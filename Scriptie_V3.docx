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b w:val="0"/>
          <w:sz w:val="24"/>
          <w:szCs w:val="24"/>
          <w:lang w:val="nl-NL"/>
        </w:rPr>
        <w:id w:val="107995239"/>
        <w:docPartObj>
          <w:docPartGallery w:val="Cover Pages"/>
          <w:docPartUnique/>
        </w:docPartObj>
      </w:sdtPr>
      <w:sdtEndPr>
        <w:rPr>
          <w:sz w:val="22"/>
        </w:rPr>
      </w:sdtEndPr>
      <w:sdtContent>
        <w:p w14:paraId="7511A83B" w14:textId="77777777" w:rsidR="00F4309C" w:rsidRDefault="00F4309C" w:rsidP="00F90495">
          <w:pPr>
            <w:pStyle w:val="AcademicTitle"/>
            <w:rPr>
              <w:rFonts w:asciiTheme="minorHAnsi" w:hAnsiTheme="minorHAnsi"/>
              <w:b w:val="0"/>
              <w:sz w:val="24"/>
              <w:szCs w:val="24"/>
              <w:lang w:val="nl-NL"/>
            </w:rPr>
          </w:pPr>
        </w:p>
        <w:p w14:paraId="7B6A8764" w14:textId="77777777" w:rsidR="00F4309C" w:rsidRDefault="00F4309C" w:rsidP="00F90495">
          <w:pPr>
            <w:pStyle w:val="AcademicTitle"/>
            <w:rPr>
              <w:rFonts w:asciiTheme="minorHAnsi" w:hAnsiTheme="minorHAnsi"/>
              <w:b w:val="0"/>
              <w:sz w:val="24"/>
              <w:szCs w:val="24"/>
              <w:lang w:val="nl-NL"/>
            </w:rPr>
          </w:pPr>
        </w:p>
        <w:p w14:paraId="40D8FB51" w14:textId="77777777" w:rsidR="00F4309C" w:rsidRDefault="00F4309C" w:rsidP="00F90495">
          <w:pPr>
            <w:pStyle w:val="AcademicTitle"/>
            <w:rPr>
              <w:rFonts w:asciiTheme="minorHAnsi" w:hAnsiTheme="minorHAnsi"/>
              <w:b w:val="0"/>
              <w:sz w:val="24"/>
              <w:szCs w:val="24"/>
              <w:lang w:val="nl-NL"/>
            </w:rPr>
          </w:pPr>
        </w:p>
        <w:p w14:paraId="5F2E3328" w14:textId="77777777" w:rsidR="00F4309C" w:rsidRDefault="00F4309C" w:rsidP="00F90495">
          <w:pPr>
            <w:pStyle w:val="AcademicTitle"/>
            <w:rPr>
              <w:rFonts w:asciiTheme="minorHAnsi" w:hAnsiTheme="minorHAnsi"/>
              <w:b w:val="0"/>
              <w:sz w:val="24"/>
              <w:szCs w:val="24"/>
              <w:lang w:val="nl-NL"/>
            </w:rPr>
          </w:pPr>
        </w:p>
        <w:p w14:paraId="0A6D727B" w14:textId="77777777" w:rsidR="00F4309C" w:rsidRDefault="00F4309C" w:rsidP="00F90495">
          <w:pPr>
            <w:pStyle w:val="AcademicTitle"/>
            <w:rPr>
              <w:rFonts w:asciiTheme="minorHAnsi" w:hAnsiTheme="minorHAnsi"/>
              <w:b w:val="0"/>
              <w:sz w:val="24"/>
              <w:szCs w:val="24"/>
              <w:lang w:val="nl-NL"/>
            </w:rPr>
          </w:pPr>
        </w:p>
        <w:p w14:paraId="294D4998" w14:textId="416FDC7D" w:rsidR="00D93330" w:rsidRPr="00D9145A" w:rsidRDefault="00F90495" w:rsidP="00F90495">
          <w:pPr>
            <w:pStyle w:val="AcademicTitle"/>
            <w:rPr>
              <w:rStyle w:val="BookTitle"/>
              <w:lang w:val="nl-NL"/>
            </w:rPr>
          </w:pPr>
          <w:r w:rsidRPr="00DB73A4">
            <w:rPr>
              <w:rStyle w:val="BookTitle"/>
              <w:lang w:val="nl-NL"/>
            </w:rPr>
            <w:t xml:space="preserve">P2000 locatiedata als </w:t>
          </w:r>
          <w:r w:rsidR="00C36EEB" w:rsidRPr="00DB73A4">
            <w:rPr>
              <w:rStyle w:val="BookTitle"/>
              <w:lang w:val="nl-NL"/>
            </w:rPr>
            <w:tab/>
            <w:t xml:space="preserve"> </w:t>
          </w:r>
          <w:proofErr w:type="spellStart"/>
          <w:r w:rsidRPr="00DB73A4">
            <w:rPr>
              <w:rStyle w:val="BookTitle"/>
              <w:lang w:val="nl-NL"/>
            </w:rPr>
            <w:t>classifier</w:t>
          </w:r>
          <w:proofErr w:type="spellEnd"/>
          <w:r w:rsidRPr="00DB73A4">
            <w:rPr>
              <w:rStyle w:val="BookTitle"/>
              <w:lang w:val="nl-NL"/>
            </w:rPr>
            <w:t xml:space="preserve"> voor </w:t>
          </w:r>
          <w:proofErr w:type="spellStart"/>
          <w:r w:rsidR="00664CAD" w:rsidRPr="00DB73A4">
            <w:rPr>
              <w:rStyle w:val="BookTitle"/>
              <w:lang w:val="nl-NL"/>
            </w:rPr>
            <w:t>tweets</w:t>
          </w:r>
          <w:proofErr w:type="spellEnd"/>
        </w:p>
        <w:p w14:paraId="150D125B" w14:textId="64F57FB3" w:rsidR="00F90495" w:rsidRPr="00D9145A" w:rsidRDefault="000F08F7" w:rsidP="00F90495">
          <w:pPr>
            <w:pStyle w:val="Academicsubtitle"/>
            <w:rPr>
              <w:rStyle w:val="BookTitle"/>
              <w:lang w:val="nl-NL"/>
            </w:rPr>
          </w:pPr>
          <w:r w:rsidRPr="00D9145A">
            <w:rPr>
              <w:rStyle w:val="BookTitle"/>
              <w:lang w:val="nl-NL"/>
            </w:rPr>
            <w:t>G</w:t>
          </w:r>
          <w:r w:rsidR="00F90495" w:rsidRPr="00D9145A">
            <w:rPr>
              <w:rStyle w:val="BookTitle"/>
              <w:lang w:val="nl-NL"/>
            </w:rPr>
            <w:t xml:space="preserve">ericht zoeken naar verbanden en randzaken rondom een </w:t>
          </w:r>
          <w:r w:rsidR="00F90495" w:rsidRPr="00DB73A4">
            <w:rPr>
              <w:rStyle w:val="BookTitle"/>
              <w:lang w:val="nl-NL"/>
            </w:rPr>
            <w:t>event</w:t>
          </w:r>
          <w:r w:rsidR="00F90495" w:rsidRPr="00D9145A">
            <w:rPr>
              <w:rStyle w:val="BookTitle"/>
              <w:lang w:val="nl-NL"/>
            </w:rPr>
            <w:t>.</w:t>
          </w:r>
        </w:p>
        <w:p w14:paraId="3185E123" w14:textId="1FE5DD54" w:rsidR="00F90495" w:rsidRPr="00D9145A" w:rsidRDefault="00F90495" w:rsidP="00F90495">
          <w:pPr>
            <w:pStyle w:val="Author"/>
            <w:rPr>
              <w:lang w:val="nl-NL"/>
            </w:rPr>
          </w:pPr>
        </w:p>
        <w:p w14:paraId="781AB867" w14:textId="7E05ED3B" w:rsidR="00F90495" w:rsidRPr="00D9145A" w:rsidRDefault="00F90495" w:rsidP="00F90495">
          <w:pPr>
            <w:pStyle w:val="Author"/>
            <w:rPr>
              <w:lang w:val="nl-NL"/>
            </w:rPr>
          </w:pPr>
        </w:p>
        <w:p w14:paraId="44F1CD4B" w14:textId="77777777" w:rsidR="00DB73A4" w:rsidRDefault="00DB73A4" w:rsidP="00F90495">
          <w:pPr>
            <w:pStyle w:val="Author"/>
            <w:rPr>
              <w:lang w:val="nl-NL"/>
            </w:rPr>
          </w:pPr>
        </w:p>
        <w:p w14:paraId="28FA1EE8" w14:textId="77777777" w:rsidR="00DB73A4" w:rsidRDefault="00DB73A4" w:rsidP="00F90495">
          <w:pPr>
            <w:pStyle w:val="Author"/>
            <w:rPr>
              <w:lang w:val="nl-NL"/>
            </w:rPr>
          </w:pPr>
        </w:p>
        <w:p w14:paraId="5F65A3A7" w14:textId="77777777" w:rsidR="00F4309C" w:rsidRPr="00D9145A" w:rsidRDefault="00F4309C" w:rsidP="00F90495">
          <w:pPr>
            <w:pStyle w:val="Author"/>
            <w:rPr>
              <w:lang w:val="nl-NL"/>
            </w:rPr>
          </w:pPr>
        </w:p>
        <w:p w14:paraId="2585577D" w14:textId="77777777" w:rsidR="00DB73A4" w:rsidRDefault="00DB73A4" w:rsidP="00F90495">
          <w:pPr>
            <w:pStyle w:val="Author"/>
            <w:rPr>
              <w:lang w:val="nl-NL"/>
            </w:rPr>
          </w:pPr>
        </w:p>
        <w:p w14:paraId="0A943E5F" w14:textId="77777777" w:rsidR="00F4309C" w:rsidRDefault="00F4309C" w:rsidP="00F90495">
          <w:pPr>
            <w:pStyle w:val="Author"/>
            <w:rPr>
              <w:lang w:val="nl-NL"/>
            </w:rPr>
          </w:pPr>
        </w:p>
        <w:p w14:paraId="0713B689" w14:textId="77777777" w:rsidR="00F4309C" w:rsidRDefault="00F4309C" w:rsidP="00F90495">
          <w:pPr>
            <w:pStyle w:val="Author"/>
            <w:rPr>
              <w:lang w:val="nl-NL"/>
            </w:rPr>
          </w:pPr>
        </w:p>
        <w:p w14:paraId="4EA1585E" w14:textId="77777777" w:rsidR="00F90495" w:rsidRPr="00D9145A" w:rsidRDefault="00F90495" w:rsidP="00F90495">
          <w:pPr>
            <w:pStyle w:val="Author"/>
            <w:rPr>
              <w:lang w:val="nl-NL"/>
            </w:rPr>
          </w:pPr>
          <w:r w:rsidRPr="00D9145A">
            <w:rPr>
              <w:lang w:val="nl-NL"/>
            </w:rPr>
            <w:t>Olivier Louwaars</w:t>
          </w:r>
          <w:r w:rsidRPr="00D9145A">
            <w:rPr>
              <w:lang w:val="nl-NL"/>
            </w:rPr>
            <w:tab/>
          </w:r>
          <w:r w:rsidRPr="00D9145A">
            <w:rPr>
              <w:lang w:val="nl-NL"/>
            </w:rPr>
            <w:tab/>
          </w:r>
          <w:r w:rsidRPr="00D9145A">
            <w:rPr>
              <w:lang w:val="nl-NL"/>
            </w:rPr>
            <w:tab/>
          </w:r>
          <w:r w:rsidRPr="00D9145A">
            <w:rPr>
              <w:lang w:val="nl-NL"/>
            </w:rPr>
            <w:tab/>
          </w:r>
          <w:r w:rsidRPr="00D9145A">
            <w:rPr>
              <w:lang w:val="nl-NL"/>
            </w:rPr>
            <w:tab/>
          </w:r>
          <w:r w:rsidRPr="00D9145A">
            <w:rPr>
              <w:lang w:val="nl-NL"/>
            </w:rPr>
            <w:tab/>
            <w:t xml:space="preserve">24 </w:t>
          </w:r>
          <w:r w:rsidR="0006117A">
            <w:rPr>
              <w:lang w:val="nl-NL"/>
            </w:rPr>
            <w:t>juni</w:t>
          </w:r>
          <w:r w:rsidRPr="00D9145A">
            <w:rPr>
              <w:lang w:val="nl-NL"/>
            </w:rPr>
            <w:t xml:space="preserve"> 2015</w:t>
          </w:r>
        </w:p>
        <w:p w14:paraId="61F6B028" w14:textId="356BFB4B" w:rsidR="00F4309C" w:rsidRDefault="00F90495" w:rsidP="00F4309C">
          <w:pPr>
            <w:pStyle w:val="Author"/>
            <w:rPr>
              <w:lang w:val="nl-NL"/>
            </w:rPr>
          </w:pPr>
          <w:r w:rsidRPr="00D9145A">
            <w:rPr>
              <w:lang w:val="nl-NL"/>
            </w:rPr>
            <w:t>S2814714</w:t>
          </w:r>
          <w:r w:rsidR="00F4309C">
            <w:rPr>
              <w:lang w:val="nl-NL"/>
            </w:rPr>
            <w:br w:type="page"/>
          </w:r>
        </w:p>
        <w:p w14:paraId="22CDAE45" w14:textId="77777777" w:rsidR="00F4309C" w:rsidRDefault="00F4309C" w:rsidP="000F08F7">
          <w:pPr>
            <w:pStyle w:val="Title"/>
            <w:jc w:val="left"/>
            <w:rPr>
              <w:rStyle w:val="BookTitle"/>
              <w:lang w:val="nl-NL"/>
            </w:rPr>
          </w:pPr>
        </w:p>
        <w:p w14:paraId="47A34E41" w14:textId="77777777" w:rsidR="00F4309C" w:rsidRDefault="00F4309C" w:rsidP="00F4309C">
          <w:pPr>
            <w:rPr>
              <w:rStyle w:val="BookTitle"/>
              <w:lang w:val="nl-NL"/>
            </w:rPr>
          </w:pPr>
        </w:p>
        <w:p w14:paraId="7D789D90" w14:textId="77777777" w:rsidR="00F4309C" w:rsidRDefault="00F4309C" w:rsidP="00F4309C">
          <w:pPr>
            <w:rPr>
              <w:rStyle w:val="BookTitle"/>
              <w:lang w:val="nl-NL"/>
            </w:rPr>
          </w:pPr>
        </w:p>
        <w:p w14:paraId="1741A217" w14:textId="77777777" w:rsidR="00F4309C" w:rsidRDefault="00F4309C" w:rsidP="00F4309C">
          <w:pPr>
            <w:rPr>
              <w:rStyle w:val="BookTitle"/>
              <w:lang w:val="nl-NL"/>
            </w:rPr>
          </w:pPr>
        </w:p>
        <w:p w14:paraId="7774970F" w14:textId="77777777" w:rsidR="00E26F37" w:rsidRPr="00D9145A" w:rsidRDefault="00E26F37" w:rsidP="000F08F7">
          <w:pPr>
            <w:pStyle w:val="Title"/>
            <w:jc w:val="left"/>
            <w:rPr>
              <w:rStyle w:val="BookTitle"/>
              <w:lang w:val="nl-NL"/>
            </w:rPr>
          </w:pPr>
          <w:r w:rsidRPr="00D9145A">
            <w:rPr>
              <w:rStyle w:val="BookTitle"/>
              <w:lang w:val="nl-NL"/>
            </w:rPr>
            <w:t xml:space="preserve">P2000 locatiedata als </w:t>
          </w:r>
          <w:proofErr w:type="spellStart"/>
          <w:r w:rsidRPr="00D9145A">
            <w:rPr>
              <w:rStyle w:val="BookTitle"/>
              <w:lang w:val="nl-NL"/>
            </w:rPr>
            <w:t>classifier</w:t>
          </w:r>
          <w:proofErr w:type="spellEnd"/>
          <w:r w:rsidRPr="00D9145A">
            <w:rPr>
              <w:rStyle w:val="BookTitle"/>
              <w:lang w:val="nl-NL"/>
            </w:rPr>
            <w:t xml:space="preserve"> voor </w:t>
          </w:r>
          <w:proofErr w:type="spellStart"/>
          <w:r w:rsidR="00664CAD" w:rsidRPr="00664CAD">
            <w:rPr>
              <w:rStyle w:val="BookTitle"/>
              <w:i w:val="0"/>
              <w:lang w:val="nl-NL"/>
            </w:rPr>
            <w:t>tweets</w:t>
          </w:r>
          <w:proofErr w:type="spellEnd"/>
        </w:p>
        <w:p w14:paraId="4ED41E66" w14:textId="77777777" w:rsidR="00E26F37" w:rsidRPr="00D9145A" w:rsidRDefault="000F08F7" w:rsidP="000F08F7">
          <w:pPr>
            <w:pStyle w:val="Title"/>
            <w:jc w:val="left"/>
            <w:rPr>
              <w:rStyle w:val="BookTitle"/>
              <w:sz w:val="28"/>
              <w:lang w:val="nl-NL"/>
            </w:rPr>
          </w:pPr>
          <w:r w:rsidRPr="00D9145A">
            <w:rPr>
              <w:rStyle w:val="BookTitle"/>
              <w:sz w:val="28"/>
              <w:lang w:val="nl-NL"/>
            </w:rPr>
            <w:t>G</w:t>
          </w:r>
          <w:r w:rsidR="00E26F37" w:rsidRPr="00D9145A">
            <w:rPr>
              <w:rStyle w:val="BookTitle"/>
              <w:sz w:val="28"/>
              <w:lang w:val="nl-NL"/>
            </w:rPr>
            <w:t>ericht zoeken naar verbanden en randzaken rondom een event.</w:t>
          </w:r>
        </w:p>
        <w:p w14:paraId="3A9F03F3" w14:textId="77777777" w:rsidR="00E26F37" w:rsidRPr="00D9145A" w:rsidRDefault="00E26F37">
          <w:pPr>
            <w:rPr>
              <w:lang w:val="nl-NL"/>
            </w:rPr>
          </w:pPr>
        </w:p>
        <w:p w14:paraId="01675367" w14:textId="77777777" w:rsidR="000F08F7" w:rsidRDefault="000F08F7">
          <w:pPr>
            <w:rPr>
              <w:lang w:val="nl-NL"/>
            </w:rPr>
          </w:pPr>
        </w:p>
        <w:p w14:paraId="73F74CE3" w14:textId="77777777" w:rsidR="00935A90" w:rsidRPr="00D9145A" w:rsidRDefault="00935A90" w:rsidP="00313E67">
          <w:pPr>
            <w:tabs>
              <w:tab w:val="left" w:pos="5812"/>
            </w:tabs>
            <w:rPr>
              <w:lang w:val="nl-NL"/>
            </w:rPr>
          </w:pPr>
        </w:p>
        <w:p w14:paraId="69E6E8D8" w14:textId="77777777" w:rsidR="00F4309C" w:rsidRPr="00D9145A" w:rsidRDefault="00F4309C">
          <w:pPr>
            <w:rPr>
              <w:lang w:val="nl-NL"/>
            </w:rPr>
          </w:pPr>
        </w:p>
        <w:p w14:paraId="77ABD801" w14:textId="77777777" w:rsidR="000F08F7" w:rsidRDefault="000F08F7" w:rsidP="000F08F7">
          <w:pPr>
            <w:kinsoku w:val="0"/>
            <w:overflowPunct w:val="0"/>
            <w:autoSpaceDE w:val="0"/>
            <w:autoSpaceDN w:val="0"/>
            <w:adjustRightInd w:val="0"/>
            <w:spacing w:before="10" w:after="0" w:line="240" w:lineRule="auto"/>
            <w:rPr>
              <w:rFonts w:ascii="Times New Roman" w:hAnsi="Times New Roman" w:cs="Times New Roman"/>
              <w:szCs w:val="22"/>
              <w:lang w:val="nl-NL"/>
            </w:rPr>
          </w:pPr>
        </w:p>
        <w:p w14:paraId="6989A23C" w14:textId="77777777" w:rsidR="00F4309C" w:rsidRPr="000F08F7" w:rsidRDefault="00F4309C" w:rsidP="000F08F7">
          <w:pPr>
            <w:kinsoku w:val="0"/>
            <w:overflowPunct w:val="0"/>
            <w:autoSpaceDE w:val="0"/>
            <w:autoSpaceDN w:val="0"/>
            <w:adjustRightInd w:val="0"/>
            <w:spacing w:before="10" w:after="0" w:line="240" w:lineRule="auto"/>
            <w:rPr>
              <w:rFonts w:ascii="Times New Roman" w:hAnsi="Times New Roman" w:cs="Times New Roman"/>
              <w:szCs w:val="22"/>
              <w:lang w:val="nl-NL"/>
            </w:rPr>
          </w:pPr>
        </w:p>
        <w:p w14:paraId="37D87BD7" w14:textId="77777777" w:rsidR="00F4309C" w:rsidRDefault="00F4309C" w:rsidP="00313E67">
          <w:pPr>
            <w:kinsoku w:val="0"/>
            <w:overflowPunct w:val="0"/>
            <w:autoSpaceDE w:val="0"/>
            <w:autoSpaceDN w:val="0"/>
            <w:adjustRightInd w:val="0"/>
            <w:spacing w:before="20" w:after="0" w:line="240" w:lineRule="auto"/>
            <w:rPr>
              <w:rFonts w:ascii="Calibri" w:hAnsi="Calibri" w:cs="Calibri"/>
              <w:spacing w:val="-1"/>
              <w:sz w:val="18"/>
              <w:szCs w:val="18"/>
              <w:lang w:val="nl-NL"/>
            </w:rPr>
          </w:pPr>
        </w:p>
        <w:p w14:paraId="168A9833" w14:textId="77777777" w:rsidR="000F08F7" w:rsidRPr="000F08F7" w:rsidRDefault="000F08F7" w:rsidP="00313E67">
          <w:pPr>
            <w:kinsoku w:val="0"/>
            <w:overflowPunct w:val="0"/>
            <w:autoSpaceDE w:val="0"/>
            <w:autoSpaceDN w:val="0"/>
            <w:adjustRightInd w:val="0"/>
            <w:spacing w:before="20" w:after="0" w:line="240" w:lineRule="auto"/>
            <w:rPr>
              <w:rFonts w:ascii="Calibri" w:hAnsi="Calibri" w:cs="Calibri"/>
              <w:sz w:val="18"/>
              <w:szCs w:val="18"/>
              <w:lang w:val="nl-NL"/>
            </w:rPr>
          </w:pPr>
          <w:r w:rsidRPr="000F08F7">
            <w:rPr>
              <w:rFonts w:ascii="Calibri" w:hAnsi="Calibri" w:cs="Calibri"/>
              <w:spacing w:val="-1"/>
              <w:sz w:val="18"/>
              <w:szCs w:val="18"/>
              <w:lang w:val="nl-NL"/>
            </w:rPr>
            <w:t>Gr</w:t>
          </w:r>
          <w:r w:rsidRPr="000F08F7">
            <w:rPr>
              <w:rFonts w:ascii="Calibri" w:hAnsi="Calibri" w:cs="Calibri"/>
              <w:spacing w:val="-2"/>
              <w:sz w:val="18"/>
              <w:szCs w:val="18"/>
              <w:lang w:val="nl-NL"/>
            </w:rPr>
            <w:t>oni</w:t>
          </w:r>
          <w:r w:rsidRPr="000F08F7">
            <w:rPr>
              <w:rFonts w:ascii="Calibri" w:hAnsi="Calibri" w:cs="Calibri"/>
              <w:spacing w:val="-1"/>
              <w:sz w:val="18"/>
              <w:szCs w:val="18"/>
              <w:lang w:val="nl-NL"/>
            </w:rPr>
            <w:t>ng</w:t>
          </w:r>
          <w:r w:rsidRPr="000F08F7">
            <w:rPr>
              <w:rFonts w:ascii="Calibri" w:hAnsi="Calibri" w:cs="Calibri"/>
              <w:spacing w:val="-2"/>
              <w:sz w:val="18"/>
              <w:szCs w:val="18"/>
              <w:lang w:val="nl-NL"/>
            </w:rPr>
            <w:t>en,</w:t>
          </w:r>
          <w:r w:rsidRPr="000F08F7">
            <w:rPr>
              <w:rFonts w:ascii="Calibri" w:hAnsi="Calibri" w:cs="Calibri"/>
              <w:spacing w:val="-27"/>
              <w:sz w:val="18"/>
              <w:szCs w:val="18"/>
              <w:lang w:val="nl-NL"/>
            </w:rPr>
            <w:t xml:space="preserve"> </w:t>
          </w:r>
          <w:r w:rsidR="00835DD0">
            <w:rPr>
              <w:rFonts w:ascii="Calibri" w:hAnsi="Calibri" w:cs="Calibri"/>
              <w:spacing w:val="-2"/>
              <w:sz w:val="18"/>
              <w:szCs w:val="18"/>
              <w:lang w:val="nl-NL"/>
            </w:rPr>
            <w:t>juni</w:t>
          </w:r>
          <w:r w:rsidRPr="00D9145A">
            <w:rPr>
              <w:rFonts w:ascii="Calibri" w:hAnsi="Calibri" w:cs="Calibri"/>
              <w:spacing w:val="-2"/>
              <w:sz w:val="18"/>
              <w:szCs w:val="18"/>
              <w:lang w:val="nl-NL"/>
            </w:rPr>
            <w:t xml:space="preserve"> </w:t>
          </w:r>
          <w:r w:rsidRPr="00D9145A">
            <w:rPr>
              <w:rFonts w:ascii="Calibri" w:hAnsi="Calibri" w:cs="Calibri"/>
              <w:sz w:val="18"/>
              <w:szCs w:val="18"/>
              <w:lang w:val="nl-NL"/>
            </w:rPr>
            <w:t>2015</w:t>
          </w:r>
        </w:p>
        <w:p w14:paraId="5DFD9D7D" w14:textId="77777777" w:rsidR="000F08F7" w:rsidRPr="000F08F7" w:rsidRDefault="000F08F7" w:rsidP="00313E67">
          <w:pPr>
            <w:kinsoku w:val="0"/>
            <w:overflowPunct w:val="0"/>
            <w:autoSpaceDE w:val="0"/>
            <w:autoSpaceDN w:val="0"/>
            <w:adjustRightInd w:val="0"/>
            <w:spacing w:before="11" w:after="0" w:line="240" w:lineRule="auto"/>
            <w:rPr>
              <w:rFonts w:ascii="Calibri" w:hAnsi="Calibri" w:cs="Calibri"/>
              <w:sz w:val="20"/>
              <w:szCs w:val="20"/>
              <w:lang w:val="nl-NL"/>
            </w:rPr>
          </w:pPr>
        </w:p>
        <w:p w14:paraId="658FB0C1" w14:textId="77777777" w:rsidR="000F08F7" w:rsidRPr="000F08F7" w:rsidRDefault="000F08F7" w:rsidP="00313E67">
          <w:pPr>
            <w:kinsoku w:val="0"/>
            <w:overflowPunct w:val="0"/>
            <w:autoSpaceDE w:val="0"/>
            <w:autoSpaceDN w:val="0"/>
            <w:adjustRightInd w:val="0"/>
            <w:spacing w:after="0" w:line="219" w:lineRule="exact"/>
            <w:rPr>
              <w:rFonts w:ascii="Calibri" w:hAnsi="Calibri" w:cs="Calibri"/>
              <w:sz w:val="18"/>
              <w:szCs w:val="18"/>
              <w:lang w:val="nl-NL"/>
            </w:rPr>
          </w:pPr>
          <w:r w:rsidRPr="00D9145A">
            <w:rPr>
              <w:rFonts w:ascii="Calibri" w:hAnsi="Calibri" w:cs="Calibri"/>
              <w:sz w:val="18"/>
              <w:szCs w:val="18"/>
              <w:lang w:val="nl-NL"/>
            </w:rPr>
            <w:t>Auteur</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t>Olivier Louwaars</w:t>
          </w:r>
        </w:p>
        <w:p w14:paraId="547CCEFA" w14:textId="77777777" w:rsidR="000F08F7" w:rsidRPr="000F08F7" w:rsidRDefault="000F08F7" w:rsidP="00313E67">
          <w:pPr>
            <w:kinsoku w:val="0"/>
            <w:overflowPunct w:val="0"/>
            <w:autoSpaceDE w:val="0"/>
            <w:autoSpaceDN w:val="0"/>
            <w:adjustRightInd w:val="0"/>
            <w:spacing w:after="0" w:line="219" w:lineRule="exact"/>
            <w:rPr>
              <w:rFonts w:ascii="Calibri" w:hAnsi="Calibri" w:cs="Calibri"/>
              <w:sz w:val="18"/>
              <w:szCs w:val="18"/>
              <w:lang w:val="nl-NL"/>
            </w:rPr>
          </w:pPr>
          <w:r w:rsidRPr="000F08F7">
            <w:rPr>
              <w:rFonts w:ascii="Calibri" w:hAnsi="Calibri" w:cs="Calibri"/>
              <w:spacing w:val="-1"/>
              <w:sz w:val="18"/>
              <w:szCs w:val="18"/>
              <w:lang w:val="nl-NL"/>
            </w:rPr>
            <w:t>Stud</w:t>
          </w:r>
          <w:r w:rsidRPr="000F08F7">
            <w:rPr>
              <w:rFonts w:ascii="Calibri" w:hAnsi="Calibri" w:cs="Calibri"/>
              <w:spacing w:val="-2"/>
              <w:sz w:val="18"/>
              <w:szCs w:val="18"/>
              <w:lang w:val="nl-NL"/>
            </w:rPr>
            <w:t>entnum</w:t>
          </w:r>
          <w:r w:rsidRPr="000F08F7">
            <w:rPr>
              <w:rFonts w:ascii="Calibri" w:hAnsi="Calibri" w:cs="Calibri"/>
              <w:spacing w:val="-1"/>
              <w:sz w:val="18"/>
              <w:szCs w:val="18"/>
              <w:lang w:val="nl-NL"/>
            </w:rPr>
            <w:t>m</w:t>
          </w:r>
          <w:r w:rsidRPr="000F08F7">
            <w:rPr>
              <w:rFonts w:ascii="Calibri" w:hAnsi="Calibri" w:cs="Calibri"/>
              <w:spacing w:val="-2"/>
              <w:sz w:val="18"/>
              <w:szCs w:val="18"/>
              <w:lang w:val="nl-NL"/>
            </w:rPr>
            <w:t>er</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pacing w:val="-1"/>
              <w:sz w:val="18"/>
              <w:szCs w:val="18"/>
              <w:lang w:val="nl-NL"/>
            </w:rPr>
            <w:t>2814714</w:t>
          </w:r>
        </w:p>
        <w:p w14:paraId="531D381E" w14:textId="77777777" w:rsidR="000F08F7" w:rsidRPr="000F08F7" w:rsidRDefault="000F08F7" w:rsidP="00313E67">
          <w:pPr>
            <w:kinsoku w:val="0"/>
            <w:overflowPunct w:val="0"/>
            <w:autoSpaceDE w:val="0"/>
            <w:autoSpaceDN w:val="0"/>
            <w:adjustRightInd w:val="0"/>
            <w:spacing w:before="10" w:after="0" w:line="240" w:lineRule="auto"/>
            <w:rPr>
              <w:rFonts w:ascii="Calibri" w:hAnsi="Calibri" w:cs="Calibri"/>
              <w:sz w:val="17"/>
              <w:szCs w:val="17"/>
              <w:lang w:val="nl-NL"/>
            </w:rPr>
          </w:pPr>
        </w:p>
        <w:p w14:paraId="22FEB4EF" w14:textId="77777777" w:rsidR="000F08F7" w:rsidRPr="000F08F7" w:rsidRDefault="000F08F7" w:rsidP="00313E67">
          <w:pPr>
            <w:kinsoku w:val="0"/>
            <w:overflowPunct w:val="0"/>
            <w:autoSpaceDE w:val="0"/>
            <w:autoSpaceDN w:val="0"/>
            <w:adjustRightInd w:val="0"/>
            <w:spacing w:after="0" w:line="218" w:lineRule="exact"/>
            <w:rPr>
              <w:rFonts w:ascii="Calibri" w:hAnsi="Calibri" w:cs="Calibri"/>
              <w:sz w:val="18"/>
              <w:szCs w:val="18"/>
              <w:lang w:val="nl-NL"/>
            </w:rPr>
          </w:pPr>
          <w:r w:rsidRPr="000F08F7">
            <w:rPr>
              <w:rFonts w:ascii="Calibri" w:hAnsi="Calibri" w:cs="Calibri"/>
              <w:spacing w:val="-1"/>
              <w:sz w:val="18"/>
              <w:szCs w:val="18"/>
              <w:lang w:val="nl-NL"/>
            </w:rPr>
            <w:t>A</w:t>
          </w:r>
          <w:r w:rsidRPr="000F08F7">
            <w:rPr>
              <w:rFonts w:ascii="Calibri" w:hAnsi="Calibri" w:cs="Calibri"/>
              <w:spacing w:val="-2"/>
              <w:sz w:val="18"/>
              <w:szCs w:val="18"/>
              <w:lang w:val="nl-NL"/>
            </w:rPr>
            <w:t>fstudeers</w:t>
          </w:r>
          <w:r w:rsidRPr="000F08F7">
            <w:rPr>
              <w:rFonts w:ascii="Calibri" w:hAnsi="Calibri" w:cs="Calibri"/>
              <w:spacing w:val="-1"/>
              <w:sz w:val="18"/>
              <w:szCs w:val="18"/>
              <w:lang w:val="nl-NL"/>
            </w:rPr>
            <w:t>c</w:t>
          </w:r>
          <w:r w:rsidRPr="000F08F7">
            <w:rPr>
              <w:rFonts w:ascii="Calibri" w:hAnsi="Calibri" w:cs="Calibri"/>
              <w:spacing w:val="-2"/>
              <w:sz w:val="18"/>
              <w:szCs w:val="18"/>
              <w:lang w:val="nl-NL"/>
            </w:rPr>
            <w:t>ri</w:t>
          </w:r>
          <w:r w:rsidRPr="000F08F7">
            <w:rPr>
              <w:rFonts w:ascii="Calibri" w:hAnsi="Calibri" w:cs="Calibri"/>
              <w:spacing w:val="-1"/>
              <w:sz w:val="18"/>
              <w:szCs w:val="18"/>
              <w:lang w:val="nl-NL"/>
            </w:rPr>
            <w:t>p</w:t>
          </w:r>
          <w:r w:rsidRPr="000F08F7">
            <w:rPr>
              <w:rFonts w:ascii="Calibri" w:hAnsi="Calibri" w:cs="Calibri"/>
              <w:spacing w:val="-2"/>
              <w:sz w:val="18"/>
              <w:szCs w:val="18"/>
              <w:lang w:val="nl-NL"/>
            </w:rPr>
            <w:t>tie</w:t>
          </w:r>
          <w:r w:rsidRPr="000F08F7">
            <w:rPr>
              <w:rFonts w:ascii="Calibri" w:hAnsi="Calibri" w:cs="Calibri"/>
              <w:spacing w:val="-6"/>
              <w:sz w:val="18"/>
              <w:szCs w:val="18"/>
              <w:lang w:val="nl-NL"/>
            </w:rPr>
            <w:t xml:space="preserve"> </w:t>
          </w:r>
          <w:r w:rsidRPr="000F08F7">
            <w:rPr>
              <w:rFonts w:ascii="Calibri" w:hAnsi="Calibri" w:cs="Calibri"/>
              <w:sz w:val="18"/>
              <w:szCs w:val="18"/>
              <w:lang w:val="nl-NL"/>
            </w:rPr>
            <w:t>in</w:t>
          </w:r>
          <w:r w:rsidRPr="000F08F7">
            <w:rPr>
              <w:rFonts w:ascii="Calibri" w:hAnsi="Calibri" w:cs="Calibri"/>
              <w:spacing w:val="-8"/>
              <w:sz w:val="18"/>
              <w:szCs w:val="18"/>
              <w:lang w:val="nl-NL"/>
            </w:rPr>
            <w:t xml:space="preserve"> </w:t>
          </w:r>
          <w:r w:rsidRPr="000F08F7">
            <w:rPr>
              <w:rFonts w:ascii="Calibri" w:hAnsi="Calibri" w:cs="Calibri"/>
              <w:sz w:val="18"/>
              <w:szCs w:val="18"/>
              <w:lang w:val="nl-NL"/>
            </w:rPr>
            <w:t>het</w:t>
          </w:r>
          <w:r w:rsidRPr="000F08F7">
            <w:rPr>
              <w:rFonts w:ascii="Calibri" w:hAnsi="Calibri" w:cs="Calibri"/>
              <w:spacing w:val="-6"/>
              <w:sz w:val="18"/>
              <w:szCs w:val="18"/>
              <w:lang w:val="nl-NL"/>
            </w:rPr>
            <w:t xml:space="preserve"> </w:t>
          </w:r>
          <w:r w:rsidRPr="000F08F7">
            <w:rPr>
              <w:rFonts w:ascii="Calibri" w:hAnsi="Calibri" w:cs="Calibri"/>
              <w:spacing w:val="-2"/>
              <w:sz w:val="18"/>
              <w:szCs w:val="18"/>
              <w:lang w:val="nl-NL"/>
            </w:rPr>
            <w:t>ka</w:t>
          </w:r>
          <w:r w:rsidRPr="000F08F7">
            <w:rPr>
              <w:rFonts w:ascii="Calibri" w:hAnsi="Calibri" w:cs="Calibri"/>
              <w:spacing w:val="-1"/>
              <w:sz w:val="18"/>
              <w:szCs w:val="18"/>
              <w:lang w:val="nl-NL"/>
            </w:rPr>
            <w:t>d</w:t>
          </w:r>
          <w:r w:rsidRPr="000F08F7">
            <w:rPr>
              <w:rFonts w:ascii="Calibri" w:hAnsi="Calibri" w:cs="Calibri"/>
              <w:spacing w:val="-2"/>
              <w:sz w:val="18"/>
              <w:szCs w:val="18"/>
              <w:lang w:val="nl-NL"/>
            </w:rPr>
            <w:t>er</w:t>
          </w:r>
          <w:r w:rsidRPr="000F08F7">
            <w:rPr>
              <w:rFonts w:ascii="Calibri" w:hAnsi="Calibri" w:cs="Calibri"/>
              <w:spacing w:val="-8"/>
              <w:sz w:val="18"/>
              <w:szCs w:val="18"/>
              <w:lang w:val="nl-NL"/>
            </w:rPr>
            <w:t xml:space="preserve"> </w:t>
          </w:r>
          <w:r w:rsidRPr="00D9145A">
            <w:rPr>
              <w:rFonts w:ascii="Calibri" w:hAnsi="Calibri" w:cs="Calibri"/>
              <w:sz w:val="18"/>
              <w:szCs w:val="18"/>
              <w:lang w:val="nl-NL"/>
            </w:rPr>
            <w:t>van</w:t>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z w:val="18"/>
              <w:szCs w:val="18"/>
              <w:lang w:val="nl-NL"/>
            </w:rPr>
            <w:tab/>
          </w:r>
          <w:r w:rsidRPr="00D9145A">
            <w:rPr>
              <w:rFonts w:ascii="Calibri" w:hAnsi="Calibri" w:cs="Calibri"/>
              <w:spacing w:val="-1"/>
              <w:sz w:val="18"/>
              <w:szCs w:val="18"/>
              <w:lang w:val="nl-NL"/>
            </w:rPr>
            <w:t>Informatiekunde</w:t>
          </w:r>
        </w:p>
        <w:p w14:paraId="20700D18" w14:textId="77777777" w:rsidR="000F08F7" w:rsidRPr="00D9145A" w:rsidRDefault="000F08F7" w:rsidP="000F08F7">
          <w:pPr>
            <w:kinsoku w:val="0"/>
            <w:overflowPunct w:val="0"/>
            <w:autoSpaceDE w:val="0"/>
            <w:autoSpaceDN w:val="0"/>
            <w:adjustRightInd w:val="0"/>
            <w:spacing w:after="0" w:line="240" w:lineRule="auto"/>
            <w:ind w:left="5774"/>
            <w:rPr>
              <w:rFonts w:ascii="Calibri" w:hAnsi="Calibri" w:cs="Calibri"/>
              <w:spacing w:val="-2"/>
              <w:w w:val="95"/>
              <w:sz w:val="18"/>
              <w:szCs w:val="18"/>
              <w:lang w:val="nl-NL"/>
            </w:rPr>
          </w:pPr>
          <w:r w:rsidRPr="00D9145A">
            <w:rPr>
              <w:rFonts w:ascii="Calibri" w:hAnsi="Calibri" w:cs="Calibri"/>
              <w:spacing w:val="-2"/>
              <w:w w:val="95"/>
              <w:sz w:val="18"/>
              <w:szCs w:val="18"/>
              <w:lang w:val="nl-NL"/>
            </w:rPr>
            <w:t>Faculteit der Letteren</w:t>
          </w:r>
        </w:p>
        <w:p w14:paraId="05B30426" w14:textId="77777777" w:rsidR="000F08F7" w:rsidRPr="000F08F7" w:rsidRDefault="000F08F7" w:rsidP="000F08F7">
          <w:pPr>
            <w:kinsoku w:val="0"/>
            <w:overflowPunct w:val="0"/>
            <w:autoSpaceDE w:val="0"/>
            <w:autoSpaceDN w:val="0"/>
            <w:adjustRightInd w:val="0"/>
            <w:spacing w:after="0" w:line="240" w:lineRule="auto"/>
            <w:ind w:left="5774"/>
            <w:rPr>
              <w:rFonts w:ascii="Calibri" w:hAnsi="Calibri" w:cs="Calibri"/>
              <w:sz w:val="18"/>
              <w:szCs w:val="18"/>
              <w:lang w:val="nl-NL"/>
            </w:rPr>
          </w:pPr>
          <w:r w:rsidRPr="00D9145A">
            <w:rPr>
              <w:rFonts w:ascii="Calibri" w:hAnsi="Calibri" w:cs="Calibri"/>
              <w:spacing w:val="-2"/>
              <w:sz w:val="18"/>
              <w:szCs w:val="18"/>
              <w:lang w:val="nl-NL"/>
            </w:rPr>
            <w:t>Rijksuniversiteit Groningen</w:t>
          </w:r>
        </w:p>
        <w:p w14:paraId="3FB2E2A6" w14:textId="77777777"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14:paraId="4CADC0A9" w14:textId="77777777" w:rsidR="000F08F7" w:rsidRPr="000F08F7" w:rsidRDefault="000F08F7" w:rsidP="000F08F7">
          <w:pPr>
            <w:kinsoku w:val="0"/>
            <w:overflowPunct w:val="0"/>
            <w:autoSpaceDE w:val="0"/>
            <w:autoSpaceDN w:val="0"/>
            <w:adjustRightInd w:val="0"/>
            <w:spacing w:before="10" w:after="0" w:line="240" w:lineRule="auto"/>
            <w:rPr>
              <w:rFonts w:ascii="Calibri" w:hAnsi="Calibri" w:cs="Calibri"/>
              <w:sz w:val="17"/>
              <w:szCs w:val="17"/>
              <w:lang w:val="nl-NL"/>
            </w:rPr>
          </w:pPr>
        </w:p>
        <w:p w14:paraId="40C502BD" w14:textId="43CD01F8" w:rsidR="00045419" w:rsidRPr="00D9145A" w:rsidRDefault="000F08F7" w:rsidP="00045419">
          <w:pPr>
            <w:kinsoku w:val="0"/>
            <w:overflowPunct w:val="0"/>
            <w:autoSpaceDE w:val="0"/>
            <w:autoSpaceDN w:val="0"/>
            <w:adjustRightInd w:val="0"/>
            <w:spacing w:after="0" w:line="240" w:lineRule="auto"/>
            <w:rPr>
              <w:rFonts w:ascii="Calibri" w:hAnsi="Calibri" w:cs="Calibri"/>
              <w:sz w:val="18"/>
              <w:szCs w:val="18"/>
              <w:lang w:val="nl-NL"/>
            </w:rPr>
          </w:pPr>
          <w:r w:rsidRPr="000F08F7">
            <w:rPr>
              <w:rFonts w:ascii="Calibri" w:hAnsi="Calibri" w:cs="Calibri"/>
              <w:spacing w:val="-2"/>
              <w:sz w:val="18"/>
              <w:szCs w:val="18"/>
              <w:lang w:val="nl-NL"/>
            </w:rPr>
            <w:t>Begelei</w:t>
          </w:r>
          <w:r w:rsidRPr="000F08F7">
            <w:rPr>
              <w:rFonts w:ascii="Calibri" w:hAnsi="Calibri" w:cs="Calibri"/>
              <w:spacing w:val="-1"/>
              <w:sz w:val="18"/>
              <w:szCs w:val="18"/>
              <w:lang w:val="nl-NL"/>
            </w:rPr>
            <w:t>d</w:t>
          </w:r>
          <w:r w:rsidRPr="000F08F7">
            <w:rPr>
              <w:rFonts w:ascii="Calibri" w:hAnsi="Calibri" w:cs="Calibri"/>
              <w:spacing w:val="-2"/>
              <w:sz w:val="18"/>
              <w:szCs w:val="18"/>
              <w:lang w:val="nl-NL"/>
            </w:rPr>
            <w:t>er</w:t>
          </w:r>
          <w:r w:rsidR="00D9145A" w:rsidRPr="00D9145A">
            <w:rPr>
              <w:rFonts w:ascii="Calibri" w:hAnsi="Calibri" w:cs="Calibri"/>
              <w:spacing w:val="-2"/>
              <w:sz w:val="18"/>
              <w:szCs w:val="18"/>
              <w:lang w:val="nl-NL"/>
            </w:rPr>
            <w:t>s</w:t>
          </w:r>
          <w:r w:rsidRPr="000F08F7">
            <w:rPr>
              <w:rFonts w:ascii="Calibri" w:hAnsi="Calibri" w:cs="Calibri"/>
              <w:spacing w:val="30"/>
              <w:sz w:val="18"/>
              <w:szCs w:val="18"/>
              <w:lang w:val="nl-NL"/>
            </w:rPr>
            <w:t xml:space="preserve"> </w:t>
          </w:r>
          <w:r w:rsidRPr="000F08F7">
            <w:rPr>
              <w:rFonts w:ascii="Calibri" w:hAnsi="Calibri" w:cs="Calibri"/>
              <w:spacing w:val="-2"/>
              <w:sz w:val="18"/>
              <w:szCs w:val="18"/>
              <w:lang w:val="nl-NL"/>
            </w:rPr>
            <w:t>onderwijsinstelli</w:t>
          </w:r>
          <w:r w:rsidRPr="000F08F7">
            <w:rPr>
              <w:rFonts w:ascii="Calibri" w:hAnsi="Calibri" w:cs="Calibri"/>
              <w:spacing w:val="-1"/>
              <w:sz w:val="18"/>
              <w:szCs w:val="18"/>
              <w:lang w:val="nl-NL"/>
            </w:rPr>
            <w:t>ng</w:t>
          </w:r>
          <w:r w:rsidRPr="00D9145A">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045419">
            <w:rPr>
              <w:rFonts w:ascii="Calibri" w:hAnsi="Calibri" w:cs="Calibri"/>
              <w:spacing w:val="-1"/>
              <w:sz w:val="18"/>
              <w:szCs w:val="18"/>
              <w:lang w:val="nl-NL"/>
            </w:rPr>
            <w:tab/>
          </w:r>
          <w:r w:rsidR="00EA2E47">
            <w:rPr>
              <w:rFonts w:ascii="Calibri" w:hAnsi="Calibri" w:cs="Calibri"/>
              <w:sz w:val="18"/>
              <w:szCs w:val="18"/>
              <w:lang w:val="nl-NL"/>
            </w:rPr>
            <w:t>Prof</w:t>
          </w:r>
          <w:r w:rsidR="00045419">
            <w:rPr>
              <w:rFonts w:ascii="Calibri" w:hAnsi="Calibri" w:cs="Calibri"/>
              <w:sz w:val="18"/>
              <w:szCs w:val="18"/>
              <w:lang w:val="nl-NL"/>
            </w:rPr>
            <w:t>. dr</w:t>
          </w:r>
          <w:r w:rsidR="00045419" w:rsidRPr="00D9145A">
            <w:rPr>
              <w:rFonts w:ascii="Calibri" w:hAnsi="Calibri" w:cs="Calibri"/>
              <w:sz w:val="18"/>
              <w:szCs w:val="18"/>
              <w:lang w:val="nl-NL"/>
            </w:rPr>
            <w:t>. J.</w:t>
          </w:r>
          <w:r w:rsidR="00045419">
            <w:rPr>
              <w:rFonts w:ascii="Calibri" w:hAnsi="Calibri" w:cs="Calibri"/>
              <w:sz w:val="18"/>
              <w:szCs w:val="18"/>
              <w:lang w:val="nl-NL"/>
            </w:rPr>
            <w:t xml:space="preserve"> </w:t>
          </w:r>
          <w:r w:rsidR="00045419" w:rsidRPr="00D9145A">
            <w:rPr>
              <w:rFonts w:ascii="Calibri" w:hAnsi="Calibri" w:cs="Calibri"/>
              <w:sz w:val="18"/>
              <w:szCs w:val="18"/>
              <w:lang w:val="nl-NL"/>
            </w:rPr>
            <w:t>Bos</w:t>
          </w:r>
        </w:p>
        <w:p w14:paraId="6106E35A" w14:textId="77777777" w:rsidR="00045419" w:rsidRPr="00D9145A" w:rsidRDefault="00045419" w:rsidP="00045419">
          <w:pPr>
            <w:kinsoku w:val="0"/>
            <w:overflowPunct w:val="0"/>
            <w:autoSpaceDE w:val="0"/>
            <w:autoSpaceDN w:val="0"/>
            <w:adjustRightInd w:val="0"/>
            <w:spacing w:after="0" w:line="240" w:lineRule="auto"/>
            <w:ind w:left="5040" w:firstLine="720"/>
            <w:rPr>
              <w:rFonts w:ascii="Calibri" w:hAnsi="Calibri" w:cs="Calibri"/>
              <w:spacing w:val="-2"/>
              <w:w w:val="95"/>
              <w:sz w:val="18"/>
              <w:szCs w:val="18"/>
              <w:lang w:val="nl-NL"/>
            </w:rPr>
          </w:pPr>
          <w:r w:rsidRPr="00D9145A">
            <w:rPr>
              <w:rFonts w:ascii="Calibri" w:hAnsi="Calibri" w:cs="Calibri"/>
              <w:spacing w:val="-2"/>
              <w:w w:val="95"/>
              <w:sz w:val="18"/>
              <w:szCs w:val="18"/>
              <w:lang w:val="nl-NL"/>
            </w:rPr>
            <w:t>Faculteit der Letteren</w:t>
          </w:r>
        </w:p>
        <w:p w14:paraId="604CD39A" w14:textId="77777777" w:rsidR="00045419" w:rsidRDefault="00045419" w:rsidP="00045419">
          <w:pPr>
            <w:kinsoku w:val="0"/>
            <w:overflowPunct w:val="0"/>
            <w:autoSpaceDE w:val="0"/>
            <w:autoSpaceDN w:val="0"/>
            <w:adjustRightInd w:val="0"/>
            <w:spacing w:after="0" w:line="240" w:lineRule="auto"/>
            <w:ind w:left="5774"/>
            <w:rPr>
              <w:rFonts w:ascii="Calibri" w:hAnsi="Calibri" w:cs="Calibri"/>
              <w:spacing w:val="-1"/>
              <w:sz w:val="18"/>
              <w:szCs w:val="18"/>
              <w:lang w:val="nl-NL"/>
            </w:rPr>
          </w:pPr>
          <w:r w:rsidRPr="00D9145A">
            <w:rPr>
              <w:rFonts w:ascii="Calibri" w:hAnsi="Calibri" w:cs="Calibri"/>
              <w:spacing w:val="-2"/>
              <w:sz w:val="18"/>
              <w:szCs w:val="18"/>
              <w:lang w:val="nl-NL"/>
            </w:rPr>
            <w:t>Rijksuniversiteit Groningen</w:t>
          </w:r>
        </w:p>
        <w:p w14:paraId="7E5EA7F6" w14:textId="77777777" w:rsidR="00045419" w:rsidRDefault="00045419" w:rsidP="000F08F7">
          <w:pPr>
            <w:kinsoku w:val="0"/>
            <w:overflowPunct w:val="0"/>
            <w:autoSpaceDE w:val="0"/>
            <w:autoSpaceDN w:val="0"/>
            <w:adjustRightInd w:val="0"/>
            <w:spacing w:after="0" w:line="218" w:lineRule="exact"/>
            <w:ind w:left="102"/>
            <w:rPr>
              <w:rFonts w:ascii="Calibri" w:hAnsi="Calibri" w:cs="Calibri"/>
              <w:spacing w:val="-1"/>
              <w:sz w:val="18"/>
              <w:szCs w:val="18"/>
              <w:lang w:val="nl-NL"/>
            </w:rPr>
          </w:pPr>
        </w:p>
        <w:p w14:paraId="105E9396" w14:textId="77777777" w:rsidR="000F08F7" w:rsidRPr="000F08F7" w:rsidRDefault="000F08F7" w:rsidP="00045419">
          <w:pPr>
            <w:kinsoku w:val="0"/>
            <w:overflowPunct w:val="0"/>
            <w:autoSpaceDE w:val="0"/>
            <w:autoSpaceDN w:val="0"/>
            <w:adjustRightInd w:val="0"/>
            <w:spacing w:after="0" w:line="218" w:lineRule="exact"/>
            <w:ind w:left="5142" w:firstLine="618"/>
            <w:rPr>
              <w:rFonts w:ascii="Calibri" w:hAnsi="Calibri" w:cs="Calibri"/>
              <w:sz w:val="18"/>
              <w:szCs w:val="18"/>
              <w:lang w:val="nl-NL"/>
            </w:rPr>
          </w:pPr>
          <w:r w:rsidRPr="00D9145A">
            <w:rPr>
              <w:rFonts w:ascii="Calibri" w:hAnsi="Calibri" w:cs="Calibri"/>
              <w:spacing w:val="-1"/>
              <w:sz w:val="18"/>
              <w:szCs w:val="18"/>
              <w:lang w:val="nl-NL"/>
            </w:rPr>
            <w:t>M</w:t>
          </w:r>
          <w:r w:rsidRPr="000F08F7">
            <w:rPr>
              <w:rFonts w:ascii="Calibri" w:hAnsi="Calibri" w:cs="Calibri"/>
              <w:spacing w:val="-2"/>
              <w:sz w:val="18"/>
              <w:szCs w:val="18"/>
              <w:lang w:val="nl-NL"/>
            </w:rPr>
            <w:t>.</w:t>
          </w:r>
          <w:r w:rsidRPr="000F08F7">
            <w:rPr>
              <w:rFonts w:ascii="Calibri" w:hAnsi="Calibri" w:cs="Calibri"/>
              <w:spacing w:val="-6"/>
              <w:sz w:val="18"/>
              <w:szCs w:val="18"/>
              <w:lang w:val="nl-NL"/>
            </w:rPr>
            <w:t xml:space="preserve"> </w:t>
          </w:r>
          <w:proofErr w:type="spellStart"/>
          <w:r w:rsidRPr="00D9145A">
            <w:rPr>
              <w:rFonts w:ascii="Calibri" w:hAnsi="Calibri" w:cs="Calibri"/>
              <w:spacing w:val="-1"/>
              <w:sz w:val="18"/>
              <w:szCs w:val="18"/>
              <w:lang w:val="nl-NL"/>
            </w:rPr>
            <w:t>Nissim</w:t>
          </w:r>
          <w:proofErr w:type="spellEnd"/>
          <w:r w:rsidR="00157B5D">
            <w:rPr>
              <w:rFonts w:ascii="Calibri" w:hAnsi="Calibri" w:cs="Calibri"/>
              <w:spacing w:val="-1"/>
              <w:sz w:val="18"/>
              <w:szCs w:val="18"/>
              <w:lang w:val="nl-NL"/>
            </w:rPr>
            <w:t>, PhD</w:t>
          </w:r>
        </w:p>
        <w:p w14:paraId="1750A7DA" w14:textId="77777777" w:rsidR="000F08F7" w:rsidRPr="00D9145A" w:rsidRDefault="000F08F7" w:rsidP="000F08F7">
          <w:pPr>
            <w:kinsoku w:val="0"/>
            <w:overflowPunct w:val="0"/>
            <w:autoSpaceDE w:val="0"/>
            <w:autoSpaceDN w:val="0"/>
            <w:adjustRightInd w:val="0"/>
            <w:spacing w:after="0" w:line="240" w:lineRule="auto"/>
            <w:rPr>
              <w:rFonts w:ascii="Calibri" w:hAnsi="Calibri" w:cs="Calibri"/>
              <w:spacing w:val="-2"/>
              <w:w w:val="95"/>
              <w:sz w:val="18"/>
              <w:szCs w:val="18"/>
              <w:lang w:val="nl-NL"/>
            </w:rPr>
          </w:pP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r>
          <w:r w:rsidRPr="00D9145A">
            <w:rPr>
              <w:rFonts w:ascii="Calibri" w:hAnsi="Calibri" w:cs="Calibri"/>
              <w:spacing w:val="-2"/>
              <w:w w:val="95"/>
              <w:sz w:val="18"/>
              <w:szCs w:val="18"/>
              <w:lang w:val="nl-NL"/>
            </w:rPr>
            <w:tab/>
            <w:t>Faculteit der Letteren</w:t>
          </w:r>
        </w:p>
        <w:p w14:paraId="7661B627" w14:textId="4C840681" w:rsidR="005E4A15" w:rsidRPr="00F4309C" w:rsidRDefault="000F08F7" w:rsidP="00F4309C">
          <w:pPr>
            <w:kinsoku w:val="0"/>
            <w:overflowPunct w:val="0"/>
            <w:autoSpaceDE w:val="0"/>
            <w:autoSpaceDN w:val="0"/>
            <w:adjustRightInd w:val="0"/>
            <w:spacing w:after="0" w:line="240" w:lineRule="auto"/>
            <w:ind w:left="5774"/>
            <w:rPr>
              <w:rFonts w:ascii="Calibri" w:hAnsi="Calibri" w:cs="Calibri"/>
              <w:spacing w:val="-2"/>
              <w:sz w:val="18"/>
              <w:szCs w:val="18"/>
              <w:lang w:val="nl-NL"/>
            </w:rPr>
          </w:pPr>
          <w:r w:rsidRPr="00D9145A">
            <w:rPr>
              <w:rFonts w:ascii="Calibri" w:hAnsi="Calibri" w:cs="Calibri"/>
              <w:spacing w:val="-2"/>
              <w:sz w:val="18"/>
              <w:szCs w:val="18"/>
              <w:lang w:val="nl-NL"/>
            </w:rPr>
            <w:t>Rijksuniversiteit Groningen</w:t>
          </w:r>
          <w:r w:rsidR="005E4A15" w:rsidRPr="00D9145A">
            <w:rPr>
              <w:lang w:val="nl-NL"/>
            </w:rPr>
            <w:br w:type="page"/>
          </w:r>
        </w:p>
        <w:p w14:paraId="1D95DB06" w14:textId="77777777" w:rsidR="00D9145A" w:rsidRDefault="00D9145A" w:rsidP="00D9145A">
          <w:pPr>
            <w:pStyle w:val="Title"/>
            <w:rPr>
              <w:lang w:val="nl-NL"/>
            </w:rPr>
          </w:pPr>
          <w:r>
            <w:rPr>
              <w:lang w:val="nl-NL"/>
            </w:rPr>
            <w:lastRenderedPageBreak/>
            <w:t>Voorwoord</w:t>
          </w:r>
        </w:p>
        <w:p w14:paraId="19003B8A" w14:textId="2AD16DBF" w:rsidR="00C92221" w:rsidRDefault="00C92221" w:rsidP="00C27501">
          <w:pPr>
            <w:rPr>
              <w:lang w:val="nl-NL"/>
            </w:rPr>
          </w:pPr>
          <w:r>
            <w:rPr>
              <w:lang w:val="nl-NL"/>
            </w:rPr>
            <w:t xml:space="preserve">Hoewel het als </w:t>
          </w:r>
          <w:proofErr w:type="spellStart"/>
          <w:r>
            <w:rPr>
              <w:lang w:val="nl-NL"/>
            </w:rPr>
            <w:t>Prem</w:t>
          </w:r>
          <w:r w:rsidR="00D20064">
            <w:rPr>
              <w:lang w:val="nl-NL"/>
            </w:rPr>
            <w:t>asterstudent</w:t>
          </w:r>
          <w:proofErr w:type="spellEnd"/>
          <w:r w:rsidR="00D20064">
            <w:rPr>
              <w:lang w:val="nl-NL"/>
            </w:rPr>
            <w:t xml:space="preserve"> een aardige omslag is va</w:t>
          </w:r>
          <w:r>
            <w:rPr>
              <w:lang w:val="nl-NL"/>
            </w:rPr>
            <w:t xml:space="preserve">n het HBO naar het WO, komt de opgedane kennis van beide niveaus </w:t>
          </w:r>
          <w:r w:rsidR="00D20064">
            <w:rPr>
              <w:lang w:val="nl-NL"/>
            </w:rPr>
            <w:t>samen bij het maken van een scriptie aan het eind van de opleiding. Dankzij een hoge collegedichtheid, is het gelukt om binnen een jaar op te klimmen naar het niveau van een Bachelor student Informatiekunde.</w:t>
          </w:r>
          <w:r w:rsidR="00DE7B17">
            <w:rPr>
              <w:lang w:val="nl-NL"/>
            </w:rPr>
            <w:t xml:space="preserve"> </w:t>
          </w:r>
          <w:r>
            <w:rPr>
              <w:lang w:val="nl-NL"/>
            </w:rPr>
            <w:br/>
            <w:t xml:space="preserve">Hiervoor ben ik mijn beide begeleiders, </w:t>
          </w:r>
          <w:r w:rsidRPr="00C92221">
            <w:rPr>
              <w:lang w:val="nl-NL"/>
            </w:rPr>
            <w:t>prof. dr. J. Bos</w:t>
          </w:r>
          <w:r w:rsidR="00EA2E47">
            <w:rPr>
              <w:lang w:val="nl-NL"/>
            </w:rPr>
            <w:t xml:space="preserve">, </w:t>
          </w:r>
          <w:r>
            <w:rPr>
              <w:lang w:val="nl-NL"/>
            </w:rPr>
            <w:t xml:space="preserve">M. </w:t>
          </w:r>
          <w:proofErr w:type="spellStart"/>
          <w:r>
            <w:rPr>
              <w:lang w:val="nl-NL"/>
            </w:rPr>
            <w:t>Nissim</w:t>
          </w:r>
          <w:proofErr w:type="spellEnd"/>
          <w:r>
            <w:rPr>
              <w:lang w:val="nl-NL"/>
            </w:rPr>
            <w:t>, PhD en alle andere docenten Informatiekunde dankbaar. Ook mijn studiegenoten en iedereen die een kritische blik op deze scriptie heeft geworpen wil ik hierbij bedanken.</w:t>
          </w:r>
        </w:p>
        <w:p w14:paraId="38F8E61D" w14:textId="77777777" w:rsidR="00C92221" w:rsidRDefault="00DE7B17" w:rsidP="00C27501">
          <w:pPr>
            <w:rPr>
              <w:lang w:val="nl-NL"/>
            </w:rPr>
          </w:pPr>
          <w:r>
            <w:rPr>
              <w:lang w:val="nl-NL"/>
            </w:rPr>
            <w:t xml:space="preserve">Voor de programmacode en scripts </w:t>
          </w:r>
          <w:r w:rsidR="00C92221">
            <w:rPr>
              <w:lang w:val="nl-NL"/>
            </w:rPr>
            <w:t xml:space="preserve">die voor dit onderzoek gebruikt zijn </w:t>
          </w:r>
          <w:r>
            <w:rPr>
              <w:lang w:val="nl-NL"/>
            </w:rPr>
            <w:t xml:space="preserve">verwijs ik u door naar </w:t>
          </w:r>
          <w:hyperlink r:id="rId10" w:history="1">
            <w:r w:rsidR="00E61F25" w:rsidRPr="00DF0D8C">
              <w:rPr>
                <w:rStyle w:val="Hyperlink"/>
                <w:lang w:val="nl-NL"/>
              </w:rPr>
              <w:t>https://github.com/obipls/scriptie</w:t>
            </w:r>
          </w:hyperlink>
          <w:r w:rsidR="00E61F25">
            <w:rPr>
              <w:lang w:val="nl-NL"/>
            </w:rPr>
            <w:t xml:space="preserve"> </w:t>
          </w:r>
        </w:p>
        <w:p w14:paraId="3FA0BD3A" w14:textId="77777777" w:rsidR="00C27501" w:rsidRPr="00C92221" w:rsidRDefault="00C92221" w:rsidP="00C27501">
          <w:pPr>
            <w:rPr>
              <w:lang w:val="nl-NL"/>
            </w:rPr>
          </w:pPr>
          <w:r>
            <w:rPr>
              <w:lang w:val="nl-NL"/>
            </w:rPr>
            <w:t>Olivier Louwaars</w:t>
          </w:r>
          <w:r>
            <w:rPr>
              <w:lang w:val="nl-NL"/>
            </w:rPr>
            <w:br/>
            <w:t>S2814714</w:t>
          </w:r>
          <w:r w:rsidR="00D9145A">
            <w:rPr>
              <w:lang w:val="nl-NL"/>
            </w:rPr>
            <w:br w:type="page"/>
          </w:r>
        </w:p>
        <w:sdt>
          <w:sdtPr>
            <w:rPr>
              <w:rFonts w:asciiTheme="minorHAnsi" w:eastAsiaTheme="minorHAnsi" w:hAnsiTheme="minorHAnsi" w:cstheme="minorBidi"/>
              <w:color w:val="auto"/>
              <w:sz w:val="24"/>
              <w:szCs w:val="24"/>
            </w:rPr>
            <w:id w:val="1450281631"/>
            <w:docPartObj>
              <w:docPartGallery w:val="Table of Contents"/>
              <w:docPartUnique/>
            </w:docPartObj>
          </w:sdtPr>
          <w:sdtEndPr>
            <w:rPr>
              <w:b/>
              <w:bCs/>
              <w:noProof/>
              <w:sz w:val="22"/>
            </w:rPr>
          </w:sdtEndPr>
          <w:sdtContent>
            <w:p w14:paraId="148839FB" w14:textId="77777777" w:rsidR="00C27501" w:rsidRPr="00D20064" w:rsidRDefault="00C27501" w:rsidP="00C27501">
              <w:pPr>
                <w:pStyle w:val="TOCHeading"/>
                <w:jc w:val="center"/>
                <w:rPr>
                  <w:rStyle w:val="TitleChar"/>
                  <w:lang w:val="nl-NL"/>
                </w:rPr>
              </w:pPr>
              <w:r w:rsidRPr="00D20064">
                <w:rPr>
                  <w:rStyle w:val="TitleChar"/>
                  <w:lang w:val="nl-NL"/>
                </w:rPr>
                <w:t>Inhoud</w:t>
              </w:r>
            </w:p>
            <w:p w14:paraId="3E45E093" w14:textId="77777777" w:rsidR="00651E42" w:rsidRDefault="00C27501">
              <w:pPr>
                <w:pStyle w:val="TOC1"/>
                <w:tabs>
                  <w:tab w:val="left" w:pos="480"/>
                  <w:tab w:val="right" w:leader="dot" w:pos="8630"/>
                </w:tabs>
                <w:rPr>
                  <w:rFonts w:eastAsiaTheme="minorEastAsia"/>
                  <w:noProof/>
                  <w:szCs w:val="22"/>
                  <w:lang w:val="nl-NL" w:eastAsia="nl-NL"/>
                </w:rPr>
              </w:pPr>
              <w:r>
                <w:fldChar w:fldCharType="begin"/>
              </w:r>
              <w:r>
                <w:instrText xml:space="preserve"> TOC \o "1-3" \h \z \u </w:instrText>
              </w:r>
              <w:r>
                <w:fldChar w:fldCharType="separate"/>
              </w:r>
              <w:hyperlink w:anchor="_Toc423008375" w:history="1">
                <w:r w:rsidR="00651E42" w:rsidRPr="00361534">
                  <w:rPr>
                    <w:rStyle w:val="Hyperlink"/>
                    <w:noProof/>
                    <w:lang w:val="nl-NL"/>
                  </w:rPr>
                  <w:t>1.</w:t>
                </w:r>
                <w:r w:rsidR="00651E42">
                  <w:rPr>
                    <w:rFonts w:eastAsiaTheme="minorEastAsia"/>
                    <w:noProof/>
                    <w:szCs w:val="22"/>
                    <w:lang w:val="nl-NL" w:eastAsia="nl-NL"/>
                  </w:rPr>
                  <w:tab/>
                </w:r>
                <w:r w:rsidR="00651E42" w:rsidRPr="00361534">
                  <w:rPr>
                    <w:rStyle w:val="Hyperlink"/>
                    <w:noProof/>
                    <w:lang w:val="nl-NL"/>
                  </w:rPr>
                  <w:t>Inleiding</w:t>
                </w:r>
                <w:r w:rsidR="00651E42">
                  <w:rPr>
                    <w:noProof/>
                    <w:webHidden/>
                  </w:rPr>
                  <w:tab/>
                </w:r>
                <w:r w:rsidR="00651E42">
                  <w:rPr>
                    <w:noProof/>
                    <w:webHidden/>
                  </w:rPr>
                  <w:fldChar w:fldCharType="begin"/>
                </w:r>
                <w:r w:rsidR="00651E42">
                  <w:rPr>
                    <w:noProof/>
                    <w:webHidden/>
                  </w:rPr>
                  <w:instrText xml:space="preserve"> PAGEREF _Toc423008375 \h </w:instrText>
                </w:r>
                <w:r w:rsidR="00651E42">
                  <w:rPr>
                    <w:noProof/>
                    <w:webHidden/>
                  </w:rPr>
                </w:r>
                <w:r w:rsidR="00651E42">
                  <w:rPr>
                    <w:noProof/>
                    <w:webHidden/>
                  </w:rPr>
                  <w:fldChar w:fldCharType="separate"/>
                </w:r>
                <w:r w:rsidR="009E09C4">
                  <w:rPr>
                    <w:noProof/>
                    <w:webHidden/>
                  </w:rPr>
                  <w:t>1</w:t>
                </w:r>
                <w:r w:rsidR="00651E42">
                  <w:rPr>
                    <w:noProof/>
                    <w:webHidden/>
                  </w:rPr>
                  <w:fldChar w:fldCharType="end"/>
                </w:r>
              </w:hyperlink>
            </w:p>
            <w:p w14:paraId="19C52A17" w14:textId="77777777" w:rsidR="00651E42" w:rsidRDefault="00651E42">
              <w:pPr>
                <w:pStyle w:val="TOC1"/>
                <w:tabs>
                  <w:tab w:val="left" w:pos="480"/>
                  <w:tab w:val="right" w:leader="dot" w:pos="8630"/>
                </w:tabs>
                <w:rPr>
                  <w:rFonts w:eastAsiaTheme="minorEastAsia"/>
                  <w:noProof/>
                  <w:szCs w:val="22"/>
                  <w:lang w:val="nl-NL" w:eastAsia="nl-NL"/>
                </w:rPr>
              </w:pPr>
              <w:hyperlink w:anchor="_Toc423008376" w:history="1">
                <w:r w:rsidRPr="00361534">
                  <w:rPr>
                    <w:rStyle w:val="Hyperlink"/>
                    <w:noProof/>
                    <w:lang w:val="nl-NL"/>
                  </w:rPr>
                  <w:t>2.</w:t>
                </w:r>
                <w:r>
                  <w:rPr>
                    <w:rFonts w:eastAsiaTheme="minorEastAsia"/>
                    <w:noProof/>
                    <w:szCs w:val="22"/>
                    <w:lang w:val="nl-NL" w:eastAsia="nl-NL"/>
                  </w:rPr>
                  <w:tab/>
                </w:r>
                <w:r w:rsidRPr="00361534">
                  <w:rPr>
                    <w:rStyle w:val="Hyperlink"/>
                    <w:noProof/>
                    <w:lang w:val="nl-NL"/>
                  </w:rPr>
                  <w:t>Methode</w:t>
                </w:r>
                <w:r>
                  <w:rPr>
                    <w:noProof/>
                    <w:webHidden/>
                  </w:rPr>
                  <w:tab/>
                </w:r>
                <w:r>
                  <w:rPr>
                    <w:noProof/>
                    <w:webHidden/>
                  </w:rPr>
                  <w:fldChar w:fldCharType="begin"/>
                </w:r>
                <w:r>
                  <w:rPr>
                    <w:noProof/>
                    <w:webHidden/>
                  </w:rPr>
                  <w:instrText xml:space="preserve"> PAGEREF _Toc423008376 \h </w:instrText>
                </w:r>
                <w:r>
                  <w:rPr>
                    <w:noProof/>
                    <w:webHidden/>
                  </w:rPr>
                </w:r>
                <w:r>
                  <w:rPr>
                    <w:noProof/>
                    <w:webHidden/>
                  </w:rPr>
                  <w:fldChar w:fldCharType="separate"/>
                </w:r>
                <w:r w:rsidR="009E09C4">
                  <w:rPr>
                    <w:noProof/>
                    <w:webHidden/>
                  </w:rPr>
                  <w:t>4</w:t>
                </w:r>
                <w:r>
                  <w:rPr>
                    <w:noProof/>
                    <w:webHidden/>
                  </w:rPr>
                  <w:fldChar w:fldCharType="end"/>
                </w:r>
              </w:hyperlink>
            </w:p>
            <w:p w14:paraId="3BEC8128" w14:textId="77777777" w:rsidR="00651E42" w:rsidRDefault="00651E42">
              <w:pPr>
                <w:pStyle w:val="TOC2"/>
                <w:tabs>
                  <w:tab w:val="left" w:pos="880"/>
                  <w:tab w:val="right" w:leader="dot" w:pos="8630"/>
                </w:tabs>
                <w:rPr>
                  <w:rFonts w:eastAsiaTheme="minorEastAsia"/>
                  <w:noProof/>
                  <w:szCs w:val="22"/>
                  <w:lang w:val="nl-NL" w:eastAsia="nl-NL"/>
                </w:rPr>
              </w:pPr>
              <w:hyperlink w:anchor="_Toc423008377" w:history="1">
                <w:r w:rsidRPr="00361534">
                  <w:rPr>
                    <w:rStyle w:val="Hyperlink"/>
                    <w:noProof/>
                    <w:lang w:val="nl-NL"/>
                  </w:rPr>
                  <w:t>2.1.</w:t>
                </w:r>
                <w:r>
                  <w:rPr>
                    <w:rFonts w:eastAsiaTheme="minorEastAsia"/>
                    <w:noProof/>
                    <w:szCs w:val="22"/>
                    <w:lang w:val="nl-NL" w:eastAsia="nl-NL"/>
                  </w:rPr>
                  <w:tab/>
                </w:r>
                <w:r w:rsidRPr="00361534">
                  <w:rPr>
                    <w:rStyle w:val="Hyperlink"/>
                    <w:noProof/>
                    <w:lang w:val="nl-NL"/>
                  </w:rPr>
                  <w:t>Data verzamelen</w:t>
                </w:r>
                <w:r>
                  <w:rPr>
                    <w:noProof/>
                    <w:webHidden/>
                  </w:rPr>
                  <w:tab/>
                </w:r>
                <w:r>
                  <w:rPr>
                    <w:noProof/>
                    <w:webHidden/>
                  </w:rPr>
                  <w:fldChar w:fldCharType="begin"/>
                </w:r>
                <w:r>
                  <w:rPr>
                    <w:noProof/>
                    <w:webHidden/>
                  </w:rPr>
                  <w:instrText xml:space="preserve"> PAGEREF _Toc423008377 \h </w:instrText>
                </w:r>
                <w:r>
                  <w:rPr>
                    <w:noProof/>
                    <w:webHidden/>
                  </w:rPr>
                </w:r>
                <w:r>
                  <w:rPr>
                    <w:noProof/>
                    <w:webHidden/>
                  </w:rPr>
                  <w:fldChar w:fldCharType="separate"/>
                </w:r>
                <w:r w:rsidR="009E09C4">
                  <w:rPr>
                    <w:noProof/>
                    <w:webHidden/>
                  </w:rPr>
                  <w:t>4</w:t>
                </w:r>
                <w:r>
                  <w:rPr>
                    <w:noProof/>
                    <w:webHidden/>
                  </w:rPr>
                  <w:fldChar w:fldCharType="end"/>
                </w:r>
              </w:hyperlink>
            </w:p>
            <w:p w14:paraId="7B23BC56" w14:textId="77777777" w:rsidR="00651E42" w:rsidRDefault="00651E42">
              <w:pPr>
                <w:pStyle w:val="TOC3"/>
                <w:tabs>
                  <w:tab w:val="left" w:pos="1320"/>
                  <w:tab w:val="right" w:leader="dot" w:pos="8630"/>
                </w:tabs>
                <w:rPr>
                  <w:rFonts w:eastAsiaTheme="minorEastAsia"/>
                  <w:noProof/>
                  <w:szCs w:val="22"/>
                  <w:lang w:val="nl-NL" w:eastAsia="nl-NL"/>
                </w:rPr>
              </w:pPr>
              <w:hyperlink w:anchor="_Toc423008378" w:history="1">
                <w:r w:rsidRPr="00361534">
                  <w:rPr>
                    <w:rStyle w:val="Hyperlink"/>
                    <w:noProof/>
                    <w:lang w:val="nl-NL"/>
                  </w:rPr>
                  <w:t>2.1.1.</w:t>
                </w:r>
                <w:r>
                  <w:rPr>
                    <w:rFonts w:eastAsiaTheme="minorEastAsia"/>
                    <w:noProof/>
                    <w:szCs w:val="22"/>
                    <w:lang w:val="nl-NL" w:eastAsia="nl-NL"/>
                  </w:rPr>
                  <w:tab/>
                </w:r>
                <w:r w:rsidRPr="00361534">
                  <w:rPr>
                    <w:rStyle w:val="Hyperlink"/>
                    <w:noProof/>
                    <w:lang w:val="nl-NL"/>
                  </w:rPr>
                  <w:t>P2000 data</w:t>
                </w:r>
                <w:r>
                  <w:rPr>
                    <w:noProof/>
                    <w:webHidden/>
                  </w:rPr>
                  <w:tab/>
                </w:r>
                <w:r>
                  <w:rPr>
                    <w:noProof/>
                    <w:webHidden/>
                  </w:rPr>
                  <w:fldChar w:fldCharType="begin"/>
                </w:r>
                <w:r>
                  <w:rPr>
                    <w:noProof/>
                    <w:webHidden/>
                  </w:rPr>
                  <w:instrText xml:space="preserve"> PAGEREF _Toc423008378 \h </w:instrText>
                </w:r>
                <w:r>
                  <w:rPr>
                    <w:noProof/>
                    <w:webHidden/>
                  </w:rPr>
                </w:r>
                <w:r>
                  <w:rPr>
                    <w:noProof/>
                    <w:webHidden/>
                  </w:rPr>
                  <w:fldChar w:fldCharType="separate"/>
                </w:r>
                <w:r w:rsidR="009E09C4">
                  <w:rPr>
                    <w:noProof/>
                    <w:webHidden/>
                  </w:rPr>
                  <w:t>4</w:t>
                </w:r>
                <w:r>
                  <w:rPr>
                    <w:noProof/>
                    <w:webHidden/>
                  </w:rPr>
                  <w:fldChar w:fldCharType="end"/>
                </w:r>
              </w:hyperlink>
            </w:p>
            <w:p w14:paraId="24FD2329" w14:textId="77777777" w:rsidR="00651E42" w:rsidRDefault="00651E42">
              <w:pPr>
                <w:pStyle w:val="TOC3"/>
                <w:tabs>
                  <w:tab w:val="left" w:pos="1320"/>
                  <w:tab w:val="right" w:leader="dot" w:pos="8630"/>
                </w:tabs>
                <w:rPr>
                  <w:rFonts w:eastAsiaTheme="minorEastAsia"/>
                  <w:noProof/>
                  <w:szCs w:val="22"/>
                  <w:lang w:val="nl-NL" w:eastAsia="nl-NL"/>
                </w:rPr>
              </w:pPr>
              <w:hyperlink w:anchor="_Toc423008379" w:history="1">
                <w:r w:rsidRPr="00361534">
                  <w:rPr>
                    <w:rStyle w:val="Hyperlink"/>
                    <w:noProof/>
                    <w:lang w:val="nl-NL"/>
                  </w:rPr>
                  <w:t>2.1.2.</w:t>
                </w:r>
                <w:r>
                  <w:rPr>
                    <w:rFonts w:eastAsiaTheme="minorEastAsia"/>
                    <w:noProof/>
                    <w:szCs w:val="22"/>
                    <w:lang w:val="nl-NL" w:eastAsia="nl-NL"/>
                  </w:rPr>
                  <w:tab/>
                </w:r>
                <w:r w:rsidRPr="00361534">
                  <w:rPr>
                    <w:rStyle w:val="Hyperlink"/>
                    <w:noProof/>
                    <w:lang w:val="nl-NL"/>
                  </w:rPr>
                  <w:t>Twitterdata</w:t>
                </w:r>
                <w:r>
                  <w:rPr>
                    <w:noProof/>
                    <w:webHidden/>
                  </w:rPr>
                  <w:tab/>
                </w:r>
                <w:r>
                  <w:rPr>
                    <w:noProof/>
                    <w:webHidden/>
                  </w:rPr>
                  <w:fldChar w:fldCharType="begin"/>
                </w:r>
                <w:r>
                  <w:rPr>
                    <w:noProof/>
                    <w:webHidden/>
                  </w:rPr>
                  <w:instrText xml:space="preserve"> PAGEREF _Toc423008379 \h </w:instrText>
                </w:r>
                <w:r>
                  <w:rPr>
                    <w:noProof/>
                    <w:webHidden/>
                  </w:rPr>
                </w:r>
                <w:r>
                  <w:rPr>
                    <w:noProof/>
                    <w:webHidden/>
                  </w:rPr>
                  <w:fldChar w:fldCharType="separate"/>
                </w:r>
                <w:r w:rsidR="009E09C4">
                  <w:rPr>
                    <w:noProof/>
                    <w:webHidden/>
                  </w:rPr>
                  <w:t>5</w:t>
                </w:r>
                <w:r>
                  <w:rPr>
                    <w:noProof/>
                    <w:webHidden/>
                  </w:rPr>
                  <w:fldChar w:fldCharType="end"/>
                </w:r>
              </w:hyperlink>
            </w:p>
            <w:p w14:paraId="1E3A8F5F" w14:textId="77777777" w:rsidR="00651E42" w:rsidRDefault="00651E42">
              <w:pPr>
                <w:pStyle w:val="TOC2"/>
                <w:tabs>
                  <w:tab w:val="left" w:pos="880"/>
                  <w:tab w:val="right" w:leader="dot" w:pos="8630"/>
                </w:tabs>
                <w:rPr>
                  <w:rFonts w:eastAsiaTheme="minorEastAsia"/>
                  <w:noProof/>
                  <w:szCs w:val="22"/>
                  <w:lang w:val="nl-NL" w:eastAsia="nl-NL"/>
                </w:rPr>
              </w:pPr>
              <w:hyperlink w:anchor="_Toc423008380" w:history="1">
                <w:r w:rsidRPr="00361534">
                  <w:rPr>
                    <w:rStyle w:val="Hyperlink"/>
                    <w:noProof/>
                    <w:lang w:val="nl-NL"/>
                  </w:rPr>
                  <w:t>2.2.</w:t>
                </w:r>
                <w:r>
                  <w:rPr>
                    <w:rFonts w:eastAsiaTheme="minorEastAsia"/>
                    <w:noProof/>
                    <w:szCs w:val="22"/>
                    <w:lang w:val="nl-NL" w:eastAsia="nl-NL"/>
                  </w:rPr>
                  <w:tab/>
                </w:r>
                <w:r w:rsidRPr="00361534">
                  <w:rPr>
                    <w:rStyle w:val="Hyperlink"/>
                    <w:noProof/>
                    <w:lang w:val="nl-NL"/>
                  </w:rPr>
                  <w:t>Data koppelen</w:t>
                </w:r>
                <w:r>
                  <w:rPr>
                    <w:noProof/>
                    <w:webHidden/>
                  </w:rPr>
                  <w:tab/>
                </w:r>
                <w:r>
                  <w:rPr>
                    <w:noProof/>
                    <w:webHidden/>
                  </w:rPr>
                  <w:fldChar w:fldCharType="begin"/>
                </w:r>
                <w:r>
                  <w:rPr>
                    <w:noProof/>
                    <w:webHidden/>
                  </w:rPr>
                  <w:instrText xml:space="preserve"> PAGEREF _Toc423008380 \h </w:instrText>
                </w:r>
                <w:r>
                  <w:rPr>
                    <w:noProof/>
                    <w:webHidden/>
                  </w:rPr>
                </w:r>
                <w:r>
                  <w:rPr>
                    <w:noProof/>
                    <w:webHidden/>
                  </w:rPr>
                  <w:fldChar w:fldCharType="separate"/>
                </w:r>
                <w:r w:rsidR="009E09C4">
                  <w:rPr>
                    <w:noProof/>
                    <w:webHidden/>
                  </w:rPr>
                  <w:t>5</w:t>
                </w:r>
                <w:r>
                  <w:rPr>
                    <w:noProof/>
                    <w:webHidden/>
                  </w:rPr>
                  <w:fldChar w:fldCharType="end"/>
                </w:r>
              </w:hyperlink>
            </w:p>
            <w:p w14:paraId="479B012F" w14:textId="77777777" w:rsidR="00651E42" w:rsidRDefault="00651E42">
              <w:pPr>
                <w:pStyle w:val="TOC2"/>
                <w:tabs>
                  <w:tab w:val="left" w:pos="880"/>
                  <w:tab w:val="right" w:leader="dot" w:pos="8630"/>
                </w:tabs>
                <w:rPr>
                  <w:rFonts w:eastAsiaTheme="minorEastAsia"/>
                  <w:noProof/>
                  <w:szCs w:val="22"/>
                  <w:lang w:val="nl-NL" w:eastAsia="nl-NL"/>
                </w:rPr>
              </w:pPr>
              <w:hyperlink w:anchor="_Toc423008381" w:history="1">
                <w:r w:rsidRPr="00361534">
                  <w:rPr>
                    <w:rStyle w:val="Hyperlink"/>
                    <w:noProof/>
                    <w:lang w:val="nl-NL"/>
                  </w:rPr>
                  <w:t>2.3.</w:t>
                </w:r>
                <w:r>
                  <w:rPr>
                    <w:rFonts w:eastAsiaTheme="minorEastAsia"/>
                    <w:noProof/>
                    <w:szCs w:val="22"/>
                    <w:lang w:val="nl-NL" w:eastAsia="nl-NL"/>
                  </w:rPr>
                  <w:tab/>
                </w:r>
                <w:r w:rsidRPr="00361534">
                  <w:rPr>
                    <w:rStyle w:val="Hyperlink"/>
                    <w:noProof/>
                    <w:lang w:val="nl-NL"/>
                  </w:rPr>
                  <w:t>Data annoteren</w:t>
                </w:r>
                <w:r>
                  <w:rPr>
                    <w:noProof/>
                    <w:webHidden/>
                  </w:rPr>
                  <w:tab/>
                </w:r>
                <w:r>
                  <w:rPr>
                    <w:noProof/>
                    <w:webHidden/>
                  </w:rPr>
                  <w:fldChar w:fldCharType="begin"/>
                </w:r>
                <w:r>
                  <w:rPr>
                    <w:noProof/>
                    <w:webHidden/>
                  </w:rPr>
                  <w:instrText xml:space="preserve"> PAGEREF _Toc423008381 \h </w:instrText>
                </w:r>
                <w:r>
                  <w:rPr>
                    <w:noProof/>
                    <w:webHidden/>
                  </w:rPr>
                </w:r>
                <w:r>
                  <w:rPr>
                    <w:noProof/>
                    <w:webHidden/>
                  </w:rPr>
                  <w:fldChar w:fldCharType="separate"/>
                </w:r>
                <w:r w:rsidR="009E09C4">
                  <w:rPr>
                    <w:noProof/>
                    <w:webHidden/>
                  </w:rPr>
                  <w:t>7</w:t>
                </w:r>
                <w:r>
                  <w:rPr>
                    <w:noProof/>
                    <w:webHidden/>
                  </w:rPr>
                  <w:fldChar w:fldCharType="end"/>
                </w:r>
              </w:hyperlink>
            </w:p>
            <w:p w14:paraId="20894177" w14:textId="77777777" w:rsidR="00651E42" w:rsidRDefault="00651E42">
              <w:pPr>
                <w:pStyle w:val="TOC2"/>
                <w:tabs>
                  <w:tab w:val="left" w:pos="880"/>
                  <w:tab w:val="right" w:leader="dot" w:pos="8630"/>
                </w:tabs>
                <w:rPr>
                  <w:rFonts w:eastAsiaTheme="minorEastAsia"/>
                  <w:noProof/>
                  <w:szCs w:val="22"/>
                  <w:lang w:val="nl-NL" w:eastAsia="nl-NL"/>
                </w:rPr>
              </w:pPr>
              <w:hyperlink w:anchor="_Toc423008382" w:history="1">
                <w:r w:rsidRPr="00361534">
                  <w:rPr>
                    <w:rStyle w:val="Hyperlink"/>
                    <w:noProof/>
                    <w:lang w:val="nl-NL"/>
                  </w:rPr>
                  <w:t>2.4.</w:t>
                </w:r>
                <w:r>
                  <w:rPr>
                    <w:rFonts w:eastAsiaTheme="minorEastAsia"/>
                    <w:noProof/>
                    <w:szCs w:val="22"/>
                    <w:lang w:val="nl-NL" w:eastAsia="nl-NL"/>
                  </w:rPr>
                  <w:tab/>
                </w:r>
                <w:r w:rsidRPr="00361534">
                  <w:rPr>
                    <w:rStyle w:val="Hyperlink"/>
                    <w:noProof/>
                    <w:lang w:val="nl-NL"/>
                  </w:rPr>
                  <w:t>Data classificeren</w:t>
                </w:r>
                <w:r>
                  <w:rPr>
                    <w:noProof/>
                    <w:webHidden/>
                  </w:rPr>
                  <w:tab/>
                </w:r>
                <w:r>
                  <w:rPr>
                    <w:noProof/>
                    <w:webHidden/>
                  </w:rPr>
                  <w:fldChar w:fldCharType="begin"/>
                </w:r>
                <w:r>
                  <w:rPr>
                    <w:noProof/>
                    <w:webHidden/>
                  </w:rPr>
                  <w:instrText xml:space="preserve"> PAGEREF _Toc423008382 \h </w:instrText>
                </w:r>
                <w:r>
                  <w:rPr>
                    <w:noProof/>
                    <w:webHidden/>
                  </w:rPr>
                </w:r>
                <w:r>
                  <w:rPr>
                    <w:noProof/>
                    <w:webHidden/>
                  </w:rPr>
                  <w:fldChar w:fldCharType="separate"/>
                </w:r>
                <w:r w:rsidR="009E09C4">
                  <w:rPr>
                    <w:noProof/>
                    <w:webHidden/>
                  </w:rPr>
                  <w:t>8</w:t>
                </w:r>
                <w:r>
                  <w:rPr>
                    <w:noProof/>
                    <w:webHidden/>
                  </w:rPr>
                  <w:fldChar w:fldCharType="end"/>
                </w:r>
              </w:hyperlink>
            </w:p>
            <w:p w14:paraId="4CA14075" w14:textId="77777777" w:rsidR="00651E42" w:rsidRDefault="00651E42">
              <w:pPr>
                <w:pStyle w:val="TOC1"/>
                <w:tabs>
                  <w:tab w:val="left" w:pos="480"/>
                  <w:tab w:val="right" w:leader="dot" w:pos="8630"/>
                </w:tabs>
                <w:rPr>
                  <w:rFonts w:eastAsiaTheme="minorEastAsia"/>
                  <w:noProof/>
                  <w:szCs w:val="22"/>
                  <w:lang w:val="nl-NL" w:eastAsia="nl-NL"/>
                </w:rPr>
              </w:pPr>
              <w:hyperlink w:anchor="_Toc423008383" w:history="1">
                <w:r w:rsidRPr="00361534">
                  <w:rPr>
                    <w:rStyle w:val="Hyperlink"/>
                    <w:noProof/>
                    <w:lang w:val="nl-NL"/>
                  </w:rPr>
                  <w:t>3.</w:t>
                </w:r>
                <w:r>
                  <w:rPr>
                    <w:rFonts w:eastAsiaTheme="minorEastAsia"/>
                    <w:noProof/>
                    <w:szCs w:val="22"/>
                    <w:lang w:val="nl-NL" w:eastAsia="nl-NL"/>
                  </w:rPr>
                  <w:tab/>
                </w:r>
                <w:r w:rsidRPr="00361534">
                  <w:rPr>
                    <w:rStyle w:val="Hyperlink"/>
                    <w:noProof/>
                    <w:lang w:val="nl-NL"/>
                  </w:rPr>
                  <w:t>Resultaten</w:t>
                </w:r>
                <w:r>
                  <w:rPr>
                    <w:noProof/>
                    <w:webHidden/>
                  </w:rPr>
                  <w:tab/>
                </w:r>
                <w:r>
                  <w:rPr>
                    <w:noProof/>
                    <w:webHidden/>
                  </w:rPr>
                  <w:fldChar w:fldCharType="begin"/>
                </w:r>
                <w:r>
                  <w:rPr>
                    <w:noProof/>
                    <w:webHidden/>
                  </w:rPr>
                  <w:instrText xml:space="preserve"> PAGEREF _Toc423008383 \h </w:instrText>
                </w:r>
                <w:r>
                  <w:rPr>
                    <w:noProof/>
                    <w:webHidden/>
                  </w:rPr>
                </w:r>
                <w:r>
                  <w:rPr>
                    <w:noProof/>
                    <w:webHidden/>
                  </w:rPr>
                  <w:fldChar w:fldCharType="separate"/>
                </w:r>
                <w:r w:rsidR="009E09C4">
                  <w:rPr>
                    <w:noProof/>
                    <w:webHidden/>
                  </w:rPr>
                  <w:t>9</w:t>
                </w:r>
                <w:r>
                  <w:rPr>
                    <w:noProof/>
                    <w:webHidden/>
                  </w:rPr>
                  <w:fldChar w:fldCharType="end"/>
                </w:r>
              </w:hyperlink>
            </w:p>
            <w:p w14:paraId="61329441" w14:textId="77777777" w:rsidR="00651E42" w:rsidRDefault="00651E42">
              <w:pPr>
                <w:pStyle w:val="TOC2"/>
                <w:tabs>
                  <w:tab w:val="left" w:pos="880"/>
                  <w:tab w:val="right" w:leader="dot" w:pos="8630"/>
                </w:tabs>
                <w:rPr>
                  <w:rFonts w:eastAsiaTheme="minorEastAsia"/>
                  <w:noProof/>
                  <w:szCs w:val="22"/>
                  <w:lang w:val="nl-NL" w:eastAsia="nl-NL"/>
                </w:rPr>
              </w:pPr>
              <w:hyperlink w:anchor="_Toc423008384" w:history="1">
                <w:r w:rsidRPr="00361534">
                  <w:rPr>
                    <w:rStyle w:val="Hyperlink"/>
                    <w:noProof/>
                  </w:rPr>
                  <w:t>3.1.</w:t>
                </w:r>
                <w:r>
                  <w:rPr>
                    <w:rFonts w:eastAsiaTheme="minorEastAsia"/>
                    <w:noProof/>
                    <w:szCs w:val="22"/>
                    <w:lang w:val="nl-NL" w:eastAsia="nl-NL"/>
                  </w:rPr>
                  <w:tab/>
                </w:r>
                <w:r w:rsidRPr="00361534">
                  <w:rPr>
                    <w:rStyle w:val="Hyperlink"/>
                    <w:noProof/>
                  </w:rPr>
                  <w:t>Precision, recall en F-score</w:t>
                </w:r>
                <w:r>
                  <w:rPr>
                    <w:noProof/>
                    <w:webHidden/>
                  </w:rPr>
                  <w:tab/>
                </w:r>
                <w:r>
                  <w:rPr>
                    <w:noProof/>
                    <w:webHidden/>
                  </w:rPr>
                  <w:fldChar w:fldCharType="begin"/>
                </w:r>
                <w:r>
                  <w:rPr>
                    <w:noProof/>
                    <w:webHidden/>
                  </w:rPr>
                  <w:instrText xml:space="preserve"> PAGEREF _Toc423008384 \h </w:instrText>
                </w:r>
                <w:r>
                  <w:rPr>
                    <w:noProof/>
                    <w:webHidden/>
                  </w:rPr>
                </w:r>
                <w:r>
                  <w:rPr>
                    <w:noProof/>
                    <w:webHidden/>
                  </w:rPr>
                  <w:fldChar w:fldCharType="separate"/>
                </w:r>
                <w:r w:rsidR="009E09C4">
                  <w:rPr>
                    <w:noProof/>
                    <w:webHidden/>
                  </w:rPr>
                  <w:t>9</w:t>
                </w:r>
                <w:r>
                  <w:rPr>
                    <w:noProof/>
                    <w:webHidden/>
                  </w:rPr>
                  <w:fldChar w:fldCharType="end"/>
                </w:r>
              </w:hyperlink>
            </w:p>
            <w:p w14:paraId="6C6E73F4" w14:textId="77777777" w:rsidR="00651E42" w:rsidRDefault="00651E42">
              <w:pPr>
                <w:pStyle w:val="TOC2"/>
                <w:tabs>
                  <w:tab w:val="left" w:pos="880"/>
                  <w:tab w:val="right" w:leader="dot" w:pos="8630"/>
                </w:tabs>
                <w:rPr>
                  <w:rFonts w:eastAsiaTheme="minorEastAsia"/>
                  <w:noProof/>
                  <w:szCs w:val="22"/>
                  <w:lang w:val="nl-NL" w:eastAsia="nl-NL"/>
                </w:rPr>
              </w:pPr>
              <w:hyperlink w:anchor="_Toc423008385" w:history="1">
                <w:r w:rsidRPr="00361534">
                  <w:rPr>
                    <w:rStyle w:val="Hyperlink"/>
                    <w:noProof/>
                    <w:lang w:val="nl-NL"/>
                  </w:rPr>
                  <w:t>3.2.</w:t>
                </w:r>
                <w:r>
                  <w:rPr>
                    <w:rFonts w:eastAsiaTheme="minorEastAsia"/>
                    <w:noProof/>
                    <w:szCs w:val="22"/>
                    <w:lang w:val="nl-NL" w:eastAsia="nl-NL"/>
                  </w:rPr>
                  <w:tab/>
                </w:r>
                <w:r w:rsidRPr="00361534">
                  <w:rPr>
                    <w:rStyle w:val="Hyperlink"/>
                    <w:noProof/>
                    <w:lang w:val="nl-NL"/>
                  </w:rPr>
                  <w:t>Confusion matrix</w:t>
                </w:r>
                <w:r>
                  <w:rPr>
                    <w:noProof/>
                    <w:webHidden/>
                  </w:rPr>
                  <w:tab/>
                </w:r>
                <w:r>
                  <w:rPr>
                    <w:noProof/>
                    <w:webHidden/>
                  </w:rPr>
                  <w:fldChar w:fldCharType="begin"/>
                </w:r>
                <w:r>
                  <w:rPr>
                    <w:noProof/>
                    <w:webHidden/>
                  </w:rPr>
                  <w:instrText xml:space="preserve"> PAGEREF _Toc423008385 \h </w:instrText>
                </w:r>
                <w:r>
                  <w:rPr>
                    <w:noProof/>
                    <w:webHidden/>
                  </w:rPr>
                </w:r>
                <w:r>
                  <w:rPr>
                    <w:noProof/>
                    <w:webHidden/>
                  </w:rPr>
                  <w:fldChar w:fldCharType="separate"/>
                </w:r>
                <w:r w:rsidR="009E09C4">
                  <w:rPr>
                    <w:noProof/>
                    <w:webHidden/>
                  </w:rPr>
                  <w:t>9</w:t>
                </w:r>
                <w:r>
                  <w:rPr>
                    <w:noProof/>
                    <w:webHidden/>
                  </w:rPr>
                  <w:fldChar w:fldCharType="end"/>
                </w:r>
              </w:hyperlink>
            </w:p>
            <w:p w14:paraId="64633885" w14:textId="77777777" w:rsidR="00651E42" w:rsidRDefault="00651E42">
              <w:pPr>
                <w:pStyle w:val="TOC2"/>
                <w:tabs>
                  <w:tab w:val="left" w:pos="880"/>
                  <w:tab w:val="right" w:leader="dot" w:pos="8630"/>
                </w:tabs>
                <w:rPr>
                  <w:rFonts w:eastAsiaTheme="minorEastAsia"/>
                  <w:noProof/>
                  <w:szCs w:val="22"/>
                  <w:lang w:val="nl-NL" w:eastAsia="nl-NL"/>
                </w:rPr>
              </w:pPr>
              <w:hyperlink w:anchor="_Toc423008386" w:history="1">
                <w:r w:rsidRPr="00361534">
                  <w:rPr>
                    <w:rStyle w:val="Hyperlink"/>
                    <w:noProof/>
                    <w:lang w:val="nl-NL"/>
                  </w:rPr>
                  <w:t>3.3.</w:t>
                </w:r>
                <w:r>
                  <w:rPr>
                    <w:rFonts w:eastAsiaTheme="minorEastAsia"/>
                    <w:noProof/>
                    <w:szCs w:val="22"/>
                    <w:lang w:val="nl-NL" w:eastAsia="nl-NL"/>
                  </w:rPr>
                  <w:tab/>
                </w:r>
                <w:r w:rsidRPr="00361534">
                  <w:rPr>
                    <w:rStyle w:val="Hyperlink"/>
                    <w:noProof/>
                    <w:lang w:val="nl-NL"/>
                  </w:rPr>
                  <w:t>Features</w:t>
                </w:r>
                <w:r>
                  <w:rPr>
                    <w:noProof/>
                    <w:webHidden/>
                  </w:rPr>
                  <w:tab/>
                </w:r>
                <w:r>
                  <w:rPr>
                    <w:noProof/>
                    <w:webHidden/>
                  </w:rPr>
                  <w:fldChar w:fldCharType="begin"/>
                </w:r>
                <w:r>
                  <w:rPr>
                    <w:noProof/>
                    <w:webHidden/>
                  </w:rPr>
                  <w:instrText xml:space="preserve"> PAGEREF _Toc423008386 \h </w:instrText>
                </w:r>
                <w:r>
                  <w:rPr>
                    <w:noProof/>
                    <w:webHidden/>
                  </w:rPr>
                </w:r>
                <w:r>
                  <w:rPr>
                    <w:noProof/>
                    <w:webHidden/>
                  </w:rPr>
                  <w:fldChar w:fldCharType="separate"/>
                </w:r>
                <w:r w:rsidR="009E09C4">
                  <w:rPr>
                    <w:noProof/>
                    <w:webHidden/>
                  </w:rPr>
                  <w:t>10</w:t>
                </w:r>
                <w:r>
                  <w:rPr>
                    <w:noProof/>
                    <w:webHidden/>
                  </w:rPr>
                  <w:fldChar w:fldCharType="end"/>
                </w:r>
              </w:hyperlink>
            </w:p>
            <w:p w14:paraId="4D7C4146" w14:textId="77777777" w:rsidR="00651E42" w:rsidRDefault="00651E42">
              <w:pPr>
                <w:pStyle w:val="TOC1"/>
                <w:tabs>
                  <w:tab w:val="left" w:pos="480"/>
                  <w:tab w:val="right" w:leader="dot" w:pos="8630"/>
                </w:tabs>
                <w:rPr>
                  <w:rFonts w:eastAsiaTheme="minorEastAsia"/>
                  <w:noProof/>
                  <w:szCs w:val="22"/>
                  <w:lang w:val="nl-NL" w:eastAsia="nl-NL"/>
                </w:rPr>
              </w:pPr>
              <w:hyperlink w:anchor="_Toc423008387" w:history="1">
                <w:r w:rsidRPr="00361534">
                  <w:rPr>
                    <w:rStyle w:val="Hyperlink"/>
                    <w:noProof/>
                    <w:lang w:val="nl-NL"/>
                  </w:rPr>
                  <w:t>4.</w:t>
                </w:r>
                <w:r>
                  <w:rPr>
                    <w:rFonts w:eastAsiaTheme="minorEastAsia"/>
                    <w:noProof/>
                    <w:szCs w:val="22"/>
                    <w:lang w:val="nl-NL" w:eastAsia="nl-NL"/>
                  </w:rPr>
                  <w:tab/>
                </w:r>
                <w:r w:rsidRPr="00361534">
                  <w:rPr>
                    <w:rStyle w:val="Hyperlink"/>
                    <w:noProof/>
                    <w:lang w:val="nl-NL"/>
                  </w:rPr>
                  <w:t>Discussie</w:t>
                </w:r>
                <w:r>
                  <w:rPr>
                    <w:noProof/>
                    <w:webHidden/>
                  </w:rPr>
                  <w:tab/>
                </w:r>
                <w:r>
                  <w:rPr>
                    <w:noProof/>
                    <w:webHidden/>
                  </w:rPr>
                  <w:fldChar w:fldCharType="begin"/>
                </w:r>
                <w:r>
                  <w:rPr>
                    <w:noProof/>
                    <w:webHidden/>
                  </w:rPr>
                  <w:instrText xml:space="preserve"> PAGEREF _Toc423008387 \h </w:instrText>
                </w:r>
                <w:r>
                  <w:rPr>
                    <w:noProof/>
                    <w:webHidden/>
                  </w:rPr>
                </w:r>
                <w:r>
                  <w:rPr>
                    <w:noProof/>
                    <w:webHidden/>
                  </w:rPr>
                  <w:fldChar w:fldCharType="separate"/>
                </w:r>
                <w:r w:rsidR="009E09C4">
                  <w:rPr>
                    <w:noProof/>
                    <w:webHidden/>
                  </w:rPr>
                  <w:t>11</w:t>
                </w:r>
                <w:r>
                  <w:rPr>
                    <w:noProof/>
                    <w:webHidden/>
                  </w:rPr>
                  <w:fldChar w:fldCharType="end"/>
                </w:r>
              </w:hyperlink>
            </w:p>
            <w:p w14:paraId="32E0F70B" w14:textId="77777777" w:rsidR="00651E42" w:rsidRDefault="00651E42">
              <w:pPr>
                <w:pStyle w:val="TOC2"/>
                <w:tabs>
                  <w:tab w:val="left" w:pos="880"/>
                  <w:tab w:val="right" w:leader="dot" w:pos="8630"/>
                </w:tabs>
                <w:rPr>
                  <w:rFonts w:eastAsiaTheme="minorEastAsia"/>
                  <w:noProof/>
                  <w:szCs w:val="22"/>
                  <w:lang w:val="nl-NL" w:eastAsia="nl-NL"/>
                </w:rPr>
              </w:pPr>
              <w:hyperlink w:anchor="_Toc423008388" w:history="1">
                <w:r w:rsidRPr="00361534">
                  <w:rPr>
                    <w:rStyle w:val="Hyperlink"/>
                    <w:noProof/>
                    <w:lang w:val="nl-NL"/>
                  </w:rPr>
                  <w:t>4.1.</w:t>
                </w:r>
                <w:r>
                  <w:rPr>
                    <w:rFonts w:eastAsiaTheme="minorEastAsia"/>
                    <w:noProof/>
                    <w:szCs w:val="22"/>
                    <w:lang w:val="nl-NL" w:eastAsia="nl-NL"/>
                  </w:rPr>
                  <w:tab/>
                </w:r>
                <w:r w:rsidRPr="00361534">
                  <w:rPr>
                    <w:rStyle w:val="Hyperlink"/>
                    <w:noProof/>
                    <w:lang w:val="nl-NL"/>
                  </w:rPr>
                  <w:t>Conclusie</w:t>
                </w:r>
                <w:r>
                  <w:rPr>
                    <w:noProof/>
                    <w:webHidden/>
                  </w:rPr>
                  <w:tab/>
                </w:r>
                <w:r>
                  <w:rPr>
                    <w:noProof/>
                    <w:webHidden/>
                  </w:rPr>
                  <w:fldChar w:fldCharType="begin"/>
                </w:r>
                <w:r>
                  <w:rPr>
                    <w:noProof/>
                    <w:webHidden/>
                  </w:rPr>
                  <w:instrText xml:space="preserve"> PAGEREF _Toc423008388 \h </w:instrText>
                </w:r>
                <w:r>
                  <w:rPr>
                    <w:noProof/>
                    <w:webHidden/>
                  </w:rPr>
                </w:r>
                <w:r>
                  <w:rPr>
                    <w:noProof/>
                    <w:webHidden/>
                  </w:rPr>
                  <w:fldChar w:fldCharType="separate"/>
                </w:r>
                <w:r w:rsidR="009E09C4">
                  <w:rPr>
                    <w:noProof/>
                    <w:webHidden/>
                  </w:rPr>
                  <w:t>11</w:t>
                </w:r>
                <w:r>
                  <w:rPr>
                    <w:noProof/>
                    <w:webHidden/>
                  </w:rPr>
                  <w:fldChar w:fldCharType="end"/>
                </w:r>
              </w:hyperlink>
            </w:p>
            <w:p w14:paraId="7B7227F3" w14:textId="77777777" w:rsidR="00651E42" w:rsidRDefault="00651E42">
              <w:pPr>
                <w:pStyle w:val="TOC2"/>
                <w:tabs>
                  <w:tab w:val="left" w:pos="880"/>
                  <w:tab w:val="right" w:leader="dot" w:pos="8630"/>
                </w:tabs>
                <w:rPr>
                  <w:rFonts w:eastAsiaTheme="minorEastAsia"/>
                  <w:noProof/>
                  <w:szCs w:val="22"/>
                  <w:lang w:val="nl-NL" w:eastAsia="nl-NL"/>
                </w:rPr>
              </w:pPr>
              <w:hyperlink w:anchor="_Toc423008389" w:history="1">
                <w:r w:rsidRPr="00361534">
                  <w:rPr>
                    <w:rStyle w:val="Hyperlink"/>
                    <w:noProof/>
                    <w:lang w:val="nl-NL"/>
                  </w:rPr>
                  <w:t>4.2.</w:t>
                </w:r>
                <w:r>
                  <w:rPr>
                    <w:rFonts w:eastAsiaTheme="minorEastAsia"/>
                    <w:noProof/>
                    <w:szCs w:val="22"/>
                    <w:lang w:val="nl-NL" w:eastAsia="nl-NL"/>
                  </w:rPr>
                  <w:tab/>
                </w:r>
                <w:r w:rsidRPr="00361534">
                  <w:rPr>
                    <w:rStyle w:val="Hyperlink"/>
                    <w:noProof/>
                    <w:lang w:val="nl-NL"/>
                  </w:rPr>
                  <w:t>Aanbevelingen</w:t>
                </w:r>
                <w:r>
                  <w:rPr>
                    <w:noProof/>
                    <w:webHidden/>
                  </w:rPr>
                  <w:tab/>
                </w:r>
                <w:r>
                  <w:rPr>
                    <w:noProof/>
                    <w:webHidden/>
                  </w:rPr>
                  <w:fldChar w:fldCharType="begin"/>
                </w:r>
                <w:r>
                  <w:rPr>
                    <w:noProof/>
                    <w:webHidden/>
                  </w:rPr>
                  <w:instrText xml:space="preserve"> PAGEREF _Toc423008389 \h </w:instrText>
                </w:r>
                <w:r>
                  <w:rPr>
                    <w:noProof/>
                    <w:webHidden/>
                  </w:rPr>
                </w:r>
                <w:r>
                  <w:rPr>
                    <w:noProof/>
                    <w:webHidden/>
                  </w:rPr>
                  <w:fldChar w:fldCharType="separate"/>
                </w:r>
                <w:r w:rsidR="009E09C4">
                  <w:rPr>
                    <w:noProof/>
                    <w:webHidden/>
                  </w:rPr>
                  <w:t>11</w:t>
                </w:r>
                <w:r>
                  <w:rPr>
                    <w:noProof/>
                    <w:webHidden/>
                  </w:rPr>
                  <w:fldChar w:fldCharType="end"/>
                </w:r>
              </w:hyperlink>
            </w:p>
            <w:p w14:paraId="65739601" w14:textId="77777777" w:rsidR="00651E42" w:rsidRDefault="00651E42">
              <w:pPr>
                <w:pStyle w:val="TOC2"/>
                <w:tabs>
                  <w:tab w:val="left" w:pos="880"/>
                  <w:tab w:val="right" w:leader="dot" w:pos="8630"/>
                </w:tabs>
                <w:rPr>
                  <w:rFonts w:eastAsiaTheme="minorEastAsia"/>
                  <w:noProof/>
                  <w:szCs w:val="22"/>
                  <w:lang w:val="nl-NL" w:eastAsia="nl-NL"/>
                </w:rPr>
              </w:pPr>
              <w:hyperlink w:anchor="_Toc423008390" w:history="1">
                <w:r w:rsidRPr="00361534">
                  <w:rPr>
                    <w:rStyle w:val="Hyperlink"/>
                    <w:noProof/>
                    <w:lang w:val="nl-NL"/>
                  </w:rPr>
                  <w:t>4.3.</w:t>
                </w:r>
                <w:r>
                  <w:rPr>
                    <w:rFonts w:eastAsiaTheme="minorEastAsia"/>
                    <w:noProof/>
                    <w:szCs w:val="22"/>
                    <w:lang w:val="nl-NL" w:eastAsia="nl-NL"/>
                  </w:rPr>
                  <w:tab/>
                </w:r>
                <w:r w:rsidRPr="00361534">
                  <w:rPr>
                    <w:rStyle w:val="Hyperlink"/>
                    <w:noProof/>
                    <w:lang w:val="nl-NL"/>
                  </w:rPr>
                  <w:t>Implementatie</w:t>
                </w:r>
                <w:r>
                  <w:rPr>
                    <w:noProof/>
                    <w:webHidden/>
                  </w:rPr>
                  <w:tab/>
                </w:r>
                <w:r>
                  <w:rPr>
                    <w:noProof/>
                    <w:webHidden/>
                  </w:rPr>
                  <w:fldChar w:fldCharType="begin"/>
                </w:r>
                <w:r>
                  <w:rPr>
                    <w:noProof/>
                    <w:webHidden/>
                  </w:rPr>
                  <w:instrText xml:space="preserve"> PAGEREF _Toc423008390 \h </w:instrText>
                </w:r>
                <w:r>
                  <w:rPr>
                    <w:noProof/>
                    <w:webHidden/>
                  </w:rPr>
                </w:r>
                <w:r>
                  <w:rPr>
                    <w:noProof/>
                    <w:webHidden/>
                  </w:rPr>
                  <w:fldChar w:fldCharType="separate"/>
                </w:r>
                <w:r w:rsidR="009E09C4">
                  <w:rPr>
                    <w:noProof/>
                    <w:webHidden/>
                  </w:rPr>
                  <w:t>11</w:t>
                </w:r>
                <w:r>
                  <w:rPr>
                    <w:noProof/>
                    <w:webHidden/>
                  </w:rPr>
                  <w:fldChar w:fldCharType="end"/>
                </w:r>
              </w:hyperlink>
            </w:p>
            <w:p w14:paraId="1E4E809A" w14:textId="77777777" w:rsidR="00651E42" w:rsidRDefault="00651E42">
              <w:pPr>
                <w:pStyle w:val="TOC1"/>
                <w:tabs>
                  <w:tab w:val="right" w:leader="dot" w:pos="8630"/>
                </w:tabs>
                <w:rPr>
                  <w:rFonts w:eastAsiaTheme="minorEastAsia"/>
                  <w:noProof/>
                  <w:szCs w:val="22"/>
                  <w:lang w:val="nl-NL" w:eastAsia="nl-NL"/>
                </w:rPr>
              </w:pPr>
              <w:hyperlink w:anchor="_Toc423008391" w:history="1">
                <w:r w:rsidRPr="00361534">
                  <w:rPr>
                    <w:rStyle w:val="Hyperlink"/>
                    <w:noProof/>
                    <w:lang w:val="nl-NL"/>
                  </w:rPr>
                  <w:t>Bibliografie</w:t>
                </w:r>
                <w:r>
                  <w:rPr>
                    <w:noProof/>
                    <w:webHidden/>
                  </w:rPr>
                  <w:tab/>
                </w:r>
                <w:r>
                  <w:rPr>
                    <w:noProof/>
                    <w:webHidden/>
                  </w:rPr>
                  <w:fldChar w:fldCharType="begin"/>
                </w:r>
                <w:r>
                  <w:rPr>
                    <w:noProof/>
                    <w:webHidden/>
                  </w:rPr>
                  <w:instrText xml:space="preserve"> PAGEREF _Toc423008391 \h </w:instrText>
                </w:r>
                <w:r>
                  <w:rPr>
                    <w:noProof/>
                    <w:webHidden/>
                  </w:rPr>
                </w:r>
                <w:r>
                  <w:rPr>
                    <w:noProof/>
                    <w:webHidden/>
                  </w:rPr>
                  <w:fldChar w:fldCharType="separate"/>
                </w:r>
                <w:r w:rsidR="009E09C4">
                  <w:rPr>
                    <w:noProof/>
                    <w:webHidden/>
                  </w:rPr>
                  <w:t>12</w:t>
                </w:r>
                <w:r>
                  <w:rPr>
                    <w:noProof/>
                    <w:webHidden/>
                  </w:rPr>
                  <w:fldChar w:fldCharType="end"/>
                </w:r>
              </w:hyperlink>
            </w:p>
            <w:p w14:paraId="44A85E6D" w14:textId="77777777" w:rsidR="00651E42" w:rsidRDefault="00651E42">
              <w:pPr>
                <w:pStyle w:val="TOC1"/>
                <w:tabs>
                  <w:tab w:val="right" w:leader="dot" w:pos="8630"/>
                </w:tabs>
                <w:rPr>
                  <w:rFonts w:eastAsiaTheme="minorEastAsia"/>
                  <w:noProof/>
                  <w:szCs w:val="22"/>
                  <w:lang w:val="nl-NL" w:eastAsia="nl-NL"/>
                </w:rPr>
              </w:pPr>
              <w:hyperlink w:anchor="_Toc423008392" w:history="1">
                <w:r w:rsidRPr="00361534">
                  <w:rPr>
                    <w:rStyle w:val="Hyperlink"/>
                    <w:noProof/>
                    <w:lang w:val="nl-NL"/>
                  </w:rPr>
                  <w:t>Bijlagen</w:t>
                </w:r>
                <w:r>
                  <w:rPr>
                    <w:noProof/>
                    <w:webHidden/>
                  </w:rPr>
                  <w:tab/>
                </w:r>
                <w:r>
                  <w:rPr>
                    <w:noProof/>
                    <w:webHidden/>
                  </w:rPr>
                  <w:fldChar w:fldCharType="begin"/>
                </w:r>
                <w:r>
                  <w:rPr>
                    <w:noProof/>
                    <w:webHidden/>
                  </w:rPr>
                  <w:instrText xml:space="preserve"> PAGEREF _Toc423008392 \h </w:instrText>
                </w:r>
                <w:r>
                  <w:rPr>
                    <w:noProof/>
                    <w:webHidden/>
                  </w:rPr>
                </w:r>
                <w:r>
                  <w:rPr>
                    <w:noProof/>
                    <w:webHidden/>
                  </w:rPr>
                  <w:fldChar w:fldCharType="separate"/>
                </w:r>
                <w:r w:rsidR="009E09C4">
                  <w:rPr>
                    <w:noProof/>
                    <w:webHidden/>
                  </w:rPr>
                  <w:t>13</w:t>
                </w:r>
                <w:r>
                  <w:rPr>
                    <w:noProof/>
                    <w:webHidden/>
                  </w:rPr>
                  <w:fldChar w:fldCharType="end"/>
                </w:r>
              </w:hyperlink>
            </w:p>
            <w:p w14:paraId="0A3B4435" w14:textId="77777777" w:rsidR="00651E42" w:rsidRDefault="00651E42">
              <w:pPr>
                <w:pStyle w:val="TOC2"/>
                <w:tabs>
                  <w:tab w:val="right" w:leader="dot" w:pos="8630"/>
                </w:tabs>
                <w:rPr>
                  <w:rFonts w:eastAsiaTheme="minorEastAsia"/>
                  <w:noProof/>
                  <w:szCs w:val="22"/>
                  <w:lang w:val="nl-NL" w:eastAsia="nl-NL"/>
                </w:rPr>
              </w:pPr>
              <w:hyperlink w:anchor="_Toc423008393" w:history="1">
                <w:r w:rsidRPr="00361534">
                  <w:rPr>
                    <w:rStyle w:val="Hyperlink"/>
                    <w:noProof/>
                    <w:lang w:val="nl-NL"/>
                  </w:rPr>
                  <w:t>Bijlage I. Stroomdiagram dataverzameling</w:t>
                </w:r>
                <w:r>
                  <w:rPr>
                    <w:noProof/>
                    <w:webHidden/>
                  </w:rPr>
                  <w:tab/>
                </w:r>
                <w:r>
                  <w:rPr>
                    <w:noProof/>
                    <w:webHidden/>
                  </w:rPr>
                  <w:fldChar w:fldCharType="begin"/>
                </w:r>
                <w:r>
                  <w:rPr>
                    <w:noProof/>
                    <w:webHidden/>
                  </w:rPr>
                  <w:instrText xml:space="preserve"> PAGEREF _Toc423008393 \h </w:instrText>
                </w:r>
                <w:r>
                  <w:rPr>
                    <w:noProof/>
                    <w:webHidden/>
                  </w:rPr>
                </w:r>
                <w:r>
                  <w:rPr>
                    <w:noProof/>
                    <w:webHidden/>
                  </w:rPr>
                  <w:fldChar w:fldCharType="separate"/>
                </w:r>
                <w:r w:rsidR="009E09C4">
                  <w:rPr>
                    <w:noProof/>
                    <w:webHidden/>
                  </w:rPr>
                  <w:t>13</w:t>
                </w:r>
                <w:r>
                  <w:rPr>
                    <w:noProof/>
                    <w:webHidden/>
                  </w:rPr>
                  <w:fldChar w:fldCharType="end"/>
                </w:r>
              </w:hyperlink>
            </w:p>
            <w:p w14:paraId="1EB4591B" w14:textId="77777777" w:rsidR="00651E42" w:rsidRDefault="00651E42">
              <w:pPr>
                <w:pStyle w:val="TOC2"/>
                <w:tabs>
                  <w:tab w:val="right" w:leader="dot" w:pos="8630"/>
                </w:tabs>
                <w:rPr>
                  <w:rFonts w:eastAsiaTheme="minorEastAsia"/>
                  <w:noProof/>
                  <w:szCs w:val="22"/>
                  <w:lang w:val="nl-NL" w:eastAsia="nl-NL"/>
                </w:rPr>
              </w:pPr>
              <w:hyperlink w:anchor="_Toc423008394" w:history="1">
                <w:r w:rsidRPr="00361534">
                  <w:rPr>
                    <w:rStyle w:val="Hyperlink"/>
                    <w:noProof/>
                  </w:rPr>
                  <w:t>Bijlage II.  Scrapy</w:t>
                </w:r>
                <w:r>
                  <w:rPr>
                    <w:noProof/>
                    <w:webHidden/>
                  </w:rPr>
                  <w:tab/>
                </w:r>
                <w:r>
                  <w:rPr>
                    <w:noProof/>
                    <w:webHidden/>
                  </w:rPr>
                  <w:fldChar w:fldCharType="begin"/>
                </w:r>
                <w:r>
                  <w:rPr>
                    <w:noProof/>
                    <w:webHidden/>
                  </w:rPr>
                  <w:instrText xml:space="preserve"> PAGEREF _Toc423008394 \h </w:instrText>
                </w:r>
                <w:r>
                  <w:rPr>
                    <w:noProof/>
                    <w:webHidden/>
                  </w:rPr>
                </w:r>
                <w:r>
                  <w:rPr>
                    <w:noProof/>
                    <w:webHidden/>
                  </w:rPr>
                  <w:fldChar w:fldCharType="separate"/>
                </w:r>
                <w:r w:rsidR="009E09C4">
                  <w:rPr>
                    <w:noProof/>
                    <w:webHidden/>
                  </w:rPr>
                  <w:t>14</w:t>
                </w:r>
                <w:r>
                  <w:rPr>
                    <w:noProof/>
                    <w:webHidden/>
                  </w:rPr>
                  <w:fldChar w:fldCharType="end"/>
                </w:r>
              </w:hyperlink>
            </w:p>
            <w:p w14:paraId="07CB2EF6" w14:textId="77777777" w:rsidR="00651E42" w:rsidRDefault="00651E42">
              <w:pPr>
                <w:pStyle w:val="TOC3"/>
                <w:tabs>
                  <w:tab w:val="right" w:leader="dot" w:pos="8630"/>
                </w:tabs>
                <w:rPr>
                  <w:rFonts w:eastAsiaTheme="minorEastAsia"/>
                  <w:noProof/>
                  <w:szCs w:val="22"/>
                  <w:lang w:val="nl-NL" w:eastAsia="nl-NL"/>
                </w:rPr>
              </w:pPr>
              <w:hyperlink w:anchor="_Toc423008395" w:history="1">
                <w:r w:rsidRPr="00361534">
                  <w:rPr>
                    <w:rStyle w:val="Hyperlink"/>
                    <w:noProof/>
                  </w:rPr>
                  <w:t>P2000_spider.py</w:t>
                </w:r>
                <w:r>
                  <w:rPr>
                    <w:noProof/>
                    <w:webHidden/>
                  </w:rPr>
                  <w:tab/>
                </w:r>
                <w:r>
                  <w:rPr>
                    <w:noProof/>
                    <w:webHidden/>
                  </w:rPr>
                  <w:fldChar w:fldCharType="begin"/>
                </w:r>
                <w:r>
                  <w:rPr>
                    <w:noProof/>
                    <w:webHidden/>
                  </w:rPr>
                  <w:instrText xml:space="preserve"> PAGEREF _Toc423008395 \h </w:instrText>
                </w:r>
                <w:r>
                  <w:rPr>
                    <w:noProof/>
                    <w:webHidden/>
                  </w:rPr>
                </w:r>
                <w:r>
                  <w:rPr>
                    <w:noProof/>
                    <w:webHidden/>
                  </w:rPr>
                  <w:fldChar w:fldCharType="separate"/>
                </w:r>
                <w:r w:rsidR="009E09C4">
                  <w:rPr>
                    <w:noProof/>
                    <w:webHidden/>
                  </w:rPr>
                  <w:t>14</w:t>
                </w:r>
                <w:r>
                  <w:rPr>
                    <w:noProof/>
                    <w:webHidden/>
                  </w:rPr>
                  <w:fldChar w:fldCharType="end"/>
                </w:r>
              </w:hyperlink>
            </w:p>
            <w:p w14:paraId="18D55827" w14:textId="77777777" w:rsidR="00651E42" w:rsidRDefault="00651E42">
              <w:pPr>
                <w:pStyle w:val="TOC3"/>
                <w:tabs>
                  <w:tab w:val="right" w:leader="dot" w:pos="8630"/>
                </w:tabs>
                <w:rPr>
                  <w:rFonts w:eastAsiaTheme="minorEastAsia"/>
                  <w:noProof/>
                  <w:szCs w:val="22"/>
                  <w:lang w:val="nl-NL" w:eastAsia="nl-NL"/>
                </w:rPr>
              </w:pPr>
              <w:hyperlink w:anchor="_Toc423008396" w:history="1">
                <w:r w:rsidRPr="00361534">
                  <w:rPr>
                    <w:rStyle w:val="Hyperlink"/>
                    <w:noProof/>
                  </w:rPr>
                  <w:t>Items.py</w:t>
                </w:r>
                <w:r>
                  <w:rPr>
                    <w:noProof/>
                    <w:webHidden/>
                  </w:rPr>
                  <w:tab/>
                </w:r>
                <w:r>
                  <w:rPr>
                    <w:noProof/>
                    <w:webHidden/>
                  </w:rPr>
                  <w:fldChar w:fldCharType="begin"/>
                </w:r>
                <w:r>
                  <w:rPr>
                    <w:noProof/>
                    <w:webHidden/>
                  </w:rPr>
                  <w:instrText xml:space="preserve"> PAGEREF _Toc423008396 \h </w:instrText>
                </w:r>
                <w:r>
                  <w:rPr>
                    <w:noProof/>
                    <w:webHidden/>
                  </w:rPr>
                </w:r>
                <w:r>
                  <w:rPr>
                    <w:noProof/>
                    <w:webHidden/>
                  </w:rPr>
                  <w:fldChar w:fldCharType="separate"/>
                </w:r>
                <w:r w:rsidR="009E09C4">
                  <w:rPr>
                    <w:noProof/>
                    <w:webHidden/>
                  </w:rPr>
                  <w:t>14</w:t>
                </w:r>
                <w:r>
                  <w:rPr>
                    <w:noProof/>
                    <w:webHidden/>
                  </w:rPr>
                  <w:fldChar w:fldCharType="end"/>
                </w:r>
              </w:hyperlink>
            </w:p>
            <w:p w14:paraId="4BA3A044" w14:textId="77777777" w:rsidR="00651E42" w:rsidRDefault="00651E42">
              <w:pPr>
                <w:pStyle w:val="TOC2"/>
                <w:tabs>
                  <w:tab w:val="right" w:leader="dot" w:pos="8630"/>
                </w:tabs>
                <w:rPr>
                  <w:rFonts w:eastAsiaTheme="minorEastAsia"/>
                  <w:noProof/>
                  <w:szCs w:val="22"/>
                  <w:lang w:val="nl-NL" w:eastAsia="nl-NL"/>
                </w:rPr>
              </w:pPr>
              <w:hyperlink w:anchor="_Toc423008397" w:history="1">
                <w:r w:rsidRPr="00361534">
                  <w:rPr>
                    <w:rStyle w:val="Hyperlink"/>
                    <w:noProof/>
                  </w:rPr>
                  <w:t>Bijlage III. Alerts</w:t>
                </w:r>
                <w:r>
                  <w:rPr>
                    <w:noProof/>
                    <w:webHidden/>
                  </w:rPr>
                  <w:tab/>
                </w:r>
                <w:r>
                  <w:rPr>
                    <w:noProof/>
                    <w:webHidden/>
                  </w:rPr>
                  <w:fldChar w:fldCharType="begin"/>
                </w:r>
                <w:r>
                  <w:rPr>
                    <w:noProof/>
                    <w:webHidden/>
                  </w:rPr>
                  <w:instrText xml:space="preserve"> PAGEREF _Toc423008397 \h </w:instrText>
                </w:r>
                <w:r>
                  <w:rPr>
                    <w:noProof/>
                    <w:webHidden/>
                  </w:rPr>
                </w:r>
                <w:r>
                  <w:rPr>
                    <w:noProof/>
                    <w:webHidden/>
                  </w:rPr>
                  <w:fldChar w:fldCharType="separate"/>
                </w:r>
                <w:r w:rsidR="009E09C4">
                  <w:rPr>
                    <w:noProof/>
                    <w:webHidden/>
                  </w:rPr>
                  <w:t>15</w:t>
                </w:r>
                <w:r>
                  <w:rPr>
                    <w:noProof/>
                    <w:webHidden/>
                  </w:rPr>
                  <w:fldChar w:fldCharType="end"/>
                </w:r>
              </w:hyperlink>
            </w:p>
            <w:p w14:paraId="5F483136" w14:textId="77777777" w:rsidR="00651E42" w:rsidRDefault="00651E42">
              <w:pPr>
                <w:pStyle w:val="TOC3"/>
                <w:tabs>
                  <w:tab w:val="right" w:leader="dot" w:pos="8630"/>
                </w:tabs>
                <w:rPr>
                  <w:rFonts w:eastAsiaTheme="minorEastAsia"/>
                  <w:noProof/>
                  <w:szCs w:val="22"/>
                  <w:lang w:val="nl-NL" w:eastAsia="nl-NL"/>
                </w:rPr>
              </w:pPr>
              <w:hyperlink w:anchor="_Toc423008398" w:history="1">
                <w:r w:rsidRPr="00361534">
                  <w:rPr>
                    <w:rStyle w:val="Hyperlink"/>
                    <w:noProof/>
                  </w:rPr>
                  <w:t>jsoncleaner.py</w:t>
                </w:r>
                <w:r>
                  <w:rPr>
                    <w:noProof/>
                    <w:webHidden/>
                  </w:rPr>
                  <w:tab/>
                </w:r>
                <w:r>
                  <w:rPr>
                    <w:noProof/>
                    <w:webHidden/>
                  </w:rPr>
                  <w:fldChar w:fldCharType="begin"/>
                </w:r>
                <w:r>
                  <w:rPr>
                    <w:noProof/>
                    <w:webHidden/>
                  </w:rPr>
                  <w:instrText xml:space="preserve"> PAGEREF _Toc423008398 \h </w:instrText>
                </w:r>
                <w:r>
                  <w:rPr>
                    <w:noProof/>
                    <w:webHidden/>
                  </w:rPr>
                </w:r>
                <w:r>
                  <w:rPr>
                    <w:noProof/>
                    <w:webHidden/>
                  </w:rPr>
                  <w:fldChar w:fldCharType="separate"/>
                </w:r>
                <w:r w:rsidR="009E09C4">
                  <w:rPr>
                    <w:noProof/>
                    <w:webHidden/>
                  </w:rPr>
                  <w:t>15</w:t>
                </w:r>
                <w:r>
                  <w:rPr>
                    <w:noProof/>
                    <w:webHidden/>
                  </w:rPr>
                  <w:fldChar w:fldCharType="end"/>
                </w:r>
              </w:hyperlink>
            </w:p>
            <w:p w14:paraId="6F94BCA8" w14:textId="77777777" w:rsidR="00651E42" w:rsidRDefault="00651E42">
              <w:pPr>
                <w:pStyle w:val="TOC3"/>
                <w:tabs>
                  <w:tab w:val="right" w:leader="dot" w:pos="8630"/>
                </w:tabs>
                <w:rPr>
                  <w:rFonts w:eastAsiaTheme="minorEastAsia"/>
                  <w:noProof/>
                  <w:szCs w:val="22"/>
                  <w:lang w:val="nl-NL" w:eastAsia="nl-NL"/>
                </w:rPr>
              </w:pPr>
              <w:hyperlink w:anchor="_Toc423008399" w:history="1">
                <w:r w:rsidRPr="00361534">
                  <w:rPr>
                    <w:rStyle w:val="Hyperlink"/>
                    <w:noProof/>
                  </w:rPr>
                  <w:t>adres.py</w:t>
                </w:r>
                <w:r>
                  <w:rPr>
                    <w:noProof/>
                    <w:webHidden/>
                  </w:rPr>
                  <w:tab/>
                </w:r>
                <w:r>
                  <w:rPr>
                    <w:noProof/>
                    <w:webHidden/>
                  </w:rPr>
                  <w:fldChar w:fldCharType="begin"/>
                </w:r>
                <w:r>
                  <w:rPr>
                    <w:noProof/>
                    <w:webHidden/>
                  </w:rPr>
                  <w:instrText xml:space="preserve"> PAGEREF _Toc423008399 \h </w:instrText>
                </w:r>
                <w:r>
                  <w:rPr>
                    <w:noProof/>
                    <w:webHidden/>
                  </w:rPr>
                </w:r>
                <w:r>
                  <w:rPr>
                    <w:noProof/>
                    <w:webHidden/>
                  </w:rPr>
                  <w:fldChar w:fldCharType="separate"/>
                </w:r>
                <w:r w:rsidR="009E09C4">
                  <w:rPr>
                    <w:noProof/>
                    <w:webHidden/>
                  </w:rPr>
                  <w:t>16</w:t>
                </w:r>
                <w:r>
                  <w:rPr>
                    <w:noProof/>
                    <w:webHidden/>
                  </w:rPr>
                  <w:fldChar w:fldCharType="end"/>
                </w:r>
              </w:hyperlink>
            </w:p>
            <w:p w14:paraId="38166348" w14:textId="77777777" w:rsidR="00651E42" w:rsidRDefault="00651E42">
              <w:pPr>
                <w:pStyle w:val="TOC3"/>
                <w:tabs>
                  <w:tab w:val="right" w:leader="dot" w:pos="8630"/>
                </w:tabs>
                <w:rPr>
                  <w:rFonts w:eastAsiaTheme="minorEastAsia"/>
                  <w:noProof/>
                  <w:szCs w:val="22"/>
                  <w:lang w:val="nl-NL" w:eastAsia="nl-NL"/>
                </w:rPr>
              </w:pPr>
              <w:hyperlink w:anchor="_Toc423008400" w:history="1">
                <w:r w:rsidRPr="00361534">
                  <w:rPr>
                    <w:rStyle w:val="Hyperlink"/>
                    <w:noProof/>
                  </w:rPr>
                  <w:t>getgeo.py</w:t>
                </w:r>
                <w:r>
                  <w:rPr>
                    <w:noProof/>
                    <w:webHidden/>
                  </w:rPr>
                  <w:tab/>
                </w:r>
                <w:r>
                  <w:rPr>
                    <w:noProof/>
                    <w:webHidden/>
                  </w:rPr>
                  <w:fldChar w:fldCharType="begin"/>
                </w:r>
                <w:r>
                  <w:rPr>
                    <w:noProof/>
                    <w:webHidden/>
                  </w:rPr>
                  <w:instrText xml:space="preserve"> PAGEREF _Toc423008400 \h </w:instrText>
                </w:r>
                <w:r>
                  <w:rPr>
                    <w:noProof/>
                    <w:webHidden/>
                  </w:rPr>
                </w:r>
                <w:r>
                  <w:rPr>
                    <w:noProof/>
                    <w:webHidden/>
                  </w:rPr>
                  <w:fldChar w:fldCharType="separate"/>
                </w:r>
                <w:r w:rsidR="009E09C4">
                  <w:rPr>
                    <w:noProof/>
                    <w:webHidden/>
                  </w:rPr>
                  <w:t>17</w:t>
                </w:r>
                <w:r>
                  <w:rPr>
                    <w:noProof/>
                    <w:webHidden/>
                  </w:rPr>
                  <w:fldChar w:fldCharType="end"/>
                </w:r>
              </w:hyperlink>
            </w:p>
            <w:p w14:paraId="4DEB8A83" w14:textId="77777777" w:rsidR="00651E42" w:rsidRDefault="00651E42">
              <w:pPr>
                <w:pStyle w:val="TOC2"/>
                <w:tabs>
                  <w:tab w:val="right" w:leader="dot" w:pos="8630"/>
                </w:tabs>
                <w:rPr>
                  <w:rFonts w:eastAsiaTheme="minorEastAsia"/>
                  <w:noProof/>
                  <w:szCs w:val="22"/>
                  <w:lang w:val="nl-NL" w:eastAsia="nl-NL"/>
                </w:rPr>
              </w:pPr>
              <w:hyperlink w:anchor="_Toc423008401" w:history="1">
                <w:r w:rsidRPr="00361534">
                  <w:rPr>
                    <w:rStyle w:val="Hyperlink"/>
                    <w:noProof/>
                  </w:rPr>
                  <w:t>Bijlage IV. Tweets</w:t>
                </w:r>
                <w:r>
                  <w:rPr>
                    <w:noProof/>
                    <w:webHidden/>
                  </w:rPr>
                  <w:tab/>
                </w:r>
                <w:r>
                  <w:rPr>
                    <w:noProof/>
                    <w:webHidden/>
                  </w:rPr>
                  <w:fldChar w:fldCharType="begin"/>
                </w:r>
                <w:r>
                  <w:rPr>
                    <w:noProof/>
                    <w:webHidden/>
                  </w:rPr>
                  <w:instrText xml:space="preserve"> PAGEREF _Toc423008401 \h </w:instrText>
                </w:r>
                <w:r>
                  <w:rPr>
                    <w:noProof/>
                    <w:webHidden/>
                  </w:rPr>
                </w:r>
                <w:r>
                  <w:rPr>
                    <w:noProof/>
                    <w:webHidden/>
                  </w:rPr>
                  <w:fldChar w:fldCharType="separate"/>
                </w:r>
                <w:r w:rsidR="009E09C4">
                  <w:rPr>
                    <w:noProof/>
                    <w:webHidden/>
                  </w:rPr>
                  <w:t>18</w:t>
                </w:r>
                <w:r>
                  <w:rPr>
                    <w:noProof/>
                    <w:webHidden/>
                  </w:rPr>
                  <w:fldChar w:fldCharType="end"/>
                </w:r>
              </w:hyperlink>
            </w:p>
            <w:p w14:paraId="602D96C2" w14:textId="77777777" w:rsidR="00651E42" w:rsidRDefault="00651E42">
              <w:pPr>
                <w:pStyle w:val="TOC3"/>
                <w:tabs>
                  <w:tab w:val="right" w:leader="dot" w:pos="8630"/>
                </w:tabs>
                <w:rPr>
                  <w:rFonts w:eastAsiaTheme="minorEastAsia"/>
                  <w:noProof/>
                  <w:szCs w:val="22"/>
                  <w:lang w:val="nl-NL" w:eastAsia="nl-NL"/>
                </w:rPr>
              </w:pPr>
              <w:hyperlink w:anchor="_Toc423008402" w:history="1">
                <w:r w:rsidRPr="00361534">
                  <w:rPr>
                    <w:rStyle w:val="Hyperlink"/>
                    <w:noProof/>
                  </w:rPr>
                  <w:t>downloader.py</w:t>
                </w:r>
                <w:r>
                  <w:rPr>
                    <w:noProof/>
                    <w:webHidden/>
                  </w:rPr>
                  <w:tab/>
                </w:r>
                <w:r>
                  <w:rPr>
                    <w:noProof/>
                    <w:webHidden/>
                  </w:rPr>
                  <w:fldChar w:fldCharType="begin"/>
                </w:r>
                <w:r>
                  <w:rPr>
                    <w:noProof/>
                    <w:webHidden/>
                  </w:rPr>
                  <w:instrText xml:space="preserve"> PAGEREF _Toc423008402 \h </w:instrText>
                </w:r>
                <w:r>
                  <w:rPr>
                    <w:noProof/>
                    <w:webHidden/>
                  </w:rPr>
                </w:r>
                <w:r>
                  <w:rPr>
                    <w:noProof/>
                    <w:webHidden/>
                  </w:rPr>
                  <w:fldChar w:fldCharType="separate"/>
                </w:r>
                <w:r w:rsidR="009E09C4">
                  <w:rPr>
                    <w:noProof/>
                    <w:webHidden/>
                  </w:rPr>
                  <w:t>18</w:t>
                </w:r>
                <w:r>
                  <w:rPr>
                    <w:noProof/>
                    <w:webHidden/>
                  </w:rPr>
                  <w:fldChar w:fldCharType="end"/>
                </w:r>
              </w:hyperlink>
            </w:p>
            <w:p w14:paraId="4FFD8224" w14:textId="77777777" w:rsidR="00651E42" w:rsidRDefault="00651E42">
              <w:pPr>
                <w:pStyle w:val="TOC3"/>
                <w:tabs>
                  <w:tab w:val="right" w:leader="dot" w:pos="8630"/>
                </w:tabs>
                <w:rPr>
                  <w:rFonts w:eastAsiaTheme="minorEastAsia"/>
                  <w:noProof/>
                  <w:szCs w:val="22"/>
                  <w:lang w:val="nl-NL" w:eastAsia="nl-NL"/>
                </w:rPr>
              </w:pPr>
              <w:hyperlink w:anchor="_Toc423008403" w:history="1">
                <w:r w:rsidRPr="00361534">
                  <w:rPr>
                    <w:rStyle w:val="Hyperlink"/>
                    <w:noProof/>
                  </w:rPr>
                  <w:t>gettweets.py</w:t>
                </w:r>
                <w:r>
                  <w:rPr>
                    <w:noProof/>
                    <w:webHidden/>
                  </w:rPr>
                  <w:tab/>
                </w:r>
                <w:r>
                  <w:rPr>
                    <w:noProof/>
                    <w:webHidden/>
                  </w:rPr>
                  <w:fldChar w:fldCharType="begin"/>
                </w:r>
                <w:r>
                  <w:rPr>
                    <w:noProof/>
                    <w:webHidden/>
                  </w:rPr>
                  <w:instrText xml:space="preserve"> PAGEREF _Toc423008403 \h </w:instrText>
                </w:r>
                <w:r>
                  <w:rPr>
                    <w:noProof/>
                    <w:webHidden/>
                  </w:rPr>
                </w:r>
                <w:r>
                  <w:rPr>
                    <w:noProof/>
                    <w:webHidden/>
                  </w:rPr>
                  <w:fldChar w:fldCharType="separate"/>
                </w:r>
                <w:r w:rsidR="009E09C4">
                  <w:rPr>
                    <w:noProof/>
                    <w:webHidden/>
                  </w:rPr>
                  <w:t>18</w:t>
                </w:r>
                <w:r>
                  <w:rPr>
                    <w:noProof/>
                    <w:webHidden/>
                  </w:rPr>
                  <w:fldChar w:fldCharType="end"/>
                </w:r>
              </w:hyperlink>
            </w:p>
            <w:p w14:paraId="4B768DF9" w14:textId="77777777" w:rsidR="00651E42" w:rsidRDefault="00651E42">
              <w:pPr>
                <w:pStyle w:val="TOC3"/>
                <w:tabs>
                  <w:tab w:val="right" w:leader="dot" w:pos="8630"/>
                </w:tabs>
                <w:rPr>
                  <w:rFonts w:eastAsiaTheme="minorEastAsia"/>
                  <w:noProof/>
                  <w:szCs w:val="22"/>
                  <w:lang w:val="nl-NL" w:eastAsia="nl-NL"/>
                </w:rPr>
              </w:pPr>
              <w:hyperlink w:anchor="_Toc423008404" w:history="1">
                <w:r w:rsidRPr="00361534">
                  <w:rPr>
                    <w:rStyle w:val="Hyperlink"/>
                    <w:noProof/>
                  </w:rPr>
                  <w:t>tweetsgeo.py</w:t>
                </w:r>
                <w:r>
                  <w:rPr>
                    <w:noProof/>
                    <w:webHidden/>
                  </w:rPr>
                  <w:tab/>
                </w:r>
                <w:r>
                  <w:rPr>
                    <w:noProof/>
                    <w:webHidden/>
                  </w:rPr>
                  <w:fldChar w:fldCharType="begin"/>
                </w:r>
                <w:r>
                  <w:rPr>
                    <w:noProof/>
                    <w:webHidden/>
                  </w:rPr>
                  <w:instrText xml:space="preserve"> PAGEREF _Toc423008404 \h </w:instrText>
                </w:r>
                <w:r>
                  <w:rPr>
                    <w:noProof/>
                    <w:webHidden/>
                  </w:rPr>
                </w:r>
                <w:r>
                  <w:rPr>
                    <w:noProof/>
                    <w:webHidden/>
                  </w:rPr>
                  <w:fldChar w:fldCharType="separate"/>
                </w:r>
                <w:r w:rsidR="009E09C4">
                  <w:rPr>
                    <w:noProof/>
                    <w:webHidden/>
                  </w:rPr>
                  <w:t>18</w:t>
                </w:r>
                <w:r>
                  <w:rPr>
                    <w:noProof/>
                    <w:webHidden/>
                  </w:rPr>
                  <w:fldChar w:fldCharType="end"/>
                </w:r>
              </w:hyperlink>
            </w:p>
            <w:p w14:paraId="1E315CB4" w14:textId="77777777" w:rsidR="00651E42" w:rsidRDefault="00651E42">
              <w:pPr>
                <w:pStyle w:val="TOC2"/>
                <w:tabs>
                  <w:tab w:val="right" w:leader="dot" w:pos="8630"/>
                </w:tabs>
                <w:rPr>
                  <w:rFonts w:eastAsiaTheme="minorEastAsia"/>
                  <w:noProof/>
                  <w:szCs w:val="22"/>
                  <w:lang w:val="nl-NL" w:eastAsia="nl-NL"/>
                </w:rPr>
              </w:pPr>
              <w:hyperlink w:anchor="_Toc423008405" w:history="1">
                <w:r w:rsidRPr="00361534">
                  <w:rPr>
                    <w:rStyle w:val="Hyperlink"/>
                    <w:noProof/>
                  </w:rPr>
                  <w:t>Bijlage V. Matches</w:t>
                </w:r>
                <w:r>
                  <w:rPr>
                    <w:noProof/>
                    <w:webHidden/>
                  </w:rPr>
                  <w:tab/>
                </w:r>
                <w:r>
                  <w:rPr>
                    <w:noProof/>
                    <w:webHidden/>
                  </w:rPr>
                  <w:fldChar w:fldCharType="begin"/>
                </w:r>
                <w:r>
                  <w:rPr>
                    <w:noProof/>
                    <w:webHidden/>
                  </w:rPr>
                  <w:instrText xml:space="preserve"> PAGEREF _Toc423008405 \h </w:instrText>
                </w:r>
                <w:r>
                  <w:rPr>
                    <w:noProof/>
                    <w:webHidden/>
                  </w:rPr>
                </w:r>
                <w:r>
                  <w:rPr>
                    <w:noProof/>
                    <w:webHidden/>
                  </w:rPr>
                  <w:fldChar w:fldCharType="separate"/>
                </w:r>
                <w:r w:rsidR="009E09C4">
                  <w:rPr>
                    <w:noProof/>
                    <w:webHidden/>
                  </w:rPr>
                  <w:t>19</w:t>
                </w:r>
                <w:r>
                  <w:rPr>
                    <w:noProof/>
                    <w:webHidden/>
                  </w:rPr>
                  <w:fldChar w:fldCharType="end"/>
                </w:r>
              </w:hyperlink>
            </w:p>
            <w:p w14:paraId="66BE37A9" w14:textId="77777777" w:rsidR="00651E42" w:rsidRDefault="00651E42">
              <w:pPr>
                <w:pStyle w:val="TOC3"/>
                <w:tabs>
                  <w:tab w:val="right" w:leader="dot" w:pos="8630"/>
                </w:tabs>
                <w:rPr>
                  <w:rFonts w:eastAsiaTheme="minorEastAsia"/>
                  <w:noProof/>
                  <w:szCs w:val="22"/>
                  <w:lang w:val="nl-NL" w:eastAsia="nl-NL"/>
                </w:rPr>
              </w:pPr>
              <w:hyperlink w:anchor="_Toc423008406" w:history="1">
                <w:r w:rsidRPr="00361534">
                  <w:rPr>
                    <w:rStyle w:val="Hyperlink"/>
                    <w:noProof/>
                  </w:rPr>
                  <w:t>hasher.py</w:t>
                </w:r>
                <w:r>
                  <w:rPr>
                    <w:noProof/>
                    <w:webHidden/>
                  </w:rPr>
                  <w:tab/>
                </w:r>
                <w:r>
                  <w:rPr>
                    <w:noProof/>
                    <w:webHidden/>
                  </w:rPr>
                  <w:fldChar w:fldCharType="begin"/>
                </w:r>
                <w:r>
                  <w:rPr>
                    <w:noProof/>
                    <w:webHidden/>
                  </w:rPr>
                  <w:instrText xml:space="preserve"> PAGEREF _Toc423008406 \h </w:instrText>
                </w:r>
                <w:r>
                  <w:rPr>
                    <w:noProof/>
                    <w:webHidden/>
                  </w:rPr>
                </w:r>
                <w:r>
                  <w:rPr>
                    <w:noProof/>
                    <w:webHidden/>
                  </w:rPr>
                  <w:fldChar w:fldCharType="separate"/>
                </w:r>
                <w:r w:rsidR="009E09C4">
                  <w:rPr>
                    <w:noProof/>
                    <w:webHidden/>
                  </w:rPr>
                  <w:t>19</w:t>
                </w:r>
                <w:r>
                  <w:rPr>
                    <w:noProof/>
                    <w:webHidden/>
                  </w:rPr>
                  <w:fldChar w:fldCharType="end"/>
                </w:r>
              </w:hyperlink>
            </w:p>
            <w:p w14:paraId="2A6A392B" w14:textId="77777777" w:rsidR="00651E42" w:rsidRDefault="00651E42">
              <w:pPr>
                <w:pStyle w:val="TOC3"/>
                <w:tabs>
                  <w:tab w:val="right" w:leader="dot" w:pos="8630"/>
                </w:tabs>
                <w:rPr>
                  <w:rFonts w:eastAsiaTheme="minorEastAsia"/>
                  <w:noProof/>
                  <w:szCs w:val="22"/>
                  <w:lang w:val="nl-NL" w:eastAsia="nl-NL"/>
                </w:rPr>
              </w:pPr>
              <w:hyperlink w:anchor="_Toc423008407" w:history="1">
                <w:r w:rsidRPr="00361534">
                  <w:rPr>
                    <w:rStyle w:val="Hyperlink"/>
                    <w:noProof/>
                  </w:rPr>
                  <w:t>matcher.py</w:t>
                </w:r>
                <w:r>
                  <w:rPr>
                    <w:noProof/>
                    <w:webHidden/>
                  </w:rPr>
                  <w:tab/>
                </w:r>
                <w:r>
                  <w:rPr>
                    <w:noProof/>
                    <w:webHidden/>
                  </w:rPr>
                  <w:fldChar w:fldCharType="begin"/>
                </w:r>
                <w:r>
                  <w:rPr>
                    <w:noProof/>
                    <w:webHidden/>
                  </w:rPr>
                  <w:instrText xml:space="preserve"> PAGEREF _Toc423008407 \h </w:instrText>
                </w:r>
                <w:r>
                  <w:rPr>
                    <w:noProof/>
                    <w:webHidden/>
                  </w:rPr>
                </w:r>
                <w:r>
                  <w:rPr>
                    <w:noProof/>
                    <w:webHidden/>
                  </w:rPr>
                  <w:fldChar w:fldCharType="separate"/>
                </w:r>
                <w:r w:rsidR="009E09C4">
                  <w:rPr>
                    <w:noProof/>
                    <w:webHidden/>
                  </w:rPr>
                  <w:t>20</w:t>
                </w:r>
                <w:r>
                  <w:rPr>
                    <w:noProof/>
                    <w:webHidden/>
                  </w:rPr>
                  <w:fldChar w:fldCharType="end"/>
                </w:r>
              </w:hyperlink>
            </w:p>
            <w:p w14:paraId="481FFA3E" w14:textId="77777777" w:rsidR="00651E42" w:rsidRDefault="00651E42">
              <w:pPr>
                <w:pStyle w:val="TOC2"/>
                <w:tabs>
                  <w:tab w:val="right" w:leader="dot" w:pos="8630"/>
                </w:tabs>
                <w:rPr>
                  <w:rFonts w:eastAsiaTheme="minorEastAsia"/>
                  <w:noProof/>
                  <w:szCs w:val="22"/>
                  <w:lang w:val="nl-NL" w:eastAsia="nl-NL"/>
                </w:rPr>
              </w:pPr>
              <w:hyperlink w:anchor="_Toc423008408" w:history="1">
                <w:r w:rsidRPr="00361534">
                  <w:rPr>
                    <w:rStyle w:val="Hyperlink"/>
                    <w:noProof/>
                  </w:rPr>
                  <w:t>Bijlage VI. Classify</w:t>
                </w:r>
                <w:r>
                  <w:rPr>
                    <w:noProof/>
                    <w:webHidden/>
                  </w:rPr>
                  <w:tab/>
                </w:r>
                <w:r>
                  <w:rPr>
                    <w:noProof/>
                    <w:webHidden/>
                  </w:rPr>
                  <w:fldChar w:fldCharType="begin"/>
                </w:r>
                <w:r>
                  <w:rPr>
                    <w:noProof/>
                    <w:webHidden/>
                  </w:rPr>
                  <w:instrText xml:space="preserve"> PAGEREF _Toc423008408 \h </w:instrText>
                </w:r>
                <w:r>
                  <w:rPr>
                    <w:noProof/>
                    <w:webHidden/>
                  </w:rPr>
                </w:r>
                <w:r>
                  <w:rPr>
                    <w:noProof/>
                    <w:webHidden/>
                  </w:rPr>
                  <w:fldChar w:fldCharType="separate"/>
                </w:r>
                <w:r w:rsidR="009E09C4">
                  <w:rPr>
                    <w:noProof/>
                    <w:webHidden/>
                  </w:rPr>
                  <w:t>22</w:t>
                </w:r>
                <w:r>
                  <w:rPr>
                    <w:noProof/>
                    <w:webHidden/>
                  </w:rPr>
                  <w:fldChar w:fldCharType="end"/>
                </w:r>
              </w:hyperlink>
            </w:p>
            <w:p w14:paraId="0DCFEB47" w14:textId="77777777" w:rsidR="00651E42" w:rsidRDefault="00651E42">
              <w:pPr>
                <w:pStyle w:val="TOC3"/>
                <w:tabs>
                  <w:tab w:val="right" w:leader="dot" w:pos="8630"/>
                </w:tabs>
                <w:rPr>
                  <w:rFonts w:eastAsiaTheme="minorEastAsia"/>
                  <w:noProof/>
                  <w:szCs w:val="22"/>
                  <w:lang w:val="nl-NL" w:eastAsia="nl-NL"/>
                </w:rPr>
              </w:pPr>
              <w:hyperlink w:anchor="_Toc423008409" w:history="1">
                <w:r w:rsidRPr="00361534">
                  <w:rPr>
                    <w:rStyle w:val="Hyperlink"/>
                    <w:noProof/>
                  </w:rPr>
                  <w:t>classify.py</w:t>
                </w:r>
                <w:r>
                  <w:rPr>
                    <w:noProof/>
                    <w:webHidden/>
                  </w:rPr>
                  <w:tab/>
                </w:r>
                <w:r>
                  <w:rPr>
                    <w:noProof/>
                    <w:webHidden/>
                  </w:rPr>
                  <w:fldChar w:fldCharType="begin"/>
                </w:r>
                <w:r>
                  <w:rPr>
                    <w:noProof/>
                    <w:webHidden/>
                  </w:rPr>
                  <w:instrText xml:space="preserve"> PAGEREF _Toc423008409 \h </w:instrText>
                </w:r>
                <w:r>
                  <w:rPr>
                    <w:noProof/>
                    <w:webHidden/>
                  </w:rPr>
                </w:r>
                <w:r>
                  <w:rPr>
                    <w:noProof/>
                    <w:webHidden/>
                  </w:rPr>
                  <w:fldChar w:fldCharType="separate"/>
                </w:r>
                <w:r w:rsidR="009E09C4">
                  <w:rPr>
                    <w:noProof/>
                    <w:webHidden/>
                  </w:rPr>
                  <w:t>22</w:t>
                </w:r>
                <w:r>
                  <w:rPr>
                    <w:noProof/>
                    <w:webHidden/>
                  </w:rPr>
                  <w:fldChar w:fldCharType="end"/>
                </w:r>
              </w:hyperlink>
            </w:p>
            <w:p w14:paraId="28A3D83F" w14:textId="77777777" w:rsidR="00C27501" w:rsidRDefault="00C27501">
              <w:r>
                <w:rPr>
                  <w:b/>
                  <w:bCs/>
                  <w:noProof/>
                </w:rPr>
                <w:fldChar w:fldCharType="end"/>
              </w:r>
            </w:p>
          </w:sdtContent>
        </w:sdt>
        <w:p w14:paraId="30ABABA6" w14:textId="77777777" w:rsidR="00F90495" w:rsidRPr="00D9145A" w:rsidRDefault="00F90495" w:rsidP="00C27501"/>
        <w:p w14:paraId="44E4D313" w14:textId="26DEA6C0" w:rsidR="00D93330" w:rsidRPr="00D9145A" w:rsidRDefault="007C2CC3" w:rsidP="00C27501">
          <w:pPr>
            <w:jc w:val="center"/>
            <w:rPr>
              <w:vanish/>
              <w:lang w:val="nl-NL"/>
            </w:rPr>
          </w:pPr>
          <w:r w:rsidRPr="00935A90">
            <w:rPr>
              <w:lang w:val="nl-NL"/>
            </w:rPr>
            <w:br w:type="page"/>
          </w:r>
          <w:r w:rsidR="00C27501" w:rsidRPr="0010752C">
            <w:rPr>
              <w:rStyle w:val="TitleChar"/>
              <w:lang w:val="nl-NL"/>
            </w:rPr>
            <w:lastRenderedPageBreak/>
            <w:t>Samenvatting</w:t>
          </w:r>
        </w:p>
      </w:sdtContent>
    </w:sdt>
    <w:p w14:paraId="19825C97" w14:textId="77777777" w:rsidR="00D93330" w:rsidRPr="00D9145A" w:rsidRDefault="00D93330">
      <w:pPr>
        <w:rPr>
          <w:lang w:val="nl-NL"/>
        </w:rPr>
      </w:pPr>
    </w:p>
    <w:p w14:paraId="3926DAC8" w14:textId="1667C78E" w:rsidR="003B7213" w:rsidRPr="003B7213" w:rsidRDefault="0006117A" w:rsidP="0010752C">
      <w:pPr>
        <w:rPr>
          <w:lang w:val="nl-NL"/>
        </w:rPr>
      </w:pPr>
      <w:r>
        <w:rPr>
          <w:lang w:val="nl-NL"/>
        </w:rPr>
        <w:t>De</w:t>
      </w:r>
      <w:r w:rsidR="0010752C">
        <w:rPr>
          <w:lang w:val="nl-NL"/>
        </w:rPr>
        <w:t xml:space="preserve"> aanleiding voor het schrijven va</w:t>
      </w:r>
      <w:r w:rsidR="00664CAD">
        <w:rPr>
          <w:lang w:val="nl-NL"/>
        </w:rPr>
        <w:t xml:space="preserve">n deze scriptie </w:t>
      </w:r>
      <w:r>
        <w:rPr>
          <w:lang w:val="nl-NL"/>
        </w:rPr>
        <w:t>was</w:t>
      </w:r>
      <w:r w:rsidR="00664CAD">
        <w:rPr>
          <w:lang w:val="nl-NL"/>
        </w:rPr>
        <w:t xml:space="preserve"> het </w:t>
      </w:r>
      <w:proofErr w:type="spellStart"/>
      <w:r w:rsidR="00664CAD">
        <w:rPr>
          <w:lang w:val="nl-NL"/>
        </w:rPr>
        <w:t>frame</w:t>
      </w:r>
      <w:r w:rsidR="0010752C">
        <w:rPr>
          <w:lang w:val="nl-NL"/>
        </w:rPr>
        <w:t>work</w:t>
      </w:r>
      <w:proofErr w:type="spellEnd"/>
      <w:r w:rsidR="0010752C">
        <w:rPr>
          <w:lang w:val="nl-NL"/>
        </w:rPr>
        <w:t xml:space="preserve"> </w:t>
      </w:r>
      <w:proofErr w:type="spellStart"/>
      <w:r w:rsidR="0010752C" w:rsidRPr="0010752C">
        <w:rPr>
          <w:i/>
          <w:lang w:val="nl-NL"/>
        </w:rPr>
        <w:t>Twitcident</w:t>
      </w:r>
      <w:proofErr w:type="spellEnd"/>
      <w:r w:rsidR="0010752C">
        <w:rPr>
          <w:lang w:val="nl-NL"/>
        </w:rPr>
        <w:t xml:space="preserve"> </w:t>
      </w:r>
      <w:r w:rsidR="00935A90">
        <w:rPr>
          <w:lang w:val="nl-NL"/>
        </w:rPr>
        <w:fldChar w:fldCharType="begin"/>
      </w:r>
      <w:r w:rsidR="00935A90">
        <w:rPr>
          <w:lang w:val="nl-NL"/>
        </w:rPr>
        <w:instrText xml:space="preserve"> ADDIN EN.CITE &lt;EndNote&gt;&lt;Cite&gt;&lt;Author&gt;Abel&lt;/Author&gt;&lt;Year&gt;2012&lt;/Year&gt;&lt;RecNum&gt;0&lt;/RecNum&gt;&lt;IDText&gt;Twitcident: Fighting Fire with Information from Social Web Streams&lt;/IDText&gt;&lt;DisplayText&gt;(Abel, Hauff et al. 2012)&lt;/DisplayText&gt;&lt;record&gt;&lt;ref-type name="Book Section"&gt;5&lt;/ref-type&gt;&lt;contributors&gt;&lt;authors&gt;&lt;author&gt;Abel, Fabian&lt;/author&gt;&lt;author&gt;Hauff, Claudia&lt;/author&gt;&lt;author&gt;Houben, Geert-Jan&lt;/author&gt;&lt;author&gt;Tao, Ke&lt;/author&gt;&lt;author&gt;Stronkman, Richard&lt;/author&gt;&lt;/authors&gt;&lt;/contributors&gt;&lt;titles&gt;&lt;title&gt;Twitcident: Fighting Fire with Information from Social Web Streams&lt;/title&gt;&lt;secondary-title&gt;WWW 2012, Proceedings of the 21st World Wide Web Conference 2012&lt;/secondary-title&gt;&lt;/titles&gt;&lt;dates&gt;&lt;year&gt;2012&lt;/year&gt;&lt;/dates&gt;&lt;pub-location&gt;Lyon, France&lt;/pub-location&gt;&lt;pages&gt;305-308&lt;/pages&gt;&lt;publisher&gt;Companion Volume&lt;/publisher&gt;&lt;/record&gt;&lt;/Cite&gt;&lt;/EndNote&gt;</w:instrText>
      </w:r>
      <w:r w:rsidR="00935A90">
        <w:rPr>
          <w:lang w:val="nl-NL"/>
        </w:rPr>
        <w:fldChar w:fldCharType="separate"/>
      </w:r>
      <w:r w:rsidR="004526CD">
        <w:rPr>
          <w:noProof/>
          <w:lang w:val="nl-NL"/>
        </w:rPr>
        <w:t>(Abel</w:t>
      </w:r>
      <w:r w:rsidR="00935A90">
        <w:rPr>
          <w:noProof/>
          <w:lang w:val="nl-NL"/>
        </w:rPr>
        <w:t xml:space="preserve"> et al. 2012)</w:t>
      </w:r>
      <w:r w:rsidR="00935A90">
        <w:rPr>
          <w:lang w:val="nl-NL"/>
        </w:rPr>
        <w:fldChar w:fldCharType="end"/>
      </w:r>
      <w:r w:rsidR="0010752C">
        <w:rPr>
          <w:lang w:val="nl-NL"/>
        </w:rPr>
        <w:t xml:space="preserve">. Met </w:t>
      </w:r>
      <w:proofErr w:type="spellStart"/>
      <w:r>
        <w:rPr>
          <w:lang w:val="nl-NL"/>
        </w:rPr>
        <w:t>Twitcident</w:t>
      </w:r>
      <w:proofErr w:type="spellEnd"/>
      <w:r w:rsidR="0010752C">
        <w:rPr>
          <w:lang w:val="nl-NL"/>
        </w:rPr>
        <w:t xml:space="preserve"> kan een gebruiker zien hoe er </w:t>
      </w:r>
      <w:r>
        <w:rPr>
          <w:lang w:val="nl-NL"/>
        </w:rPr>
        <w:t>op</w:t>
      </w:r>
      <w:r w:rsidR="0010752C">
        <w:rPr>
          <w:lang w:val="nl-NL"/>
        </w:rPr>
        <w:t xml:space="preserve"> sociale media gereageerd wordt op een gebeurtenis</w:t>
      </w:r>
      <w:r w:rsidR="00807756">
        <w:rPr>
          <w:lang w:val="nl-NL"/>
        </w:rPr>
        <w:t xml:space="preserve"> waarbij inzet van hulpdiensten is vereist</w:t>
      </w:r>
      <w:r w:rsidR="0010752C">
        <w:rPr>
          <w:lang w:val="nl-NL"/>
        </w:rPr>
        <w:t xml:space="preserve">. Door middel van bepaalde kernwoorden en zoektermen kunnen de </w:t>
      </w:r>
      <w:proofErr w:type="spellStart"/>
      <w:r w:rsidR="00BB6932">
        <w:rPr>
          <w:lang w:val="nl-NL"/>
        </w:rPr>
        <w:t>tweets</w:t>
      </w:r>
      <w:proofErr w:type="spellEnd"/>
      <w:r w:rsidR="00BB6932">
        <w:rPr>
          <w:lang w:val="nl-NL"/>
        </w:rPr>
        <w:t xml:space="preserve"> en statusupdates</w:t>
      </w:r>
      <w:r w:rsidR="0010752C">
        <w:rPr>
          <w:lang w:val="nl-NL"/>
        </w:rPr>
        <w:t xml:space="preserve"> bij elkaar worden gezocht om zo een ruimer beeld te scheppen dan slechts een noodmelding. Opvallend hierbij is echter dat Abel </w:t>
      </w:r>
      <w:r w:rsidR="0010752C" w:rsidRPr="00807756">
        <w:rPr>
          <w:i/>
          <w:lang w:val="nl-NL"/>
        </w:rPr>
        <w:t>et al.</w:t>
      </w:r>
      <w:r w:rsidR="0010752C">
        <w:rPr>
          <w:lang w:val="nl-NL"/>
        </w:rPr>
        <w:t xml:space="preserve"> geen gebruik maakten van bekende geografische data van beide informatiestromen. In dit onderzoek is daarom ing</w:t>
      </w:r>
      <w:r w:rsidR="00D44401">
        <w:rPr>
          <w:lang w:val="nl-NL"/>
        </w:rPr>
        <w:t>egaan op precies die informatie. Hierdoor kunnen</w:t>
      </w:r>
      <w:r w:rsidR="0010752C">
        <w:rPr>
          <w:lang w:val="nl-NL"/>
        </w:rPr>
        <w:t xml:space="preserve"> berichten die van dezelfde locatie komen sneller aan elkaar </w:t>
      </w:r>
      <w:r w:rsidR="00D44401">
        <w:rPr>
          <w:lang w:val="nl-NL"/>
        </w:rPr>
        <w:t>worden gekoppeld</w:t>
      </w:r>
      <w:r w:rsidR="0010752C">
        <w:rPr>
          <w:lang w:val="nl-NL"/>
        </w:rPr>
        <w:t>. Als data</w:t>
      </w:r>
      <w:r w:rsidR="00696534">
        <w:rPr>
          <w:lang w:val="nl-NL"/>
        </w:rPr>
        <w:t xml:space="preserve"> voor het onderzoek zijn </w:t>
      </w:r>
      <w:r w:rsidR="004550B7">
        <w:rPr>
          <w:lang w:val="nl-NL"/>
        </w:rPr>
        <w:t>500.000</w:t>
      </w:r>
      <w:r w:rsidR="00696534">
        <w:rPr>
          <w:lang w:val="nl-NL"/>
        </w:rPr>
        <w:t xml:space="preserve"> </w:t>
      </w:r>
      <w:proofErr w:type="spellStart"/>
      <w:r w:rsidR="00664CAD" w:rsidRPr="00664CAD">
        <w:rPr>
          <w:lang w:val="nl-NL"/>
        </w:rPr>
        <w:t>tweets</w:t>
      </w:r>
      <w:proofErr w:type="spellEnd"/>
      <w:r w:rsidR="008077EB">
        <w:rPr>
          <w:lang w:val="nl-NL"/>
        </w:rPr>
        <w:t xml:space="preserve"> </w:t>
      </w:r>
      <w:r w:rsidR="00696534">
        <w:rPr>
          <w:lang w:val="nl-NL"/>
        </w:rPr>
        <w:t xml:space="preserve">en 100.000 </w:t>
      </w:r>
      <w:r w:rsidR="00696534" w:rsidRPr="008077EB">
        <w:rPr>
          <w:i/>
          <w:lang w:val="nl-NL"/>
        </w:rPr>
        <w:t>P2000</w:t>
      </w:r>
      <w:r w:rsidR="00696534">
        <w:rPr>
          <w:lang w:val="nl-NL"/>
        </w:rPr>
        <w:t xml:space="preserve"> meldingen gebruikt. </w:t>
      </w:r>
      <w:r w:rsidR="00696534" w:rsidRPr="008077EB">
        <w:rPr>
          <w:i/>
          <w:lang w:val="nl-NL"/>
        </w:rPr>
        <w:t>P2000</w:t>
      </w:r>
      <w:r w:rsidR="00696534">
        <w:rPr>
          <w:lang w:val="nl-NL"/>
        </w:rPr>
        <w:t xml:space="preserve"> is het nationale waarschuwingssysteem van Nederlandse hulpdiensten waarmee </w:t>
      </w:r>
      <w:r w:rsidR="00807756">
        <w:rPr>
          <w:lang w:val="nl-NL"/>
        </w:rPr>
        <w:t>de</w:t>
      </w:r>
      <w:r w:rsidR="00696534">
        <w:rPr>
          <w:lang w:val="nl-NL"/>
        </w:rPr>
        <w:t xml:space="preserve">ze onderling communiceren nadat een </w:t>
      </w:r>
      <w:r w:rsidR="00807756">
        <w:rPr>
          <w:lang w:val="nl-NL"/>
        </w:rPr>
        <w:t>melding bij de meldkamer is binnen</w:t>
      </w:r>
      <w:r w:rsidR="00696534">
        <w:rPr>
          <w:lang w:val="nl-NL"/>
        </w:rPr>
        <w:t xml:space="preserve">gekomen. Van </w:t>
      </w:r>
      <w:r w:rsidR="00807756">
        <w:rPr>
          <w:lang w:val="nl-NL"/>
        </w:rPr>
        <w:t xml:space="preserve">de helft van </w:t>
      </w:r>
      <w:r w:rsidR="00696534">
        <w:rPr>
          <w:lang w:val="nl-NL"/>
        </w:rPr>
        <w:t xml:space="preserve">deze meldingen </w:t>
      </w:r>
      <w:r w:rsidR="00790D7B">
        <w:rPr>
          <w:lang w:val="nl-NL"/>
        </w:rPr>
        <w:t xml:space="preserve">was </w:t>
      </w:r>
      <w:r w:rsidR="00696534">
        <w:rPr>
          <w:lang w:val="nl-NL"/>
        </w:rPr>
        <w:t>een locatie te bepalen, waar</w:t>
      </w:r>
      <w:r w:rsidR="00463BF1">
        <w:rPr>
          <w:lang w:val="nl-NL"/>
        </w:rPr>
        <w:t xml:space="preserve">na de juiste </w:t>
      </w:r>
      <w:proofErr w:type="spellStart"/>
      <w:r w:rsidR="00664CAD" w:rsidRPr="00664CAD">
        <w:rPr>
          <w:lang w:val="nl-NL"/>
        </w:rPr>
        <w:t>tweets</w:t>
      </w:r>
      <w:proofErr w:type="spellEnd"/>
      <w:r w:rsidR="00463BF1">
        <w:rPr>
          <w:lang w:val="nl-NL"/>
        </w:rPr>
        <w:t xml:space="preserve"> bij el</w:t>
      </w:r>
      <w:r w:rsidR="00F0257E">
        <w:rPr>
          <w:lang w:val="nl-NL"/>
        </w:rPr>
        <w:t>ke melding</w:t>
      </w:r>
      <w:r w:rsidR="00463BF1">
        <w:rPr>
          <w:lang w:val="nl-NL"/>
        </w:rPr>
        <w:t xml:space="preserve"> konden worden gezocht op basis van GPS coördinaten.</w:t>
      </w:r>
      <w:r w:rsidR="00935A90">
        <w:rPr>
          <w:lang w:val="nl-NL"/>
        </w:rPr>
        <w:t xml:space="preserve"> Door deze coördinaten volgens het principe van </w:t>
      </w:r>
      <w:proofErr w:type="spellStart"/>
      <w:r w:rsidR="00935A90">
        <w:rPr>
          <w:i/>
          <w:lang w:val="nl-NL"/>
        </w:rPr>
        <w:t>Geohash</w:t>
      </w:r>
      <w:proofErr w:type="spellEnd"/>
      <w:r w:rsidR="00935A90">
        <w:rPr>
          <w:lang w:val="nl-NL"/>
        </w:rPr>
        <w:t xml:space="preserve"> </w:t>
      </w:r>
      <w:r w:rsidR="00935A90">
        <w:rPr>
          <w:lang w:val="nl-NL"/>
        </w:rPr>
        <w:fldChar w:fldCharType="begin"/>
      </w:r>
      <w:r w:rsidR="00935A90">
        <w:rPr>
          <w:lang w:val="nl-NL"/>
        </w:rPr>
        <w:instrText xml:space="preserve"> ADDIN EN.CITE &lt;EndNote&gt;&lt;Cite&gt;&lt;Author&gt;Beatty&lt;/Author&gt;&lt;Year&gt;2005&lt;/Year&gt;&lt;RecNum&gt;1&lt;/RecNum&gt;&lt;DisplayText&gt;(Beatty 2005)&lt;/DisplayText&gt;&lt;record&gt;&lt;rec-number&gt;1&lt;/rec-number&gt;&lt;foreign-keys&gt;&lt;key app="EN" db-id="s2r25waty995ttefw2755tfvpxaa29xw00dw" timestamp="1432483471"&gt;1&lt;/key&gt;&lt;/foreign-keys&gt;&lt;ref-type name="Patent"&gt;25&lt;/ref-type&gt;&lt;contributors&gt;&lt;authors&gt;&lt;author&gt;Beatty, Bryan Kendall (Sammamish, WA, US)&lt;/author&gt;&lt;/authors&gt;&lt;/contributors&gt;&lt;titles&gt;&lt;title&gt;Compact text encoding of latitude/longitude coordinates&lt;/title&gt;&lt;/titles&gt;&lt;number&gt;20050023524&lt;/number&gt;&lt;dates&gt;&lt;year&gt;2005&lt;/year&gt;&lt;/dates&gt;&lt;pub-location&gt;United States&lt;/pub-location&gt;&lt;publisher&gt;Microsoft Corporation (One Microsoft Way, Redmond, WA, US)&lt;/publisher&gt;&lt;urls&gt;&lt;related-urls&gt;&lt;url&gt;http://www.freepatentsonline.com/y2005/0023524.html&lt;/url&gt;&lt;/related-urls&gt;&lt;/urls&gt;&lt;/record&gt;&lt;/Cite&gt;&lt;/EndNote&gt;</w:instrText>
      </w:r>
      <w:r w:rsidR="00935A90">
        <w:rPr>
          <w:lang w:val="nl-NL"/>
        </w:rPr>
        <w:fldChar w:fldCharType="separate"/>
      </w:r>
      <w:r w:rsidR="00935A90">
        <w:rPr>
          <w:noProof/>
          <w:lang w:val="nl-NL"/>
        </w:rPr>
        <w:t>(Beatty 2005)</w:t>
      </w:r>
      <w:r w:rsidR="00935A90">
        <w:rPr>
          <w:lang w:val="nl-NL"/>
        </w:rPr>
        <w:fldChar w:fldCharType="end"/>
      </w:r>
      <w:r w:rsidR="00935A90">
        <w:rPr>
          <w:lang w:val="nl-NL"/>
        </w:rPr>
        <w:t xml:space="preserve"> om te rekenen naar een code voor een bepaalde plaats, kunnen eenvoudig de om</w:t>
      </w:r>
      <w:r w:rsidR="00313E67">
        <w:rPr>
          <w:lang w:val="nl-NL"/>
        </w:rPr>
        <w:t>ringende</w:t>
      </w:r>
      <w:r w:rsidR="00935A90">
        <w:rPr>
          <w:lang w:val="nl-NL"/>
        </w:rPr>
        <w:t xml:space="preserve"> codes gevonden worden. De lengte van de </w:t>
      </w:r>
      <w:proofErr w:type="spellStart"/>
      <w:r w:rsidR="00B14792" w:rsidRPr="00B14792">
        <w:rPr>
          <w:lang w:val="nl-NL"/>
        </w:rPr>
        <w:t>GeoH</w:t>
      </w:r>
      <w:r w:rsidR="00935A90" w:rsidRPr="00B14792">
        <w:rPr>
          <w:lang w:val="nl-NL"/>
        </w:rPr>
        <w:t>ash</w:t>
      </w:r>
      <w:proofErr w:type="spellEnd"/>
      <w:r w:rsidR="00935A90">
        <w:rPr>
          <w:lang w:val="nl-NL"/>
        </w:rPr>
        <w:t xml:space="preserve"> bepaalt de straal van </w:t>
      </w:r>
      <w:r w:rsidR="00BC2C8A">
        <w:rPr>
          <w:lang w:val="nl-NL"/>
        </w:rPr>
        <w:t xml:space="preserve">de </w:t>
      </w:r>
      <w:r w:rsidR="00935A90">
        <w:rPr>
          <w:lang w:val="nl-NL"/>
        </w:rPr>
        <w:t xml:space="preserve">cirkel waarin gezocht wordt. Door een </w:t>
      </w:r>
      <w:proofErr w:type="spellStart"/>
      <w:r w:rsidR="00935A90">
        <w:rPr>
          <w:lang w:val="nl-NL"/>
        </w:rPr>
        <w:t>hash</w:t>
      </w:r>
      <w:proofErr w:type="spellEnd"/>
      <w:r w:rsidR="00935A90">
        <w:rPr>
          <w:lang w:val="nl-NL"/>
        </w:rPr>
        <w:t xml:space="preserve"> van zeven tekens te berekenen, ontstaat er een straal van ~100 meter rond het punt waar de noodoproep </w:t>
      </w:r>
      <w:r w:rsidR="00BC2C8A">
        <w:rPr>
          <w:lang w:val="nl-NL"/>
        </w:rPr>
        <w:t>betrekking op heeft</w:t>
      </w:r>
      <w:r w:rsidR="00935A90">
        <w:rPr>
          <w:lang w:val="nl-NL"/>
        </w:rPr>
        <w:t xml:space="preserve">. Alle </w:t>
      </w:r>
      <w:proofErr w:type="spellStart"/>
      <w:r w:rsidR="00664CAD" w:rsidRPr="00664CAD">
        <w:rPr>
          <w:lang w:val="nl-NL"/>
        </w:rPr>
        <w:t>tweets</w:t>
      </w:r>
      <w:proofErr w:type="spellEnd"/>
      <w:r w:rsidR="008077EB">
        <w:rPr>
          <w:lang w:val="nl-NL"/>
        </w:rPr>
        <w:t xml:space="preserve"> </w:t>
      </w:r>
      <w:r w:rsidR="00935A90">
        <w:rPr>
          <w:lang w:val="nl-NL"/>
        </w:rPr>
        <w:t>in deze cirkel w</w:t>
      </w:r>
      <w:r w:rsidR="00701887">
        <w:rPr>
          <w:lang w:val="nl-NL"/>
        </w:rPr>
        <w:t>e</w:t>
      </w:r>
      <w:r w:rsidR="00935A90">
        <w:rPr>
          <w:lang w:val="nl-NL"/>
        </w:rPr>
        <w:t xml:space="preserve">rden vervolgens bij de oproep geplaatst. Op deze manier ontstond er een lijst van 39.000 meldingen waarbij een of meerdere </w:t>
      </w:r>
      <w:proofErr w:type="spellStart"/>
      <w:r w:rsidR="00664CAD" w:rsidRPr="00664CAD">
        <w:rPr>
          <w:lang w:val="nl-NL"/>
        </w:rPr>
        <w:t>tweets</w:t>
      </w:r>
      <w:proofErr w:type="spellEnd"/>
      <w:r w:rsidR="00935A90">
        <w:rPr>
          <w:lang w:val="nl-NL"/>
        </w:rPr>
        <w:t xml:space="preserve"> in de buurt werden gepubliceerd. Van deze 39.000 waren er rond de 3.800 </w:t>
      </w:r>
      <w:proofErr w:type="spellStart"/>
      <w:r w:rsidR="00664CAD" w:rsidRPr="00664CAD">
        <w:rPr>
          <w:lang w:val="nl-NL"/>
        </w:rPr>
        <w:t>tweets</w:t>
      </w:r>
      <w:proofErr w:type="spellEnd"/>
      <w:r w:rsidR="008077EB">
        <w:rPr>
          <w:lang w:val="nl-NL"/>
        </w:rPr>
        <w:t xml:space="preserve"> </w:t>
      </w:r>
      <w:r w:rsidR="00935A90">
        <w:rPr>
          <w:lang w:val="nl-NL"/>
        </w:rPr>
        <w:t xml:space="preserve">op dezelfde dag als de oproep geplaatst. </w:t>
      </w:r>
      <w:r w:rsidR="00497BB9">
        <w:rPr>
          <w:lang w:val="nl-NL"/>
        </w:rPr>
        <w:t xml:space="preserve">Door vervolgens alleen de </w:t>
      </w:r>
      <w:proofErr w:type="spellStart"/>
      <w:r w:rsidR="00497BB9">
        <w:rPr>
          <w:lang w:val="nl-NL"/>
        </w:rPr>
        <w:t>tweets</w:t>
      </w:r>
      <w:proofErr w:type="spellEnd"/>
      <w:r w:rsidR="00497BB9">
        <w:rPr>
          <w:lang w:val="nl-NL"/>
        </w:rPr>
        <w:t xml:space="preserve"> op te nemen die in de twee uur</w:t>
      </w:r>
      <w:r w:rsidR="00F10F00">
        <w:rPr>
          <w:lang w:val="nl-NL"/>
        </w:rPr>
        <w:t xml:space="preserve"> </w:t>
      </w:r>
      <w:r w:rsidR="00935A90">
        <w:rPr>
          <w:lang w:val="nl-NL"/>
        </w:rPr>
        <w:t>voor of</w:t>
      </w:r>
      <w:r w:rsidR="00497BB9">
        <w:rPr>
          <w:lang w:val="nl-NL"/>
        </w:rPr>
        <w:t xml:space="preserve"> de drie uur</w:t>
      </w:r>
      <w:r w:rsidR="00935A90">
        <w:rPr>
          <w:lang w:val="nl-NL"/>
        </w:rPr>
        <w:t xml:space="preserve"> na een gebeurtenis </w:t>
      </w:r>
      <w:r w:rsidR="00497BB9">
        <w:rPr>
          <w:lang w:val="nl-NL"/>
        </w:rPr>
        <w:t>zijn geplaatst (~1500), had ongeveer een kwart van de meldingen een</w:t>
      </w:r>
      <w:r w:rsidR="00313E67">
        <w:rPr>
          <w:lang w:val="nl-NL"/>
        </w:rPr>
        <w:t xml:space="preserve"> of meerdere</w:t>
      </w:r>
      <w:r w:rsidR="00497BB9">
        <w:rPr>
          <w:lang w:val="nl-NL"/>
        </w:rPr>
        <w:t xml:space="preserve"> bijbehorende, relevante </w:t>
      </w:r>
      <w:proofErr w:type="spellStart"/>
      <w:r w:rsidR="00497BB9">
        <w:rPr>
          <w:lang w:val="nl-NL"/>
        </w:rPr>
        <w:t>tweet</w:t>
      </w:r>
      <w:r w:rsidR="00313E67">
        <w:rPr>
          <w:lang w:val="nl-NL"/>
        </w:rPr>
        <w:t>s</w:t>
      </w:r>
      <w:proofErr w:type="spellEnd"/>
      <w:r w:rsidR="00294175">
        <w:rPr>
          <w:lang w:val="nl-NL"/>
        </w:rPr>
        <w:t xml:space="preserve">. </w:t>
      </w:r>
      <w:r w:rsidR="00497BB9">
        <w:rPr>
          <w:lang w:val="nl-NL"/>
        </w:rPr>
        <w:t xml:space="preserve">Dit betekent dat een </w:t>
      </w:r>
      <w:r w:rsidR="00497BB9" w:rsidRPr="00497BB9">
        <w:rPr>
          <w:i/>
          <w:lang w:val="nl-NL"/>
        </w:rPr>
        <w:t>baseline</w:t>
      </w:r>
      <w:r w:rsidR="00497BB9">
        <w:rPr>
          <w:lang w:val="nl-NL"/>
        </w:rPr>
        <w:t xml:space="preserve"> algoritme dat altijd zegt dat een </w:t>
      </w:r>
      <w:proofErr w:type="spellStart"/>
      <w:r w:rsidR="00497BB9">
        <w:rPr>
          <w:lang w:val="nl-NL"/>
        </w:rPr>
        <w:t>tweet</w:t>
      </w:r>
      <w:proofErr w:type="spellEnd"/>
      <w:r w:rsidR="00497BB9">
        <w:rPr>
          <w:lang w:val="nl-NL"/>
        </w:rPr>
        <w:t xml:space="preserve"> géén betrekking heeft op een melding, in 75% van de gevallen goed zit. </w:t>
      </w:r>
      <w:r w:rsidR="00313E67">
        <w:rPr>
          <w:lang w:val="nl-NL"/>
        </w:rPr>
        <w:t xml:space="preserve">Deze 75% geldt als basis waar de prestaties van een systeem mee vergeleken kunnen worden. Dat systeem bestond in dit geval uit een </w:t>
      </w:r>
      <w:proofErr w:type="spellStart"/>
      <w:r w:rsidR="00313E67">
        <w:rPr>
          <w:i/>
          <w:lang w:val="nl-NL"/>
        </w:rPr>
        <w:t>classifier</w:t>
      </w:r>
      <w:proofErr w:type="spellEnd"/>
      <w:r w:rsidR="00313E67">
        <w:rPr>
          <w:lang w:val="nl-NL"/>
        </w:rPr>
        <w:t xml:space="preserve"> die op basis van woordfrequenties</w:t>
      </w:r>
      <w:r w:rsidR="00D8593C">
        <w:rPr>
          <w:lang w:val="nl-NL"/>
        </w:rPr>
        <w:t xml:space="preserve"> </w:t>
      </w:r>
      <w:r w:rsidR="00313E67">
        <w:rPr>
          <w:lang w:val="nl-NL"/>
        </w:rPr>
        <w:t xml:space="preserve">leert en toepast of een woord vaak in een wel of niet relevantie </w:t>
      </w:r>
      <w:proofErr w:type="spellStart"/>
      <w:r w:rsidR="00313E67">
        <w:rPr>
          <w:lang w:val="nl-NL"/>
        </w:rPr>
        <w:t>tweet</w:t>
      </w:r>
      <w:proofErr w:type="spellEnd"/>
      <w:r w:rsidR="00313E67">
        <w:rPr>
          <w:lang w:val="nl-NL"/>
        </w:rPr>
        <w:t xml:space="preserve"> staat</w:t>
      </w:r>
      <w:r w:rsidR="00D8593C">
        <w:rPr>
          <w:lang w:val="nl-NL"/>
        </w:rPr>
        <w:t xml:space="preserve">. </w:t>
      </w:r>
      <w:r w:rsidR="00497BB9">
        <w:rPr>
          <w:lang w:val="nl-NL"/>
        </w:rPr>
        <w:t xml:space="preserve">De te bouwen </w:t>
      </w:r>
      <w:proofErr w:type="spellStart"/>
      <w:r w:rsidR="00497BB9">
        <w:rPr>
          <w:lang w:val="nl-NL"/>
        </w:rPr>
        <w:t>classifier</w:t>
      </w:r>
      <w:proofErr w:type="spellEnd"/>
      <w:r w:rsidR="00497BB9">
        <w:rPr>
          <w:lang w:val="nl-NL"/>
        </w:rPr>
        <w:t xml:space="preserve"> moet dus in ieder geval significant beter presteren dan deze basis om een toevoeging te zijn.</w:t>
      </w:r>
      <w:r w:rsidR="003B7213">
        <w:rPr>
          <w:lang w:val="nl-NL"/>
        </w:rPr>
        <w:t xml:space="preserve"> Door te leren van 600 geannoteerde </w:t>
      </w:r>
      <w:proofErr w:type="spellStart"/>
      <w:r w:rsidR="003B7213">
        <w:rPr>
          <w:lang w:val="nl-NL"/>
        </w:rPr>
        <w:t>tweets</w:t>
      </w:r>
      <w:proofErr w:type="spellEnd"/>
      <w:r w:rsidR="003B7213">
        <w:rPr>
          <w:lang w:val="nl-NL"/>
        </w:rPr>
        <w:t xml:space="preserve">, presteerde een </w:t>
      </w:r>
      <w:proofErr w:type="spellStart"/>
      <w:r w:rsidR="003B7213" w:rsidRPr="003B7213">
        <w:rPr>
          <w:i/>
          <w:lang w:val="nl-NL"/>
        </w:rPr>
        <w:t>Naive</w:t>
      </w:r>
      <w:proofErr w:type="spellEnd"/>
      <w:r w:rsidR="003B7213" w:rsidRPr="003B7213">
        <w:rPr>
          <w:i/>
          <w:lang w:val="nl-NL"/>
        </w:rPr>
        <w:t xml:space="preserve"> </w:t>
      </w:r>
      <w:proofErr w:type="spellStart"/>
      <w:r w:rsidR="003B7213" w:rsidRPr="003B7213">
        <w:rPr>
          <w:i/>
          <w:lang w:val="nl-NL"/>
        </w:rPr>
        <w:t>Bayes</w:t>
      </w:r>
      <w:proofErr w:type="spellEnd"/>
      <w:r w:rsidR="003B7213" w:rsidRPr="003B7213">
        <w:rPr>
          <w:i/>
          <w:lang w:val="nl-NL"/>
        </w:rPr>
        <w:t xml:space="preserve"> </w:t>
      </w:r>
      <w:proofErr w:type="spellStart"/>
      <w:r w:rsidR="003B7213" w:rsidRPr="003B7213">
        <w:rPr>
          <w:i/>
          <w:lang w:val="nl-NL"/>
        </w:rPr>
        <w:t>classifier</w:t>
      </w:r>
      <w:proofErr w:type="spellEnd"/>
      <w:r w:rsidR="003B7213">
        <w:rPr>
          <w:lang w:val="nl-NL"/>
        </w:rPr>
        <w:t xml:space="preserve"> inderdaad significant beter, met een </w:t>
      </w:r>
      <w:proofErr w:type="spellStart"/>
      <w:r w:rsidR="003B7213" w:rsidRPr="00D8593C">
        <w:rPr>
          <w:i/>
          <w:lang w:val="nl-NL"/>
        </w:rPr>
        <w:t>accuracy</w:t>
      </w:r>
      <w:proofErr w:type="spellEnd"/>
      <w:r w:rsidR="003B7213">
        <w:rPr>
          <w:lang w:val="nl-NL"/>
        </w:rPr>
        <w:t xml:space="preserve"> van 92% (p=0,000). Ook de </w:t>
      </w:r>
      <w:r w:rsidR="003B7213" w:rsidRPr="003B7213">
        <w:rPr>
          <w:i/>
          <w:lang w:val="nl-NL"/>
        </w:rPr>
        <w:t>F-score</w:t>
      </w:r>
      <w:r w:rsidR="003B7213">
        <w:rPr>
          <w:lang w:val="nl-NL"/>
        </w:rPr>
        <w:t xml:space="preserve"> (resp. 0,86 en 0,93) en de </w:t>
      </w:r>
      <w:proofErr w:type="spellStart"/>
      <w:proofErr w:type="gramStart"/>
      <w:r w:rsidR="00231A6E">
        <w:rPr>
          <w:i/>
          <w:lang w:val="nl-NL"/>
        </w:rPr>
        <w:t>p</w:t>
      </w:r>
      <w:r w:rsidR="003B7213" w:rsidRPr="003B7213">
        <w:rPr>
          <w:i/>
          <w:lang w:val="nl-NL"/>
        </w:rPr>
        <w:t>recision</w:t>
      </w:r>
      <w:proofErr w:type="spellEnd"/>
      <w:r w:rsidR="00AD1F98">
        <w:rPr>
          <w:i/>
          <w:lang w:val="nl-NL"/>
        </w:rPr>
        <w:t xml:space="preserve"> </w:t>
      </w:r>
      <w:r w:rsidR="003B7213">
        <w:rPr>
          <w:lang w:val="nl-NL"/>
        </w:rPr>
        <w:t xml:space="preserve"> </w:t>
      </w:r>
      <w:proofErr w:type="gramEnd"/>
      <w:r w:rsidR="00AD1F98">
        <w:rPr>
          <w:lang w:val="nl-NL"/>
        </w:rPr>
        <w:t>(</w:t>
      </w:r>
      <w:r w:rsidR="003B7213">
        <w:rPr>
          <w:lang w:val="nl-NL"/>
        </w:rPr>
        <w:t xml:space="preserve">0,75 en 0,92) stegen significant terwijl de </w:t>
      </w:r>
      <w:proofErr w:type="spellStart"/>
      <w:r w:rsidR="00231A6E">
        <w:rPr>
          <w:i/>
          <w:lang w:val="nl-NL"/>
        </w:rPr>
        <w:t>recall</w:t>
      </w:r>
      <w:proofErr w:type="spellEnd"/>
      <w:r w:rsidR="003B7213">
        <w:rPr>
          <w:lang w:val="nl-NL"/>
        </w:rPr>
        <w:t xml:space="preserve"> </w:t>
      </w:r>
      <w:r w:rsidR="00231A6E">
        <w:rPr>
          <w:lang w:val="nl-NL"/>
        </w:rPr>
        <w:t xml:space="preserve">daalde (1,0 en 0,93). Het is dus zeker aan te raden om niet alleen op geografische informatie, maar ook op inhoud van </w:t>
      </w:r>
      <w:proofErr w:type="spellStart"/>
      <w:r w:rsidR="00231A6E">
        <w:rPr>
          <w:lang w:val="nl-NL"/>
        </w:rPr>
        <w:t>tweets</w:t>
      </w:r>
      <w:proofErr w:type="spellEnd"/>
      <w:r w:rsidR="00231A6E">
        <w:rPr>
          <w:lang w:val="nl-NL"/>
        </w:rPr>
        <w:t xml:space="preserve"> te selecteren bij het koppelen</w:t>
      </w:r>
      <w:r w:rsidR="00C94825">
        <w:rPr>
          <w:lang w:val="nl-NL"/>
        </w:rPr>
        <w:t xml:space="preserve"> van </w:t>
      </w:r>
      <w:proofErr w:type="spellStart"/>
      <w:r w:rsidR="00C94825">
        <w:rPr>
          <w:lang w:val="nl-NL"/>
        </w:rPr>
        <w:t>tweets</w:t>
      </w:r>
      <w:proofErr w:type="spellEnd"/>
      <w:r w:rsidR="00231A6E">
        <w:rPr>
          <w:lang w:val="nl-NL"/>
        </w:rPr>
        <w:t xml:space="preserve"> aan meldingen.</w:t>
      </w:r>
    </w:p>
    <w:p w14:paraId="22A400E7" w14:textId="77777777" w:rsidR="00701887" w:rsidRDefault="003B7213">
      <w:pPr>
        <w:rPr>
          <w:lang w:val="nl-NL"/>
        </w:rPr>
      </w:pPr>
      <w:r>
        <w:rPr>
          <w:lang w:val="nl-NL"/>
        </w:rPr>
        <w:br w:type="page"/>
      </w:r>
      <w:r w:rsidR="00701887">
        <w:rPr>
          <w:lang w:val="nl-NL"/>
        </w:rPr>
        <w:lastRenderedPageBreak/>
        <w:br w:type="page"/>
      </w:r>
    </w:p>
    <w:p w14:paraId="08C35405" w14:textId="77777777" w:rsidR="005E4A15" w:rsidRPr="00D9145A" w:rsidRDefault="005E4A15">
      <w:pPr>
        <w:rPr>
          <w:lang w:val="nl-NL"/>
        </w:rPr>
        <w:sectPr w:rsidR="005E4A15" w:rsidRPr="00D9145A">
          <w:headerReference w:type="default" r:id="rId11"/>
          <w:headerReference w:type="first" r:id="rId12"/>
          <w:pgSz w:w="12240" w:h="15840"/>
          <w:pgMar w:top="1440" w:right="1800" w:bottom="1440" w:left="1800" w:header="720" w:footer="720" w:gutter="0"/>
          <w:cols w:space="720"/>
          <w:titlePg/>
          <w:docGrid w:linePitch="360"/>
        </w:sectPr>
      </w:pPr>
    </w:p>
    <w:p w14:paraId="487AFCD6" w14:textId="77777777" w:rsidR="00E26F37" w:rsidRPr="00D9145A" w:rsidRDefault="00E26F37" w:rsidP="00644BC9">
      <w:pPr>
        <w:pStyle w:val="Title"/>
        <w:numPr>
          <w:ilvl w:val="0"/>
          <w:numId w:val="1"/>
        </w:numPr>
        <w:jc w:val="left"/>
        <w:outlineLvl w:val="0"/>
        <w:rPr>
          <w:lang w:val="nl-NL"/>
        </w:rPr>
      </w:pPr>
      <w:bookmarkStart w:id="0" w:name="_Toc423008375"/>
      <w:r w:rsidRPr="00D9145A">
        <w:rPr>
          <w:lang w:val="nl-NL"/>
        </w:rPr>
        <w:lastRenderedPageBreak/>
        <w:t>Inleiding</w:t>
      </w:r>
      <w:bookmarkEnd w:id="0"/>
    </w:p>
    <w:p w14:paraId="1CA6D712" w14:textId="483A03ED" w:rsidR="00BB1F10" w:rsidRDefault="003C0D38" w:rsidP="008077EB">
      <w:pPr>
        <w:rPr>
          <w:bCs/>
          <w:iCs/>
          <w:lang w:val="nl-NL"/>
        </w:rPr>
      </w:pPr>
      <w:r>
        <w:rPr>
          <w:bCs/>
          <w:iCs/>
          <w:lang w:val="nl-NL"/>
        </w:rPr>
        <w:t xml:space="preserve">Elke dag worden er vanuit Nederland meer dan 5 miljoen </w:t>
      </w:r>
      <w:proofErr w:type="spellStart"/>
      <w:r>
        <w:rPr>
          <w:bCs/>
          <w:iCs/>
          <w:lang w:val="nl-NL"/>
        </w:rPr>
        <w:t>tweets</w:t>
      </w:r>
      <w:proofErr w:type="spellEnd"/>
      <w:r>
        <w:rPr>
          <w:bCs/>
          <w:iCs/>
          <w:lang w:val="nl-NL"/>
        </w:rPr>
        <w:t xml:space="preserve"> verstuurd over de meest uiteenlopende onderwerpen</w:t>
      </w:r>
      <w:r w:rsidR="00BB574E">
        <w:rPr>
          <w:bCs/>
          <w:iCs/>
          <w:lang w:val="nl-NL"/>
        </w:rPr>
        <w:t xml:space="preserve"> </w:t>
      </w:r>
      <w:sdt>
        <w:sdtPr>
          <w:rPr>
            <w:bCs/>
            <w:iCs/>
            <w:lang w:val="nl-NL"/>
          </w:rPr>
          <w:id w:val="506251124"/>
          <w:citation/>
        </w:sdtPr>
        <w:sdtContent>
          <w:r w:rsidR="00BB574E">
            <w:rPr>
              <w:bCs/>
              <w:iCs/>
              <w:lang w:val="nl-NL"/>
            </w:rPr>
            <w:fldChar w:fldCharType="begin"/>
          </w:r>
          <w:r w:rsidR="00BB574E">
            <w:rPr>
              <w:bCs/>
              <w:iCs/>
              <w:lang w:val="nl-NL"/>
            </w:rPr>
            <w:instrText xml:space="preserve"> CITATION Twi12 \l 1043 </w:instrText>
          </w:r>
          <w:r w:rsidR="00BB574E">
            <w:rPr>
              <w:bCs/>
              <w:iCs/>
              <w:lang w:val="nl-NL"/>
            </w:rPr>
            <w:fldChar w:fldCharType="separate"/>
          </w:r>
          <w:r w:rsidR="00202130" w:rsidRPr="00202130">
            <w:rPr>
              <w:noProof/>
              <w:lang w:val="nl-NL"/>
            </w:rPr>
            <w:t>(Twittermania 2012)</w:t>
          </w:r>
          <w:r w:rsidR="00BB574E">
            <w:rPr>
              <w:bCs/>
              <w:iCs/>
              <w:lang w:val="nl-NL"/>
            </w:rPr>
            <w:fldChar w:fldCharType="end"/>
          </w:r>
        </w:sdtContent>
      </w:sdt>
      <w:r w:rsidR="00BB574E">
        <w:rPr>
          <w:bCs/>
          <w:iCs/>
          <w:lang w:val="nl-NL"/>
        </w:rPr>
        <w:t>.</w:t>
      </w:r>
      <w:r>
        <w:rPr>
          <w:bCs/>
          <w:iCs/>
          <w:lang w:val="nl-NL"/>
        </w:rPr>
        <w:t xml:space="preserve"> Soms alleen interessant voor de schrijver, soms voor een klein groepje lezers, maar soms ook voor heel Nederland, zoals bij een ramp.</w:t>
      </w:r>
      <w:r w:rsidR="000F69C8">
        <w:rPr>
          <w:bCs/>
          <w:iCs/>
          <w:lang w:val="nl-NL"/>
        </w:rPr>
        <w:t xml:space="preserve"> Als een </w:t>
      </w:r>
      <w:proofErr w:type="spellStart"/>
      <w:r w:rsidR="000F69C8">
        <w:rPr>
          <w:bCs/>
          <w:iCs/>
          <w:lang w:val="nl-NL"/>
        </w:rPr>
        <w:t>tweet</w:t>
      </w:r>
      <w:proofErr w:type="spellEnd"/>
      <w:r w:rsidR="000F69C8">
        <w:rPr>
          <w:bCs/>
          <w:iCs/>
          <w:lang w:val="nl-NL"/>
        </w:rPr>
        <w:t xml:space="preserve"> voor een groep mensen interessant kan zijn, i</w:t>
      </w:r>
      <w:r w:rsidR="0008277E">
        <w:rPr>
          <w:bCs/>
          <w:iCs/>
          <w:lang w:val="nl-NL"/>
        </w:rPr>
        <w:t>s het van belang dat hij door he</w:t>
      </w:r>
      <w:r w:rsidR="000F69C8">
        <w:rPr>
          <w:bCs/>
          <w:iCs/>
          <w:lang w:val="nl-NL"/>
        </w:rPr>
        <w:t xml:space="preserve">n wordt gezien. Zo kan het bij een ramp interessant zijn om te zien wat </w:t>
      </w:r>
      <w:proofErr w:type="spellStart"/>
      <w:r w:rsidR="000F69C8">
        <w:rPr>
          <w:bCs/>
          <w:iCs/>
          <w:lang w:val="nl-NL"/>
        </w:rPr>
        <w:t>twitteraars</w:t>
      </w:r>
      <w:proofErr w:type="spellEnd"/>
      <w:r w:rsidR="000F69C8">
        <w:rPr>
          <w:bCs/>
          <w:iCs/>
          <w:lang w:val="nl-NL"/>
        </w:rPr>
        <w:t xml:space="preserve"> in de omgeving hierover te zeggen hebben.</w:t>
      </w:r>
      <w:r>
        <w:rPr>
          <w:bCs/>
          <w:iCs/>
          <w:lang w:val="nl-NL"/>
        </w:rPr>
        <w:t xml:space="preserve"> </w:t>
      </w:r>
      <w:r w:rsidR="008077EB" w:rsidRPr="008077EB">
        <w:rPr>
          <w:bCs/>
          <w:iCs/>
          <w:lang w:val="nl-NL"/>
        </w:rPr>
        <w:t xml:space="preserve">In </w:t>
      </w:r>
      <w:r w:rsidR="008077EB">
        <w:rPr>
          <w:bCs/>
          <w:iCs/>
          <w:lang w:val="nl-NL"/>
        </w:rPr>
        <w:t>deze</w:t>
      </w:r>
      <w:r w:rsidR="008077EB" w:rsidRPr="008077EB">
        <w:rPr>
          <w:bCs/>
          <w:iCs/>
          <w:lang w:val="nl-NL"/>
        </w:rPr>
        <w:t xml:space="preserve"> scriptie zal worden gekeken naar het effect van </w:t>
      </w:r>
      <w:r w:rsidR="00F63E1A">
        <w:rPr>
          <w:bCs/>
          <w:iCs/>
          <w:lang w:val="nl-NL"/>
        </w:rPr>
        <w:t xml:space="preserve">een </w:t>
      </w:r>
      <w:r w:rsidR="00A80E41">
        <w:rPr>
          <w:bCs/>
          <w:iCs/>
          <w:lang w:val="nl-NL"/>
        </w:rPr>
        <w:t xml:space="preserve">geografische </w:t>
      </w:r>
      <w:r w:rsidR="00F63E1A">
        <w:rPr>
          <w:bCs/>
          <w:iCs/>
          <w:lang w:val="nl-NL"/>
        </w:rPr>
        <w:t xml:space="preserve">voorselectie </w:t>
      </w:r>
      <w:r w:rsidR="00A80E41">
        <w:rPr>
          <w:bCs/>
          <w:iCs/>
          <w:lang w:val="nl-NL"/>
        </w:rPr>
        <w:t xml:space="preserve">(dus </w:t>
      </w:r>
      <w:proofErr w:type="spellStart"/>
      <w:r w:rsidR="00A80E41">
        <w:rPr>
          <w:bCs/>
          <w:iCs/>
          <w:lang w:val="nl-NL"/>
        </w:rPr>
        <w:t>tweets</w:t>
      </w:r>
      <w:proofErr w:type="spellEnd"/>
      <w:r w:rsidR="00A80E41">
        <w:rPr>
          <w:bCs/>
          <w:iCs/>
          <w:lang w:val="nl-NL"/>
        </w:rPr>
        <w:t xml:space="preserve"> uit een bepaald gebied) </w:t>
      </w:r>
      <w:r w:rsidR="00C54E84">
        <w:rPr>
          <w:bCs/>
          <w:iCs/>
          <w:lang w:val="nl-NL"/>
        </w:rPr>
        <w:t>rond</w:t>
      </w:r>
      <w:r w:rsidR="00A80E41">
        <w:rPr>
          <w:bCs/>
          <w:iCs/>
          <w:lang w:val="nl-NL"/>
        </w:rPr>
        <w:t xml:space="preserve"> de locatie van</w:t>
      </w:r>
      <w:r w:rsidR="00F63E1A">
        <w:rPr>
          <w:bCs/>
          <w:iCs/>
          <w:lang w:val="nl-NL"/>
        </w:rPr>
        <w:t xml:space="preserve"> </w:t>
      </w:r>
      <w:r w:rsidR="008D0CB2">
        <w:rPr>
          <w:bCs/>
          <w:iCs/>
          <w:lang w:val="nl-NL"/>
        </w:rPr>
        <w:t xml:space="preserve">een </w:t>
      </w:r>
      <w:r w:rsidR="00A80E41">
        <w:rPr>
          <w:bCs/>
          <w:iCs/>
          <w:lang w:val="nl-NL"/>
        </w:rPr>
        <w:t>noodmelding voor hulpdiensten</w:t>
      </w:r>
      <w:r w:rsidR="009D4E56">
        <w:rPr>
          <w:bCs/>
          <w:iCs/>
          <w:lang w:val="nl-NL"/>
        </w:rPr>
        <w:t xml:space="preserve">. Deze selectie </w:t>
      </w:r>
      <w:r w:rsidR="00175BD3">
        <w:rPr>
          <w:bCs/>
          <w:iCs/>
          <w:lang w:val="nl-NL"/>
        </w:rPr>
        <w:t xml:space="preserve">bestaat dan </w:t>
      </w:r>
      <w:r w:rsidR="009D4E56">
        <w:rPr>
          <w:bCs/>
          <w:iCs/>
          <w:lang w:val="nl-NL"/>
        </w:rPr>
        <w:t xml:space="preserve">uit een klein en </w:t>
      </w:r>
      <w:r w:rsidR="008D0CB2">
        <w:rPr>
          <w:bCs/>
          <w:iCs/>
          <w:lang w:val="nl-NL"/>
        </w:rPr>
        <w:t xml:space="preserve">hopelijk </w:t>
      </w:r>
      <w:r w:rsidR="009D4E56">
        <w:rPr>
          <w:bCs/>
          <w:iCs/>
          <w:lang w:val="nl-NL"/>
        </w:rPr>
        <w:t xml:space="preserve">relevant deel van de dagelijkse ongeordende en onoverzichtelijke hoeveelheid </w:t>
      </w:r>
      <w:proofErr w:type="spellStart"/>
      <w:r w:rsidR="009D4E56">
        <w:rPr>
          <w:bCs/>
          <w:iCs/>
          <w:lang w:val="nl-NL"/>
        </w:rPr>
        <w:t>tweets</w:t>
      </w:r>
      <w:proofErr w:type="spellEnd"/>
      <w:r w:rsidR="009D4E56">
        <w:rPr>
          <w:bCs/>
          <w:iCs/>
          <w:lang w:val="nl-NL"/>
        </w:rPr>
        <w:t xml:space="preserve">. </w:t>
      </w:r>
    </w:p>
    <w:p w14:paraId="7D8BB85F" w14:textId="6E516402" w:rsidR="00634FD3" w:rsidRDefault="00112DF4" w:rsidP="008077EB">
      <w:pPr>
        <w:rPr>
          <w:bCs/>
          <w:iCs/>
          <w:lang w:val="nl-NL"/>
        </w:rPr>
      </w:pPr>
      <w:r>
        <w:rPr>
          <w:bCs/>
          <w:iCs/>
          <w:lang w:val="nl-NL"/>
        </w:rPr>
        <w:t xml:space="preserve">In 2012 is door Abel </w:t>
      </w:r>
      <w:r>
        <w:rPr>
          <w:bCs/>
          <w:i/>
          <w:iCs/>
          <w:lang w:val="nl-NL"/>
        </w:rPr>
        <w:t>et al.</w:t>
      </w:r>
      <w:r w:rsidR="0084740E">
        <w:rPr>
          <w:bCs/>
          <w:iCs/>
          <w:lang w:val="nl-NL"/>
        </w:rPr>
        <w:t xml:space="preserve"> gekeken naar de inhoud en betekenis van </w:t>
      </w:r>
      <w:proofErr w:type="spellStart"/>
      <w:r w:rsidR="0084740E">
        <w:rPr>
          <w:bCs/>
          <w:iCs/>
          <w:lang w:val="nl-NL"/>
        </w:rPr>
        <w:t>tweets</w:t>
      </w:r>
      <w:proofErr w:type="spellEnd"/>
      <w:r w:rsidR="0084740E">
        <w:rPr>
          <w:bCs/>
          <w:iCs/>
          <w:lang w:val="nl-NL"/>
        </w:rPr>
        <w:t xml:space="preserve"> die betrekking hebben op een incident. </w:t>
      </w:r>
      <w:r>
        <w:rPr>
          <w:bCs/>
          <w:iCs/>
          <w:lang w:val="nl-NL"/>
        </w:rPr>
        <w:t>Zij h</w:t>
      </w:r>
      <w:r w:rsidR="00017789">
        <w:rPr>
          <w:bCs/>
          <w:iCs/>
          <w:lang w:val="nl-NL"/>
        </w:rPr>
        <w:t xml:space="preserve">ebben in hun studie naar de combinatie van noodmeldingen en </w:t>
      </w:r>
      <w:proofErr w:type="spellStart"/>
      <w:r w:rsidR="00017789">
        <w:rPr>
          <w:bCs/>
          <w:iCs/>
          <w:lang w:val="nl-NL"/>
        </w:rPr>
        <w:t>tweets</w:t>
      </w:r>
      <w:proofErr w:type="spellEnd"/>
      <w:r w:rsidR="00017789" w:rsidRPr="008077EB">
        <w:rPr>
          <w:bCs/>
          <w:i/>
          <w:iCs/>
          <w:lang w:val="nl-NL"/>
        </w:rPr>
        <w:t xml:space="preserve"> </w:t>
      </w:r>
      <w:r w:rsidR="00017789">
        <w:rPr>
          <w:bCs/>
          <w:iCs/>
          <w:lang w:val="nl-NL"/>
        </w:rPr>
        <w:t xml:space="preserve">gekeken naar de inhoud en betekenis van </w:t>
      </w:r>
      <w:proofErr w:type="spellStart"/>
      <w:r w:rsidR="00017789">
        <w:rPr>
          <w:bCs/>
          <w:iCs/>
          <w:lang w:val="nl-NL"/>
        </w:rPr>
        <w:t>tweets</w:t>
      </w:r>
      <w:proofErr w:type="spellEnd"/>
      <w:r w:rsidR="00017789">
        <w:rPr>
          <w:bCs/>
          <w:iCs/>
          <w:lang w:val="nl-NL"/>
        </w:rPr>
        <w:t xml:space="preserve"> die betrekking hebben op een incident. Dit leidde tot de ontwikkeling van het </w:t>
      </w:r>
      <w:proofErr w:type="spellStart"/>
      <w:r w:rsidR="00017789">
        <w:rPr>
          <w:bCs/>
          <w:iCs/>
          <w:lang w:val="nl-NL"/>
        </w:rPr>
        <w:t>framework</w:t>
      </w:r>
      <w:proofErr w:type="spellEnd"/>
      <w:r w:rsidR="00017789">
        <w:rPr>
          <w:bCs/>
          <w:iCs/>
          <w:lang w:val="nl-NL"/>
        </w:rPr>
        <w:t xml:space="preserve"> </w:t>
      </w:r>
      <w:proofErr w:type="spellStart"/>
      <w:r w:rsidR="00017789">
        <w:rPr>
          <w:bCs/>
          <w:iCs/>
          <w:lang w:val="nl-NL"/>
        </w:rPr>
        <w:t>Twitcident</w:t>
      </w:r>
      <w:proofErr w:type="spellEnd"/>
      <w:r w:rsidR="00A22C3F">
        <w:rPr>
          <w:rStyle w:val="FootnoteReference"/>
          <w:bCs/>
          <w:iCs/>
          <w:lang w:val="nl-NL"/>
        </w:rPr>
        <w:footnoteReference w:id="1"/>
      </w:r>
      <w:r w:rsidR="00017789">
        <w:rPr>
          <w:bCs/>
          <w:iCs/>
          <w:lang w:val="nl-NL"/>
        </w:rPr>
        <w:t xml:space="preserve">. </w:t>
      </w:r>
      <w:r w:rsidR="00726F8A">
        <w:rPr>
          <w:bCs/>
          <w:iCs/>
          <w:lang w:val="nl-NL"/>
        </w:rPr>
        <w:t xml:space="preserve">Uit </w:t>
      </w:r>
      <w:r w:rsidR="00017789">
        <w:rPr>
          <w:bCs/>
          <w:iCs/>
          <w:lang w:val="nl-NL"/>
        </w:rPr>
        <w:t xml:space="preserve">hun </w:t>
      </w:r>
      <w:r w:rsidR="00726F8A">
        <w:rPr>
          <w:bCs/>
          <w:iCs/>
          <w:lang w:val="nl-NL"/>
        </w:rPr>
        <w:t xml:space="preserve">onderzoek kan vooral veel informatie gehaald worden met betrekking tot de uiteindelijke </w:t>
      </w:r>
      <w:proofErr w:type="gramStart"/>
      <w:r w:rsidR="00726F8A">
        <w:rPr>
          <w:bCs/>
          <w:iCs/>
          <w:lang w:val="nl-NL"/>
        </w:rPr>
        <w:t>implementatie</w:t>
      </w:r>
      <w:proofErr w:type="gramEnd"/>
      <w:r w:rsidR="00726F8A">
        <w:rPr>
          <w:bCs/>
          <w:iCs/>
          <w:lang w:val="nl-NL"/>
        </w:rPr>
        <w:t xml:space="preserve"> van dit project</w:t>
      </w:r>
      <w:r w:rsidR="00551BE4">
        <w:rPr>
          <w:bCs/>
          <w:iCs/>
          <w:lang w:val="nl-NL"/>
        </w:rPr>
        <w:t xml:space="preserve">, zoals het gebruik van de API (Application Programma Interface) van Twitter en hoe deze gebruikt kan worden om real-time Nederlandse </w:t>
      </w:r>
      <w:proofErr w:type="spellStart"/>
      <w:r w:rsidR="00551BE4">
        <w:rPr>
          <w:bCs/>
          <w:iCs/>
          <w:lang w:val="nl-NL"/>
        </w:rPr>
        <w:t>tweets</w:t>
      </w:r>
      <w:proofErr w:type="spellEnd"/>
      <w:r w:rsidR="00551BE4">
        <w:rPr>
          <w:bCs/>
          <w:iCs/>
          <w:lang w:val="nl-NL"/>
        </w:rPr>
        <w:t xml:space="preserve"> te herkennen en te downloaden. </w:t>
      </w:r>
      <w:r w:rsidR="00867B34">
        <w:rPr>
          <w:bCs/>
          <w:iCs/>
          <w:lang w:val="nl-NL"/>
        </w:rPr>
        <w:t>A</w:t>
      </w:r>
      <w:r w:rsidR="00726F8A">
        <w:rPr>
          <w:bCs/>
          <w:iCs/>
          <w:lang w:val="nl-NL"/>
        </w:rPr>
        <w:t>angezien het eenvoudiger is om te werken met bestaande data</w:t>
      </w:r>
      <w:r w:rsidR="00867B34">
        <w:rPr>
          <w:bCs/>
          <w:iCs/>
          <w:lang w:val="nl-NL"/>
        </w:rPr>
        <w:t xml:space="preserve">, is er voor </w:t>
      </w:r>
      <w:r w:rsidR="00017789">
        <w:rPr>
          <w:bCs/>
          <w:iCs/>
          <w:lang w:val="nl-NL"/>
        </w:rPr>
        <w:t xml:space="preserve">het huidige </w:t>
      </w:r>
      <w:r w:rsidR="00867B34">
        <w:rPr>
          <w:bCs/>
          <w:iCs/>
          <w:lang w:val="nl-NL"/>
        </w:rPr>
        <w:t xml:space="preserve">onderzoek gekozen om </w:t>
      </w:r>
      <w:r w:rsidR="00C94825">
        <w:rPr>
          <w:bCs/>
          <w:iCs/>
          <w:lang w:val="nl-NL"/>
        </w:rPr>
        <w:t>geen</w:t>
      </w:r>
      <w:r w:rsidR="00867B34">
        <w:rPr>
          <w:bCs/>
          <w:iCs/>
          <w:lang w:val="nl-NL"/>
        </w:rPr>
        <w:t xml:space="preserve"> live data </w:t>
      </w:r>
      <w:r w:rsidR="00C94825">
        <w:rPr>
          <w:bCs/>
          <w:iCs/>
          <w:lang w:val="nl-NL"/>
        </w:rPr>
        <w:t>te gebruiken</w:t>
      </w:r>
      <w:r w:rsidR="00726F8A">
        <w:rPr>
          <w:bCs/>
          <w:iCs/>
          <w:lang w:val="nl-NL"/>
        </w:rPr>
        <w:t>.</w:t>
      </w:r>
      <w:r w:rsidR="00867B34">
        <w:rPr>
          <w:bCs/>
          <w:iCs/>
          <w:lang w:val="nl-NL"/>
        </w:rPr>
        <w:t xml:space="preserve"> Dit is echter wel het uiteindelijke doel, en daarvoor </w:t>
      </w:r>
      <w:r w:rsidR="00FF4396">
        <w:rPr>
          <w:bCs/>
          <w:iCs/>
          <w:lang w:val="nl-NL"/>
        </w:rPr>
        <w:t xml:space="preserve">zijn de genoemde </w:t>
      </w:r>
      <w:r w:rsidR="006F687F">
        <w:rPr>
          <w:bCs/>
          <w:iCs/>
          <w:lang w:val="nl-NL"/>
        </w:rPr>
        <w:t xml:space="preserve">technieken om plaatjes en video’s uit </w:t>
      </w:r>
      <w:proofErr w:type="spellStart"/>
      <w:r w:rsidR="006F687F">
        <w:rPr>
          <w:bCs/>
          <w:iCs/>
          <w:lang w:val="nl-NL"/>
        </w:rPr>
        <w:t>tweets</w:t>
      </w:r>
      <w:proofErr w:type="spellEnd"/>
      <w:r w:rsidR="006F687F">
        <w:rPr>
          <w:bCs/>
          <w:iCs/>
          <w:lang w:val="nl-NL"/>
        </w:rPr>
        <w:t xml:space="preserve"> te halen </w:t>
      </w:r>
      <w:r w:rsidR="00FF4396">
        <w:rPr>
          <w:bCs/>
          <w:iCs/>
          <w:lang w:val="nl-NL"/>
        </w:rPr>
        <w:t>in</w:t>
      </w:r>
      <w:r w:rsidR="00867B34">
        <w:rPr>
          <w:bCs/>
          <w:iCs/>
          <w:lang w:val="nl-NL"/>
        </w:rPr>
        <w:t xml:space="preserve"> het onderzoek van Abel </w:t>
      </w:r>
      <w:r w:rsidR="00867B34">
        <w:rPr>
          <w:bCs/>
          <w:i/>
          <w:iCs/>
          <w:lang w:val="nl-NL"/>
        </w:rPr>
        <w:t>et al</w:t>
      </w:r>
      <w:r w:rsidR="00FF4396">
        <w:rPr>
          <w:bCs/>
          <w:i/>
          <w:iCs/>
          <w:lang w:val="nl-NL"/>
        </w:rPr>
        <w:t>.</w:t>
      </w:r>
      <w:r w:rsidR="00867B34">
        <w:rPr>
          <w:bCs/>
          <w:iCs/>
          <w:lang w:val="nl-NL"/>
        </w:rPr>
        <w:t xml:space="preserve"> dan ook nuttig.</w:t>
      </w:r>
      <w:r w:rsidR="00726F8A">
        <w:rPr>
          <w:bCs/>
          <w:iCs/>
          <w:lang w:val="nl-NL"/>
        </w:rPr>
        <w:t xml:space="preserve"> Als de resultaten naar wens zijn</w:t>
      </w:r>
      <w:r w:rsidR="00017789">
        <w:rPr>
          <w:bCs/>
          <w:iCs/>
          <w:lang w:val="nl-NL"/>
        </w:rPr>
        <w:t>,</w:t>
      </w:r>
      <w:r w:rsidR="00726F8A">
        <w:rPr>
          <w:bCs/>
          <w:iCs/>
          <w:lang w:val="nl-NL"/>
        </w:rPr>
        <w:t xml:space="preserve"> kan het systeem online gezet worden, waar het te maken krijgt met binnenstromende </w:t>
      </w:r>
      <w:proofErr w:type="spellStart"/>
      <w:r w:rsidR="00726F8A">
        <w:rPr>
          <w:bCs/>
          <w:iCs/>
          <w:lang w:val="nl-NL"/>
        </w:rPr>
        <w:t>tweets</w:t>
      </w:r>
      <w:proofErr w:type="spellEnd"/>
      <w:r w:rsidR="00726F8A">
        <w:rPr>
          <w:bCs/>
          <w:iCs/>
          <w:lang w:val="nl-NL"/>
        </w:rPr>
        <w:t xml:space="preserve"> en noodmeldingen in plaats van vaste datasets. Abel </w:t>
      </w:r>
      <w:r w:rsidR="00726F8A" w:rsidRPr="00867B34">
        <w:rPr>
          <w:bCs/>
          <w:i/>
          <w:iCs/>
          <w:lang w:val="nl-NL"/>
        </w:rPr>
        <w:t>et al.</w:t>
      </w:r>
      <w:r w:rsidR="00726F8A">
        <w:rPr>
          <w:bCs/>
          <w:iCs/>
          <w:lang w:val="nl-NL"/>
        </w:rPr>
        <w:t xml:space="preserve"> beschrijven de manieren waarop zij de juiste berichten afvangen</w:t>
      </w:r>
      <w:r w:rsidR="00F45F3A">
        <w:rPr>
          <w:bCs/>
          <w:iCs/>
          <w:lang w:val="nl-NL"/>
        </w:rPr>
        <w:t xml:space="preserve"> (Twitter API en P2000 RSS feed)</w:t>
      </w:r>
      <w:r w:rsidR="00726F8A">
        <w:rPr>
          <w:bCs/>
          <w:iCs/>
          <w:lang w:val="nl-NL"/>
        </w:rPr>
        <w:t xml:space="preserve"> en door welke services</w:t>
      </w:r>
      <w:r w:rsidR="00F45F3A">
        <w:rPr>
          <w:bCs/>
          <w:iCs/>
          <w:lang w:val="nl-NL"/>
        </w:rPr>
        <w:t xml:space="preserve"> (</w:t>
      </w:r>
      <w:proofErr w:type="spellStart"/>
      <w:r w:rsidR="00F45F3A">
        <w:rPr>
          <w:bCs/>
          <w:iCs/>
          <w:lang w:val="nl-NL"/>
        </w:rPr>
        <w:t>TwitPic</w:t>
      </w:r>
      <w:proofErr w:type="spellEnd"/>
      <w:r w:rsidR="00F45F3A">
        <w:rPr>
          <w:bCs/>
          <w:iCs/>
          <w:lang w:val="nl-NL"/>
        </w:rPr>
        <w:t xml:space="preserve">, </w:t>
      </w:r>
      <w:proofErr w:type="spellStart"/>
      <w:r w:rsidR="00F45F3A">
        <w:rPr>
          <w:bCs/>
          <w:iCs/>
          <w:lang w:val="nl-NL"/>
        </w:rPr>
        <w:t>TwitVid</w:t>
      </w:r>
      <w:proofErr w:type="spellEnd"/>
      <w:r w:rsidR="00F45F3A">
        <w:rPr>
          <w:bCs/>
          <w:iCs/>
          <w:lang w:val="nl-NL"/>
        </w:rPr>
        <w:t>)</w:t>
      </w:r>
      <w:r w:rsidR="00726F8A">
        <w:rPr>
          <w:bCs/>
          <w:iCs/>
          <w:lang w:val="nl-NL"/>
        </w:rPr>
        <w:t xml:space="preserve"> en </w:t>
      </w:r>
      <w:proofErr w:type="spellStart"/>
      <w:r w:rsidR="00726F8A">
        <w:rPr>
          <w:bCs/>
          <w:iCs/>
          <w:lang w:val="nl-NL"/>
        </w:rPr>
        <w:t>API’s</w:t>
      </w:r>
      <w:proofErr w:type="spellEnd"/>
      <w:r w:rsidR="007D5F89">
        <w:rPr>
          <w:bCs/>
          <w:iCs/>
          <w:lang w:val="nl-NL"/>
        </w:rPr>
        <w:t xml:space="preserve"> (REST)</w:t>
      </w:r>
      <w:r w:rsidR="00726F8A">
        <w:rPr>
          <w:bCs/>
          <w:iCs/>
          <w:lang w:val="nl-NL"/>
        </w:rPr>
        <w:t xml:space="preserve"> ze vervolgens de juiste </w:t>
      </w:r>
      <w:proofErr w:type="spellStart"/>
      <w:r w:rsidR="00726F8A">
        <w:rPr>
          <w:bCs/>
          <w:iCs/>
          <w:lang w:val="nl-NL"/>
        </w:rPr>
        <w:t>tweets</w:t>
      </w:r>
      <w:proofErr w:type="spellEnd"/>
      <w:r w:rsidR="00726F8A">
        <w:rPr>
          <w:bCs/>
          <w:iCs/>
          <w:lang w:val="nl-NL"/>
        </w:rPr>
        <w:t xml:space="preserve"> verkrijgen.</w:t>
      </w:r>
      <w:r w:rsidR="00D53FDC">
        <w:rPr>
          <w:bCs/>
          <w:iCs/>
          <w:lang w:val="nl-NL"/>
        </w:rPr>
        <w:t xml:space="preserve"> </w:t>
      </w:r>
      <w:r w:rsidR="00361BE3">
        <w:rPr>
          <w:bCs/>
          <w:iCs/>
          <w:lang w:val="nl-NL"/>
        </w:rPr>
        <w:t>De onderzoekers hebben de</w:t>
      </w:r>
      <w:r w:rsidR="0061444B">
        <w:rPr>
          <w:bCs/>
          <w:iCs/>
          <w:lang w:val="nl-NL"/>
        </w:rPr>
        <w:t xml:space="preserve"> </w:t>
      </w:r>
      <w:proofErr w:type="spellStart"/>
      <w:r w:rsidR="0061444B">
        <w:rPr>
          <w:bCs/>
          <w:iCs/>
          <w:lang w:val="nl-NL"/>
        </w:rPr>
        <w:t>geo</w:t>
      </w:r>
      <w:proofErr w:type="spellEnd"/>
      <w:r w:rsidR="0061444B">
        <w:rPr>
          <w:bCs/>
          <w:iCs/>
          <w:lang w:val="nl-NL"/>
        </w:rPr>
        <w:t xml:space="preserve">-locatie van </w:t>
      </w:r>
      <w:proofErr w:type="spellStart"/>
      <w:r w:rsidR="0061444B">
        <w:rPr>
          <w:bCs/>
          <w:iCs/>
          <w:lang w:val="nl-NL"/>
        </w:rPr>
        <w:t>tweets</w:t>
      </w:r>
      <w:proofErr w:type="spellEnd"/>
      <w:r w:rsidR="0061444B">
        <w:rPr>
          <w:bCs/>
          <w:iCs/>
          <w:lang w:val="nl-NL"/>
        </w:rPr>
        <w:t xml:space="preserve"> niet meegenomen als criterium, waarschijnlijk omdat slechts 0,77% van de </w:t>
      </w:r>
      <w:proofErr w:type="spellStart"/>
      <w:r w:rsidR="0061444B">
        <w:rPr>
          <w:bCs/>
          <w:iCs/>
          <w:lang w:val="nl-NL"/>
        </w:rPr>
        <w:t>tweets</w:t>
      </w:r>
      <w:proofErr w:type="spellEnd"/>
      <w:r w:rsidR="0061444B">
        <w:rPr>
          <w:bCs/>
          <w:iCs/>
          <w:lang w:val="nl-NL"/>
        </w:rPr>
        <w:t xml:space="preserve"> toen een locatie meekreeg van de gebruiker </w:t>
      </w:r>
      <w:sdt>
        <w:sdtPr>
          <w:rPr>
            <w:bCs/>
            <w:iCs/>
            <w:lang w:val="nl-NL"/>
          </w:rPr>
          <w:id w:val="1006177422"/>
          <w:citation/>
        </w:sdtPr>
        <w:sdtContent>
          <w:r w:rsidR="0061444B">
            <w:rPr>
              <w:bCs/>
              <w:iCs/>
              <w:lang w:val="nl-NL"/>
            </w:rPr>
            <w:fldChar w:fldCharType="begin"/>
          </w:r>
          <w:r w:rsidR="0061444B">
            <w:rPr>
              <w:bCs/>
              <w:iCs/>
              <w:lang w:val="nl-NL"/>
            </w:rPr>
            <w:instrText xml:space="preserve"> CITATION Sem12 \l 1043 </w:instrText>
          </w:r>
          <w:r w:rsidR="0061444B">
            <w:rPr>
              <w:bCs/>
              <w:iCs/>
              <w:lang w:val="nl-NL"/>
            </w:rPr>
            <w:fldChar w:fldCharType="separate"/>
          </w:r>
          <w:r w:rsidR="0061444B" w:rsidRPr="00202130">
            <w:rPr>
              <w:noProof/>
              <w:lang w:val="nl-NL"/>
            </w:rPr>
            <w:t>(Semiocast 2012)</w:t>
          </w:r>
          <w:r w:rsidR="0061444B">
            <w:rPr>
              <w:bCs/>
              <w:iCs/>
              <w:lang w:val="nl-NL"/>
            </w:rPr>
            <w:fldChar w:fldCharType="end"/>
          </w:r>
        </w:sdtContent>
      </w:sdt>
      <w:r w:rsidR="0061444B">
        <w:rPr>
          <w:bCs/>
          <w:iCs/>
          <w:lang w:val="nl-NL"/>
        </w:rPr>
        <w:t xml:space="preserve">. Doordat het percentage </w:t>
      </w:r>
      <w:proofErr w:type="spellStart"/>
      <w:r w:rsidR="0061444B">
        <w:rPr>
          <w:bCs/>
          <w:iCs/>
          <w:lang w:val="nl-NL"/>
        </w:rPr>
        <w:t>tweets</w:t>
      </w:r>
      <w:proofErr w:type="spellEnd"/>
      <w:r w:rsidR="0061444B">
        <w:rPr>
          <w:bCs/>
          <w:iCs/>
          <w:lang w:val="nl-NL"/>
        </w:rPr>
        <w:t xml:space="preserve"> met </w:t>
      </w:r>
      <w:proofErr w:type="spellStart"/>
      <w:r w:rsidR="0061444B">
        <w:rPr>
          <w:bCs/>
          <w:iCs/>
          <w:lang w:val="nl-NL"/>
        </w:rPr>
        <w:t>geo</w:t>
      </w:r>
      <w:proofErr w:type="spellEnd"/>
      <w:r w:rsidR="0061444B">
        <w:rPr>
          <w:bCs/>
          <w:iCs/>
          <w:lang w:val="nl-NL"/>
        </w:rPr>
        <w:t>-locatie aardig gestegen is, nu rond de 3%</w:t>
      </w:r>
      <w:sdt>
        <w:sdtPr>
          <w:rPr>
            <w:bCs/>
            <w:iCs/>
            <w:lang w:val="nl-NL"/>
          </w:rPr>
          <w:id w:val="-161543634"/>
          <w:citation/>
        </w:sdtPr>
        <w:sdtContent>
          <w:r w:rsidR="0061444B">
            <w:rPr>
              <w:bCs/>
              <w:iCs/>
              <w:lang w:val="nl-NL"/>
            </w:rPr>
            <w:fldChar w:fldCharType="begin"/>
          </w:r>
          <w:r w:rsidR="0061444B">
            <w:rPr>
              <w:bCs/>
              <w:iCs/>
              <w:lang w:val="nl-NL"/>
            </w:rPr>
            <w:instrText xml:space="preserve">CITATION Poo15 \t  \l 1043 </w:instrText>
          </w:r>
          <w:r w:rsidR="0061444B">
            <w:rPr>
              <w:bCs/>
              <w:iCs/>
              <w:lang w:val="nl-NL"/>
            </w:rPr>
            <w:fldChar w:fldCharType="separate"/>
          </w:r>
          <w:r w:rsidR="0061444B">
            <w:rPr>
              <w:bCs/>
              <w:iCs/>
              <w:noProof/>
              <w:lang w:val="nl-NL"/>
            </w:rPr>
            <w:t xml:space="preserve"> </w:t>
          </w:r>
          <w:r w:rsidR="0061444B" w:rsidRPr="00202130">
            <w:rPr>
              <w:noProof/>
              <w:lang w:val="nl-NL"/>
            </w:rPr>
            <w:t>(Pool 2015)</w:t>
          </w:r>
          <w:r w:rsidR="0061444B">
            <w:rPr>
              <w:bCs/>
              <w:iCs/>
              <w:lang w:val="nl-NL"/>
            </w:rPr>
            <w:fldChar w:fldCharType="end"/>
          </w:r>
        </w:sdtContent>
      </w:sdt>
      <w:r w:rsidR="0061444B">
        <w:rPr>
          <w:bCs/>
          <w:iCs/>
          <w:lang w:val="nl-NL"/>
        </w:rPr>
        <w:t>,</w:t>
      </w:r>
      <w:r w:rsidR="00361BE3">
        <w:rPr>
          <w:bCs/>
          <w:iCs/>
          <w:lang w:val="nl-NL"/>
        </w:rPr>
        <w:t xml:space="preserve"> is het interessant om hier nu wel naar te kijken. </w:t>
      </w:r>
    </w:p>
    <w:p w14:paraId="7AB8A9FF" w14:textId="39B15D52" w:rsidR="00103022" w:rsidRDefault="0036554C" w:rsidP="008077EB">
      <w:pPr>
        <w:rPr>
          <w:bCs/>
          <w:iCs/>
          <w:lang w:val="nl-NL"/>
        </w:rPr>
      </w:pPr>
      <w:r w:rsidRPr="008077EB">
        <w:rPr>
          <w:bCs/>
          <w:iCs/>
          <w:lang w:val="nl-NL"/>
        </w:rPr>
        <w:t xml:space="preserve">Ook </w:t>
      </w:r>
      <w:r w:rsidR="00942ED2">
        <w:rPr>
          <w:bCs/>
          <w:iCs/>
          <w:lang w:val="nl-NL"/>
        </w:rPr>
        <w:t xml:space="preserve">Li </w:t>
      </w:r>
      <w:r w:rsidR="00942ED2" w:rsidRPr="00634FD3">
        <w:rPr>
          <w:bCs/>
          <w:i/>
          <w:iCs/>
          <w:lang w:val="nl-NL"/>
        </w:rPr>
        <w:t>et al</w:t>
      </w:r>
      <w:r w:rsidR="00942ED2">
        <w:rPr>
          <w:bCs/>
          <w:iCs/>
          <w:lang w:val="nl-NL"/>
        </w:rPr>
        <w:t xml:space="preserve">. </w:t>
      </w:r>
      <w:r w:rsidRPr="008077EB">
        <w:rPr>
          <w:bCs/>
          <w:iCs/>
          <w:lang w:val="nl-NL"/>
        </w:rPr>
        <w:t>rich</w:t>
      </w:r>
      <w:r w:rsidR="00942ED2">
        <w:rPr>
          <w:bCs/>
          <w:iCs/>
          <w:lang w:val="nl-NL"/>
        </w:rPr>
        <w:t>t</w:t>
      </w:r>
      <w:r w:rsidRPr="008077EB">
        <w:rPr>
          <w:bCs/>
          <w:iCs/>
          <w:lang w:val="nl-NL"/>
        </w:rPr>
        <w:t>t</w:t>
      </w:r>
      <w:r w:rsidR="00942ED2">
        <w:rPr>
          <w:bCs/>
          <w:iCs/>
          <w:lang w:val="nl-NL"/>
        </w:rPr>
        <w:t xml:space="preserve">en </w:t>
      </w:r>
      <w:r w:rsidRPr="008077EB">
        <w:rPr>
          <w:bCs/>
          <w:iCs/>
          <w:lang w:val="nl-NL"/>
        </w:rPr>
        <w:t xml:space="preserve">zich op het detecteren en groeperen van events, maar </w:t>
      </w:r>
      <w:r w:rsidR="00942ED2">
        <w:rPr>
          <w:bCs/>
          <w:iCs/>
          <w:lang w:val="nl-NL"/>
        </w:rPr>
        <w:t xml:space="preserve">maakten </w:t>
      </w:r>
      <w:r>
        <w:rPr>
          <w:bCs/>
          <w:iCs/>
          <w:lang w:val="nl-NL"/>
        </w:rPr>
        <w:t>wel</w:t>
      </w:r>
      <w:r w:rsidRPr="008077EB">
        <w:rPr>
          <w:bCs/>
          <w:iCs/>
          <w:lang w:val="nl-NL"/>
        </w:rPr>
        <w:t xml:space="preserve"> veel gebruik van</w:t>
      </w:r>
      <w:r>
        <w:rPr>
          <w:bCs/>
          <w:iCs/>
          <w:lang w:val="nl-NL"/>
        </w:rPr>
        <w:t xml:space="preserve"> de ingebouwde </w:t>
      </w:r>
      <w:proofErr w:type="spellStart"/>
      <w:r>
        <w:rPr>
          <w:bCs/>
          <w:iCs/>
          <w:lang w:val="nl-NL"/>
        </w:rPr>
        <w:t>geo</w:t>
      </w:r>
      <w:proofErr w:type="spellEnd"/>
      <w:r>
        <w:rPr>
          <w:bCs/>
          <w:iCs/>
          <w:lang w:val="nl-NL"/>
        </w:rPr>
        <w:t xml:space="preserve">-locaties van </w:t>
      </w:r>
      <w:proofErr w:type="spellStart"/>
      <w:r>
        <w:rPr>
          <w:bCs/>
          <w:iCs/>
          <w:lang w:val="nl-NL"/>
        </w:rPr>
        <w:t>tweets</w:t>
      </w:r>
      <w:proofErr w:type="spellEnd"/>
      <w:r w:rsidR="00103022">
        <w:rPr>
          <w:bCs/>
          <w:iCs/>
          <w:lang w:val="nl-NL"/>
        </w:rPr>
        <w:t xml:space="preserve"> (indien aanwezig)</w:t>
      </w:r>
      <w:r w:rsidRPr="008077EB">
        <w:rPr>
          <w:bCs/>
          <w:iCs/>
          <w:lang w:val="nl-NL"/>
        </w:rPr>
        <w:t xml:space="preserve">. </w:t>
      </w:r>
      <w:r w:rsidR="00D53FDC">
        <w:rPr>
          <w:bCs/>
          <w:iCs/>
          <w:lang w:val="nl-NL"/>
        </w:rPr>
        <w:t xml:space="preserve">Li </w:t>
      </w:r>
      <w:r w:rsidR="00D53FDC" w:rsidRPr="004526CD">
        <w:rPr>
          <w:bCs/>
          <w:i/>
          <w:iCs/>
          <w:lang w:val="nl-NL"/>
        </w:rPr>
        <w:t>et al</w:t>
      </w:r>
      <w:r w:rsidR="00D53FDC">
        <w:rPr>
          <w:bCs/>
          <w:iCs/>
          <w:lang w:val="nl-NL"/>
        </w:rPr>
        <w:t xml:space="preserve">. zien </w:t>
      </w:r>
      <w:proofErr w:type="spellStart"/>
      <w:r w:rsidR="00D53FDC">
        <w:rPr>
          <w:bCs/>
          <w:iCs/>
          <w:lang w:val="nl-NL"/>
        </w:rPr>
        <w:t>twitteraars</w:t>
      </w:r>
      <w:proofErr w:type="spellEnd"/>
      <w:r w:rsidR="00D53FDC">
        <w:rPr>
          <w:bCs/>
          <w:iCs/>
          <w:lang w:val="nl-NL"/>
        </w:rPr>
        <w:t xml:space="preserve"> als journalisten die overal verspreid zijn en voortdurend nieuwsberichten van 140 tekens maken</w:t>
      </w:r>
      <w:r w:rsidR="00634FD3">
        <w:rPr>
          <w:bCs/>
          <w:iCs/>
          <w:lang w:val="nl-NL"/>
        </w:rPr>
        <w:t xml:space="preserve">. </w:t>
      </w:r>
      <w:r w:rsidR="00C94825">
        <w:rPr>
          <w:bCs/>
          <w:iCs/>
          <w:lang w:val="nl-NL"/>
        </w:rPr>
        <w:t>H</w:t>
      </w:r>
      <w:r w:rsidR="00634FD3">
        <w:rPr>
          <w:bCs/>
          <w:iCs/>
          <w:lang w:val="nl-NL"/>
        </w:rPr>
        <w:t>un</w:t>
      </w:r>
      <w:r w:rsidR="00D53FDC">
        <w:rPr>
          <w:bCs/>
          <w:iCs/>
          <w:lang w:val="nl-NL"/>
        </w:rPr>
        <w:t xml:space="preserve"> bedoeling is om de eerste die over een gebeurtenis </w:t>
      </w:r>
      <w:proofErr w:type="gramStart"/>
      <w:r w:rsidR="00D53FDC">
        <w:rPr>
          <w:bCs/>
          <w:iCs/>
          <w:lang w:val="nl-NL"/>
        </w:rPr>
        <w:t>(CDE ,</w:t>
      </w:r>
      <w:proofErr w:type="gramEnd"/>
      <w:r w:rsidR="00D53FDC">
        <w:rPr>
          <w:bCs/>
          <w:iCs/>
          <w:lang w:val="nl-NL"/>
        </w:rPr>
        <w:t xml:space="preserve"> </w:t>
      </w:r>
      <w:r w:rsidR="00D53FDC">
        <w:rPr>
          <w:bCs/>
          <w:i/>
          <w:iCs/>
          <w:lang w:val="nl-NL"/>
        </w:rPr>
        <w:t xml:space="preserve">Crime </w:t>
      </w:r>
      <w:proofErr w:type="spellStart"/>
      <w:r w:rsidR="00D53FDC">
        <w:rPr>
          <w:bCs/>
          <w:i/>
          <w:iCs/>
          <w:lang w:val="nl-NL"/>
        </w:rPr>
        <w:t>and</w:t>
      </w:r>
      <w:proofErr w:type="spellEnd"/>
      <w:r w:rsidR="00D53FDC">
        <w:rPr>
          <w:bCs/>
          <w:i/>
          <w:iCs/>
          <w:lang w:val="nl-NL"/>
        </w:rPr>
        <w:t xml:space="preserve"> Disaster </w:t>
      </w:r>
      <w:proofErr w:type="spellStart"/>
      <w:r w:rsidR="00D53FDC">
        <w:rPr>
          <w:bCs/>
          <w:i/>
          <w:iCs/>
          <w:lang w:val="nl-NL"/>
        </w:rPr>
        <w:t>related</w:t>
      </w:r>
      <w:proofErr w:type="spellEnd"/>
      <w:r w:rsidR="00D53FDC">
        <w:rPr>
          <w:bCs/>
          <w:i/>
          <w:iCs/>
          <w:lang w:val="nl-NL"/>
        </w:rPr>
        <w:t xml:space="preserve"> Event</w:t>
      </w:r>
      <w:r w:rsidR="00D53FDC">
        <w:rPr>
          <w:bCs/>
          <w:iCs/>
          <w:lang w:val="nl-NL"/>
        </w:rPr>
        <w:t>) schrijft op te sporen, en van hieruit</w:t>
      </w:r>
      <w:r w:rsidR="00F9591D">
        <w:rPr>
          <w:bCs/>
          <w:iCs/>
          <w:lang w:val="nl-NL"/>
        </w:rPr>
        <w:t xml:space="preserve"> gerelateerde </w:t>
      </w:r>
      <w:proofErr w:type="spellStart"/>
      <w:r w:rsidR="00F9591D">
        <w:rPr>
          <w:bCs/>
          <w:iCs/>
          <w:lang w:val="nl-NL"/>
        </w:rPr>
        <w:t>tweets</w:t>
      </w:r>
      <w:proofErr w:type="spellEnd"/>
      <w:r w:rsidR="00F9591D">
        <w:rPr>
          <w:bCs/>
          <w:iCs/>
          <w:lang w:val="nl-NL"/>
        </w:rPr>
        <w:t xml:space="preserve"> te vinden </w:t>
      </w:r>
      <w:r w:rsidR="00C94825">
        <w:rPr>
          <w:bCs/>
          <w:iCs/>
          <w:lang w:val="nl-NL"/>
        </w:rPr>
        <w:t>om</w:t>
      </w:r>
      <w:r w:rsidR="00F9591D">
        <w:rPr>
          <w:bCs/>
          <w:iCs/>
          <w:lang w:val="nl-NL"/>
        </w:rPr>
        <w:t xml:space="preserve"> zo geografische verbanden te kunnen leggen en deze inzichtelijk te maken aan gebruikers. Het systeem is bedoeld om achteraf verbanden te kunnen zien, bijvoorbeeld </w:t>
      </w:r>
      <w:r w:rsidR="00B13B6B">
        <w:rPr>
          <w:bCs/>
          <w:iCs/>
          <w:lang w:val="nl-NL"/>
        </w:rPr>
        <w:t>een serie</w:t>
      </w:r>
      <w:r w:rsidR="00F9591D">
        <w:rPr>
          <w:bCs/>
          <w:iCs/>
          <w:lang w:val="nl-NL"/>
        </w:rPr>
        <w:t xml:space="preserve"> branden </w:t>
      </w:r>
      <w:r w:rsidR="00B13B6B">
        <w:rPr>
          <w:bCs/>
          <w:iCs/>
          <w:lang w:val="nl-NL"/>
        </w:rPr>
        <w:t xml:space="preserve">rond een bepaald </w:t>
      </w:r>
      <w:r w:rsidR="00B13B6B">
        <w:rPr>
          <w:bCs/>
          <w:iCs/>
          <w:lang w:val="nl-NL"/>
        </w:rPr>
        <w:lastRenderedPageBreak/>
        <w:t>punt</w:t>
      </w:r>
      <w:r w:rsidR="00F9591D">
        <w:rPr>
          <w:bCs/>
          <w:iCs/>
          <w:lang w:val="nl-NL"/>
        </w:rPr>
        <w:t xml:space="preserve">, en dus niet om incidenten live te volgen. </w:t>
      </w:r>
      <w:r w:rsidR="00103022">
        <w:rPr>
          <w:bCs/>
          <w:iCs/>
          <w:lang w:val="nl-NL"/>
        </w:rPr>
        <w:t xml:space="preserve">Naast de </w:t>
      </w:r>
      <w:proofErr w:type="spellStart"/>
      <w:r w:rsidR="00103022">
        <w:rPr>
          <w:bCs/>
          <w:iCs/>
          <w:lang w:val="nl-NL"/>
        </w:rPr>
        <w:t>geo</w:t>
      </w:r>
      <w:proofErr w:type="spellEnd"/>
      <w:r w:rsidR="00103022">
        <w:rPr>
          <w:bCs/>
          <w:iCs/>
          <w:lang w:val="nl-NL"/>
        </w:rPr>
        <w:t xml:space="preserve">-locatie die Twitter automatisch aan </w:t>
      </w:r>
      <w:proofErr w:type="spellStart"/>
      <w:r w:rsidR="00103022">
        <w:rPr>
          <w:bCs/>
          <w:iCs/>
          <w:lang w:val="nl-NL"/>
        </w:rPr>
        <w:t>tweets</w:t>
      </w:r>
      <w:proofErr w:type="spellEnd"/>
      <w:r w:rsidR="00103022">
        <w:rPr>
          <w:bCs/>
          <w:iCs/>
          <w:lang w:val="nl-NL"/>
        </w:rPr>
        <w:t xml:space="preserve"> geeft, </w:t>
      </w:r>
      <w:r w:rsidR="00634FD3">
        <w:rPr>
          <w:bCs/>
          <w:iCs/>
          <w:lang w:val="nl-NL"/>
        </w:rPr>
        <w:t>geven de onderzoekers</w:t>
      </w:r>
      <w:r w:rsidR="00103022">
        <w:rPr>
          <w:bCs/>
          <w:iCs/>
          <w:lang w:val="nl-NL"/>
        </w:rPr>
        <w:t xml:space="preserve"> ook tips voor als deze informatie ontbreekt. Zo kan er gekeken worden naar een patroon in </w:t>
      </w:r>
      <w:proofErr w:type="spellStart"/>
      <w:r w:rsidR="00103022">
        <w:rPr>
          <w:bCs/>
          <w:iCs/>
          <w:lang w:val="nl-NL"/>
        </w:rPr>
        <w:t>tweets</w:t>
      </w:r>
      <w:proofErr w:type="spellEnd"/>
      <w:r w:rsidR="00103022">
        <w:rPr>
          <w:bCs/>
          <w:iCs/>
          <w:lang w:val="nl-NL"/>
        </w:rPr>
        <w:t xml:space="preserve"> van een gebruiker en als er bij vergelijkbare </w:t>
      </w:r>
      <w:proofErr w:type="spellStart"/>
      <w:r w:rsidR="00103022">
        <w:rPr>
          <w:bCs/>
          <w:iCs/>
          <w:lang w:val="nl-NL"/>
        </w:rPr>
        <w:t>tweets</w:t>
      </w:r>
      <w:proofErr w:type="spellEnd"/>
      <w:r w:rsidR="00103022">
        <w:rPr>
          <w:bCs/>
          <w:iCs/>
          <w:lang w:val="nl-NL"/>
        </w:rPr>
        <w:t xml:space="preserve"> wel een locatie staat</w:t>
      </w:r>
      <w:r w:rsidR="00942ED2">
        <w:rPr>
          <w:bCs/>
          <w:iCs/>
          <w:lang w:val="nl-NL"/>
        </w:rPr>
        <w:t>,</w:t>
      </w:r>
      <w:r w:rsidR="00103022">
        <w:rPr>
          <w:bCs/>
          <w:iCs/>
          <w:lang w:val="nl-NL"/>
        </w:rPr>
        <w:t xml:space="preserve"> kan deze dan gebruikt worden. Ook het netwerk van een </w:t>
      </w:r>
      <w:proofErr w:type="spellStart"/>
      <w:r w:rsidR="00103022">
        <w:rPr>
          <w:bCs/>
          <w:iCs/>
          <w:lang w:val="nl-NL"/>
        </w:rPr>
        <w:t>twitteraar</w:t>
      </w:r>
      <w:proofErr w:type="spellEnd"/>
      <w:r w:rsidR="00103022">
        <w:rPr>
          <w:bCs/>
          <w:iCs/>
          <w:lang w:val="nl-NL"/>
        </w:rPr>
        <w:t xml:space="preserve"> is van belang</w:t>
      </w:r>
      <w:r w:rsidR="00942ED2">
        <w:rPr>
          <w:bCs/>
          <w:iCs/>
          <w:lang w:val="nl-NL"/>
        </w:rPr>
        <w:t>.</w:t>
      </w:r>
      <w:r w:rsidR="00103022">
        <w:rPr>
          <w:bCs/>
          <w:iCs/>
          <w:lang w:val="nl-NL"/>
        </w:rPr>
        <w:t xml:space="preserve"> </w:t>
      </w:r>
      <w:r w:rsidR="00634FD3">
        <w:rPr>
          <w:bCs/>
          <w:iCs/>
          <w:lang w:val="nl-NL"/>
        </w:rPr>
        <w:t>I</w:t>
      </w:r>
      <w:r w:rsidR="00103022">
        <w:rPr>
          <w:bCs/>
          <w:iCs/>
          <w:lang w:val="nl-NL"/>
        </w:rPr>
        <w:t xml:space="preserve">emand die hij </w:t>
      </w:r>
      <w:r w:rsidR="005E1F0D">
        <w:rPr>
          <w:bCs/>
          <w:iCs/>
          <w:lang w:val="nl-NL"/>
        </w:rPr>
        <w:t>‘</w:t>
      </w:r>
      <w:r w:rsidR="00103022">
        <w:rPr>
          <w:bCs/>
          <w:iCs/>
          <w:lang w:val="nl-NL"/>
        </w:rPr>
        <w:t>volgt</w:t>
      </w:r>
      <w:r w:rsidR="005E1F0D">
        <w:rPr>
          <w:bCs/>
          <w:iCs/>
          <w:lang w:val="nl-NL"/>
        </w:rPr>
        <w:t>’</w:t>
      </w:r>
      <w:r w:rsidR="00103022">
        <w:rPr>
          <w:bCs/>
          <w:iCs/>
          <w:lang w:val="nl-NL"/>
        </w:rPr>
        <w:t xml:space="preserve"> en vaak in zijn </w:t>
      </w:r>
      <w:proofErr w:type="spellStart"/>
      <w:r w:rsidR="00103022">
        <w:rPr>
          <w:bCs/>
          <w:iCs/>
          <w:lang w:val="nl-NL"/>
        </w:rPr>
        <w:t>tweets</w:t>
      </w:r>
      <w:proofErr w:type="spellEnd"/>
      <w:r w:rsidR="00103022">
        <w:rPr>
          <w:bCs/>
          <w:iCs/>
          <w:lang w:val="nl-NL"/>
        </w:rPr>
        <w:t xml:space="preserve"> noemt</w:t>
      </w:r>
      <w:r w:rsidR="00634FD3">
        <w:rPr>
          <w:bCs/>
          <w:iCs/>
          <w:lang w:val="nl-NL"/>
        </w:rPr>
        <w:t xml:space="preserve"> zal</w:t>
      </w:r>
      <w:r w:rsidR="00103022">
        <w:rPr>
          <w:bCs/>
          <w:iCs/>
          <w:lang w:val="nl-NL"/>
        </w:rPr>
        <w:t xml:space="preserve"> waarschijnlijk in de buurt wonen, waardoor de locatie van de </w:t>
      </w:r>
      <w:proofErr w:type="spellStart"/>
      <w:r w:rsidR="00103022">
        <w:rPr>
          <w:bCs/>
          <w:iCs/>
          <w:lang w:val="nl-NL"/>
        </w:rPr>
        <w:t>twitteraar</w:t>
      </w:r>
      <w:proofErr w:type="spellEnd"/>
      <w:r w:rsidR="00103022">
        <w:rPr>
          <w:bCs/>
          <w:iCs/>
          <w:lang w:val="nl-NL"/>
        </w:rPr>
        <w:t xml:space="preserve"> ‘voorspeld’ </w:t>
      </w:r>
      <w:r w:rsidR="005E1F0D">
        <w:rPr>
          <w:bCs/>
          <w:iCs/>
          <w:lang w:val="nl-NL"/>
        </w:rPr>
        <w:t>zou kunnen</w:t>
      </w:r>
      <w:r w:rsidR="00103022">
        <w:rPr>
          <w:bCs/>
          <w:iCs/>
          <w:lang w:val="nl-NL"/>
        </w:rPr>
        <w:t xml:space="preserve"> worden. Deze informatie is wederom pas voor de </w:t>
      </w:r>
      <w:proofErr w:type="gramStart"/>
      <w:r w:rsidR="00103022">
        <w:rPr>
          <w:bCs/>
          <w:iCs/>
          <w:lang w:val="nl-NL"/>
        </w:rPr>
        <w:t>implementatie</w:t>
      </w:r>
      <w:proofErr w:type="gramEnd"/>
      <w:r w:rsidR="00103022">
        <w:rPr>
          <w:bCs/>
          <w:iCs/>
          <w:lang w:val="nl-NL"/>
        </w:rPr>
        <w:t xml:space="preserve"> interessant, aangezien er in de statische </w:t>
      </w:r>
      <w:proofErr w:type="spellStart"/>
      <w:r w:rsidR="00103022">
        <w:rPr>
          <w:bCs/>
          <w:iCs/>
          <w:lang w:val="nl-NL"/>
        </w:rPr>
        <w:t>twitterdata</w:t>
      </w:r>
      <w:proofErr w:type="spellEnd"/>
      <w:r w:rsidR="00103022">
        <w:rPr>
          <w:bCs/>
          <w:iCs/>
          <w:lang w:val="nl-NL"/>
        </w:rPr>
        <w:t xml:space="preserve"> niet naar volgers en hun locatie gezocht kan worden.</w:t>
      </w:r>
    </w:p>
    <w:p w14:paraId="195E97DF" w14:textId="4156066A" w:rsidR="0061444B" w:rsidRPr="00D41656" w:rsidRDefault="00103022" w:rsidP="008077EB">
      <w:pPr>
        <w:rPr>
          <w:bCs/>
          <w:iCs/>
          <w:lang w:val="nl-NL"/>
        </w:rPr>
      </w:pPr>
      <w:r>
        <w:rPr>
          <w:bCs/>
          <w:iCs/>
          <w:lang w:val="nl-NL"/>
        </w:rPr>
        <w:t xml:space="preserve">Hoewel deze twee onderzoeken op het eerste </w:t>
      </w:r>
      <w:r w:rsidR="009161BC">
        <w:rPr>
          <w:bCs/>
          <w:iCs/>
          <w:lang w:val="nl-NL"/>
        </w:rPr>
        <w:t xml:space="preserve">gezicht </w:t>
      </w:r>
      <w:r>
        <w:rPr>
          <w:bCs/>
          <w:iCs/>
          <w:lang w:val="nl-NL"/>
        </w:rPr>
        <w:t>dus vooral relevant lijken v</w:t>
      </w:r>
      <w:r w:rsidR="00D30158">
        <w:rPr>
          <w:bCs/>
          <w:iCs/>
          <w:lang w:val="nl-NL"/>
        </w:rPr>
        <w:t xml:space="preserve">oor een later stadium, zijn </w:t>
      </w:r>
      <w:r w:rsidR="00D913BC">
        <w:rPr>
          <w:bCs/>
          <w:iCs/>
          <w:lang w:val="nl-NL"/>
        </w:rPr>
        <w:t>beide</w:t>
      </w:r>
      <w:r w:rsidR="00D30158">
        <w:rPr>
          <w:bCs/>
          <w:iCs/>
          <w:lang w:val="nl-NL"/>
        </w:rPr>
        <w:t xml:space="preserve"> juist de aanleiding geweest om dit onderzoek te starten. Ze </w:t>
      </w:r>
      <w:r w:rsidR="00FE743D">
        <w:rPr>
          <w:bCs/>
          <w:iCs/>
          <w:lang w:val="nl-NL"/>
        </w:rPr>
        <w:t>stellen vast dat</w:t>
      </w:r>
      <w:r w:rsidR="00D30158">
        <w:rPr>
          <w:bCs/>
          <w:iCs/>
          <w:lang w:val="nl-NL"/>
        </w:rPr>
        <w:t xml:space="preserve"> het </w:t>
      </w:r>
      <w:r w:rsidR="00FE743D">
        <w:rPr>
          <w:bCs/>
          <w:iCs/>
          <w:lang w:val="nl-NL"/>
        </w:rPr>
        <w:t>inderdaad</w:t>
      </w:r>
      <w:r w:rsidR="00D30158">
        <w:rPr>
          <w:bCs/>
          <w:iCs/>
          <w:lang w:val="nl-NL"/>
        </w:rPr>
        <w:t xml:space="preserve"> zin heeft om een koppeling tussen </w:t>
      </w:r>
      <w:proofErr w:type="spellStart"/>
      <w:r w:rsidR="00D30158">
        <w:rPr>
          <w:bCs/>
          <w:iCs/>
          <w:lang w:val="nl-NL"/>
        </w:rPr>
        <w:t>tweets</w:t>
      </w:r>
      <w:proofErr w:type="spellEnd"/>
      <w:r w:rsidR="00D30158">
        <w:rPr>
          <w:bCs/>
          <w:iCs/>
          <w:lang w:val="nl-NL"/>
        </w:rPr>
        <w:t xml:space="preserve"> en noodmeldingen te maken en wat een dergelijke koppeling toe zou voegen.</w:t>
      </w:r>
      <w:r w:rsidR="0061444B" w:rsidRPr="0061444B">
        <w:rPr>
          <w:bCs/>
          <w:iCs/>
          <w:lang w:val="nl-NL"/>
        </w:rPr>
        <w:t xml:space="preserve"> </w:t>
      </w:r>
      <w:r w:rsidR="00D41656">
        <w:rPr>
          <w:bCs/>
          <w:iCs/>
          <w:lang w:val="nl-NL"/>
        </w:rPr>
        <w:t xml:space="preserve">Daarnaast missen Abel </w:t>
      </w:r>
      <w:r w:rsidR="00D41656">
        <w:rPr>
          <w:bCs/>
          <w:i/>
          <w:iCs/>
          <w:lang w:val="nl-NL"/>
        </w:rPr>
        <w:t>et al.</w:t>
      </w:r>
      <w:r w:rsidR="00D41656">
        <w:rPr>
          <w:bCs/>
          <w:iCs/>
          <w:lang w:val="nl-NL"/>
        </w:rPr>
        <w:t xml:space="preserve"> de toekenning op basis van </w:t>
      </w:r>
      <w:proofErr w:type="spellStart"/>
      <w:r w:rsidR="00D41656">
        <w:rPr>
          <w:bCs/>
          <w:iCs/>
          <w:lang w:val="nl-NL"/>
        </w:rPr>
        <w:t>geo</w:t>
      </w:r>
      <w:proofErr w:type="spellEnd"/>
      <w:r w:rsidR="00D41656">
        <w:rPr>
          <w:bCs/>
          <w:iCs/>
          <w:lang w:val="nl-NL"/>
        </w:rPr>
        <w:t xml:space="preserve">-locaties van </w:t>
      </w:r>
      <w:proofErr w:type="spellStart"/>
      <w:r w:rsidR="00D41656">
        <w:rPr>
          <w:bCs/>
          <w:iCs/>
          <w:lang w:val="nl-NL"/>
        </w:rPr>
        <w:t>tweets</w:t>
      </w:r>
      <w:proofErr w:type="spellEnd"/>
      <w:r w:rsidR="00D41656">
        <w:rPr>
          <w:bCs/>
          <w:iCs/>
          <w:lang w:val="nl-NL"/>
        </w:rPr>
        <w:t>, die juist in dit onderzoek centraal staan.</w:t>
      </w:r>
    </w:p>
    <w:p w14:paraId="5CF4FFC8" w14:textId="1C40DFEF" w:rsidR="0061444B" w:rsidRDefault="0061444B" w:rsidP="0061444B">
      <w:pPr>
        <w:rPr>
          <w:bCs/>
          <w:iCs/>
          <w:lang w:val="nl-NL"/>
        </w:rPr>
      </w:pPr>
      <w:r>
        <w:rPr>
          <w:bCs/>
          <w:iCs/>
          <w:lang w:val="nl-NL"/>
        </w:rPr>
        <w:t>Als bron van de meldingen voor hulpdiensten zullen berichten worden gebruikt die zijn verstuurd via het</w:t>
      </w:r>
      <w:r>
        <w:rPr>
          <w:bCs/>
          <w:i/>
          <w:iCs/>
          <w:lang w:val="nl-NL"/>
        </w:rPr>
        <w:t xml:space="preserve"> P2000</w:t>
      </w:r>
      <w:r>
        <w:rPr>
          <w:bCs/>
          <w:iCs/>
          <w:lang w:val="nl-NL"/>
        </w:rPr>
        <w:t xml:space="preserve"> netwerk. Dit</w:t>
      </w:r>
      <w:r w:rsidRPr="008077EB">
        <w:rPr>
          <w:bCs/>
          <w:iCs/>
          <w:lang w:val="nl-NL"/>
        </w:rPr>
        <w:t xml:space="preserve"> is het communicatiesysteem dat door de verschillende (Nederlandse) hulpdiensten wordt gebruikt om </w:t>
      </w:r>
      <w:r>
        <w:rPr>
          <w:bCs/>
          <w:iCs/>
          <w:lang w:val="nl-NL"/>
        </w:rPr>
        <w:t>melding te maken van incidenten</w:t>
      </w:r>
      <w:r w:rsidRPr="008077EB">
        <w:rPr>
          <w:bCs/>
          <w:iCs/>
          <w:lang w:val="nl-NL"/>
        </w:rPr>
        <w:t xml:space="preserve"> en hulpverleners aan te sturen. </w:t>
      </w:r>
      <w:r>
        <w:rPr>
          <w:bCs/>
          <w:iCs/>
          <w:lang w:val="nl-NL"/>
        </w:rPr>
        <w:t xml:space="preserve">De communicatie via het </w:t>
      </w:r>
      <w:r w:rsidRPr="00BF0D38">
        <w:rPr>
          <w:bCs/>
          <w:iCs/>
          <w:lang w:val="nl-NL"/>
        </w:rPr>
        <w:t>P2000</w:t>
      </w:r>
      <w:r>
        <w:rPr>
          <w:bCs/>
          <w:iCs/>
          <w:lang w:val="nl-NL"/>
        </w:rPr>
        <w:t xml:space="preserve"> systeem is niet versleuteld en kan door iedereen worden opgevangen en gepubliceerd op bijvoorbeeld een website. </w:t>
      </w:r>
      <w:r w:rsidRPr="008077EB">
        <w:rPr>
          <w:bCs/>
          <w:iCs/>
          <w:lang w:val="nl-NL"/>
        </w:rPr>
        <w:t xml:space="preserve">Door op basis van deze berichten een voorselectie van </w:t>
      </w:r>
      <w:proofErr w:type="spellStart"/>
      <w:r w:rsidRPr="00664CAD">
        <w:rPr>
          <w:bCs/>
          <w:iCs/>
          <w:lang w:val="nl-NL"/>
        </w:rPr>
        <w:t>tweets</w:t>
      </w:r>
      <w:proofErr w:type="spellEnd"/>
      <w:r w:rsidRPr="008077EB">
        <w:rPr>
          <w:bCs/>
          <w:iCs/>
          <w:lang w:val="nl-NL"/>
        </w:rPr>
        <w:t xml:space="preserve"> te maken, kunnen </w:t>
      </w:r>
      <w:proofErr w:type="spellStart"/>
      <w:r w:rsidRPr="00664CAD">
        <w:rPr>
          <w:bCs/>
          <w:iCs/>
          <w:lang w:val="nl-NL"/>
        </w:rPr>
        <w:t>tweets</w:t>
      </w:r>
      <w:proofErr w:type="spellEnd"/>
      <w:r w:rsidRPr="008077EB">
        <w:rPr>
          <w:bCs/>
          <w:iCs/>
          <w:lang w:val="nl-NL"/>
        </w:rPr>
        <w:t xml:space="preserve"> die er tekstueel wellicht niets mee te maken hebben, maar wel </w:t>
      </w:r>
      <w:r>
        <w:rPr>
          <w:bCs/>
          <w:iCs/>
          <w:lang w:val="nl-NL"/>
        </w:rPr>
        <w:t>van dezelfde plaats afkomstig zijn, toch als relevant bestempeld worden</w:t>
      </w:r>
      <w:r w:rsidRPr="008077EB">
        <w:rPr>
          <w:bCs/>
          <w:iCs/>
          <w:lang w:val="nl-NL"/>
        </w:rPr>
        <w:t>.</w:t>
      </w:r>
      <w:r>
        <w:rPr>
          <w:bCs/>
          <w:iCs/>
          <w:lang w:val="nl-NL"/>
        </w:rPr>
        <w:t xml:space="preserve"> Ook kan het interessant zijn om te zien of er voorafgaand of juist na afloop van een melding </w:t>
      </w:r>
      <w:proofErr w:type="spellStart"/>
      <w:r w:rsidRPr="00664CAD">
        <w:rPr>
          <w:bCs/>
          <w:iCs/>
          <w:lang w:val="nl-NL"/>
        </w:rPr>
        <w:t>tweets</w:t>
      </w:r>
      <w:proofErr w:type="spellEnd"/>
      <w:r>
        <w:rPr>
          <w:bCs/>
          <w:iCs/>
          <w:lang w:val="nl-NL"/>
        </w:rPr>
        <w:t xml:space="preserve"> opduiken die context kunnen schetsen.</w:t>
      </w:r>
      <w:r w:rsidRPr="008077EB">
        <w:rPr>
          <w:bCs/>
          <w:iCs/>
          <w:lang w:val="nl-NL"/>
        </w:rPr>
        <w:t xml:space="preserve"> </w:t>
      </w:r>
      <w:r>
        <w:rPr>
          <w:bCs/>
          <w:iCs/>
          <w:lang w:val="nl-NL"/>
        </w:rPr>
        <w:t xml:space="preserve">Bovendien is de structuur van de data interessant. </w:t>
      </w:r>
      <w:r w:rsidRPr="008077EB">
        <w:rPr>
          <w:bCs/>
          <w:iCs/>
          <w:lang w:val="nl-NL"/>
        </w:rPr>
        <w:t xml:space="preserve">Voor de onderlinge communicatie is een standaard opgesteld waardoor elke melding een vast stramien heeft met constante parameters zoals </w:t>
      </w:r>
      <w:r>
        <w:rPr>
          <w:bCs/>
          <w:iCs/>
          <w:lang w:val="nl-NL"/>
        </w:rPr>
        <w:t xml:space="preserve">locatievermelding en, indien van toepassing, een omschrijving van de situatie. Dit laatste ontbreekt echter vaak, en dan ziet een gebruiker alleen een melding met de strekking: “Brandweer met grote spoed naar adres X”. Het combineren met </w:t>
      </w:r>
      <w:proofErr w:type="spellStart"/>
      <w:r>
        <w:rPr>
          <w:bCs/>
          <w:iCs/>
          <w:lang w:val="nl-NL"/>
        </w:rPr>
        <w:t>tweets</w:t>
      </w:r>
      <w:proofErr w:type="spellEnd"/>
      <w:r>
        <w:rPr>
          <w:bCs/>
          <w:iCs/>
          <w:lang w:val="nl-NL"/>
        </w:rPr>
        <w:t xml:space="preserve"> zal dit kunnen verbeteren, doordat buurtbewoners vertellen wat ze zien. </w:t>
      </w:r>
      <w:proofErr w:type="gramStart"/>
      <w:r>
        <w:rPr>
          <w:bCs/>
          <w:iCs/>
          <w:lang w:val="nl-NL"/>
        </w:rPr>
        <w:t xml:space="preserve">Hoewel hulpdiensten zelf wel precies weten wat er aan de hand is kunnen ook zij hun voordeel doen met informatie uit </w:t>
      </w:r>
      <w:proofErr w:type="spellStart"/>
      <w:r>
        <w:rPr>
          <w:bCs/>
          <w:iCs/>
          <w:lang w:val="nl-NL"/>
        </w:rPr>
        <w:t>tweets</w:t>
      </w:r>
      <w:proofErr w:type="spellEnd"/>
      <w:r w:rsidR="008572CA">
        <w:rPr>
          <w:bCs/>
          <w:iCs/>
          <w:lang w:val="nl-NL"/>
        </w:rPr>
        <w:t xml:space="preserve"> uit de buurt, zoals de beschrijving van een verdacht persoon</w:t>
      </w:r>
      <w:r>
        <w:rPr>
          <w:bCs/>
          <w:iCs/>
          <w:lang w:val="nl-NL"/>
        </w:rPr>
        <w:t>.</w:t>
      </w:r>
      <w:proofErr w:type="gramEnd"/>
    </w:p>
    <w:p w14:paraId="3E057738" w14:textId="2372CB4E" w:rsidR="0061444B" w:rsidRDefault="0027396E" w:rsidP="0061444B">
      <w:pPr>
        <w:rPr>
          <w:bCs/>
          <w:iCs/>
          <w:lang w:val="nl-NL"/>
        </w:rPr>
      </w:pPr>
      <w:r>
        <w:rPr>
          <w:bCs/>
          <w:iCs/>
          <w:lang w:val="nl-NL"/>
        </w:rPr>
        <w:t xml:space="preserve">Het uiteindelijke doel van dit onderzoek is het koppelen van </w:t>
      </w:r>
      <w:proofErr w:type="spellStart"/>
      <w:r>
        <w:rPr>
          <w:bCs/>
          <w:iCs/>
          <w:lang w:val="nl-NL"/>
        </w:rPr>
        <w:t>tweets</w:t>
      </w:r>
      <w:proofErr w:type="spellEnd"/>
      <w:r>
        <w:rPr>
          <w:bCs/>
          <w:iCs/>
          <w:lang w:val="nl-NL"/>
        </w:rPr>
        <w:t xml:space="preserve"> aan een melding voor hulpdiensten.</w:t>
      </w:r>
      <w:r w:rsidR="00405AED">
        <w:rPr>
          <w:bCs/>
          <w:iCs/>
          <w:lang w:val="nl-NL"/>
        </w:rPr>
        <w:t xml:space="preserve"> </w:t>
      </w:r>
      <w:r w:rsidR="0061444B">
        <w:rPr>
          <w:bCs/>
          <w:iCs/>
          <w:lang w:val="nl-NL"/>
        </w:rPr>
        <w:t xml:space="preserve">Door vervolgens alleen naar deze </w:t>
      </w:r>
      <w:proofErr w:type="spellStart"/>
      <w:r w:rsidR="00B13B6B">
        <w:rPr>
          <w:bCs/>
          <w:iCs/>
          <w:lang w:val="nl-NL"/>
        </w:rPr>
        <w:t>tweets</w:t>
      </w:r>
      <w:proofErr w:type="spellEnd"/>
      <w:r w:rsidR="0061444B">
        <w:rPr>
          <w:bCs/>
          <w:iCs/>
          <w:lang w:val="nl-NL"/>
        </w:rPr>
        <w:t xml:space="preserve"> en de centraal staande noodmelding te kijken en met elkaar te vergelijken, kan een computer vrij eenvoudig leren om relevante en niet relevante </w:t>
      </w:r>
      <w:proofErr w:type="spellStart"/>
      <w:r w:rsidR="0061444B">
        <w:rPr>
          <w:bCs/>
          <w:iCs/>
          <w:lang w:val="nl-NL"/>
        </w:rPr>
        <w:t>tweets</w:t>
      </w:r>
      <w:proofErr w:type="spellEnd"/>
      <w:r w:rsidR="0061444B">
        <w:rPr>
          <w:bCs/>
          <w:iCs/>
          <w:lang w:val="nl-NL"/>
        </w:rPr>
        <w:t xml:space="preserve"> te herkennen, en dit vervolgens zelf toepassen op nieuwe meldingen en </w:t>
      </w:r>
      <w:proofErr w:type="spellStart"/>
      <w:r w:rsidR="0061444B">
        <w:rPr>
          <w:bCs/>
          <w:iCs/>
          <w:lang w:val="nl-NL"/>
        </w:rPr>
        <w:t>tweets</w:t>
      </w:r>
      <w:proofErr w:type="spellEnd"/>
      <w:r w:rsidR="0061444B">
        <w:rPr>
          <w:bCs/>
          <w:iCs/>
          <w:lang w:val="nl-NL"/>
        </w:rPr>
        <w:t xml:space="preserve">. Het proces van leren en relevantie toekennen is eenvoudiger en sneller op een kleine hoeveelheid data met daarin zowel een aanzienlijk deel relevante als irrelevante voorbeelden om beide te kunnen herkennen. Als er bijvoorbeeld 50 </w:t>
      </w:r>
      <w:proofErr w:type="spellStart"/>
      <w:r w:rsidR="0061444B">
        <w:rPr>
          <w:bCs/>
          <w:iCs/>
          <w:lang w:val="nl-NL"/>
        </w:rPr>
        <w:t>tweets</w:t>
      </w:r>
      <w:proofErr w:type="spellEnd"/>
      <w:r w:rsidR="0061444B">
        <w:rPr>
          <w:bCs/>
          <w:iCs/>
          <w:lang w:val="nl-NL"/>
        </w:rPr>
        <w:t xml:space="preserve"> relevant zijn bij een incident, is </w:t>
      </w:r>
      <w:r w:rsidR="0061444B">
        <w:rPr>
          <w:bCs/>
          <w:iCs/>
          <w:lang w:val="nl-NL"/>
        </w:rPr>
        <w:lastRenderedPageBreak/>
        <w:t xml:space="preserve">het veel lastiger om deze 50 uit de verzameling van 5 miljoen te halen dan uit een verzameling van 1000 </w:t>
      </w:r>
      <w:proofErr w:type="spellStart"/>
      <w:r w:rsidR="0061444B">
        <w:rPr>
          <w:bCs/>
          <w:iCs/>
          <w:lang w:val="nl-NL"/>
        </w:rPr>
        <w:t>tweets</w:t>
      </w:r>
      <w:proofErr w:type="spellEnd"/>
      <w:r w:rsidR="0061444B">
        <w:rPr>
          <w:bCs/>
          <w:iCs/>
          <w:lang w:val="nl-NL"/>
        </w:rPr>
        <w:t xml:space="preserve">. Natuurlijk zullen er ook irrelevante </w:t>
      </w:r>
      <w:proofErr w:type="spellStart"/>
      <w:r w:rsidR="0061444B">
        <w:rPr>
          <w:bCs/>
          <w:iCs/>
          <w:lang w:val="nl-NL"/>
        </w:rPr>
        <w:t>tweets</w:t>
      </w:r>
      <w:proofErr w:type="spellEnd"/>
      <w:r w:rsidR="0061444B">
        <w:rPr>
          <w:bCs/>
          <w:iCs/>
          <w:lang w:val="nl-NL"/>
        </w:rPr>
        <w:t xml:space="preserve"> op dezelfde locatie verschijnen, maar door alleen in de buurt te selecteren zal het allergrootste deel waarschijnlijk afvallen.</w:t>
      </w:r>
    </w:p>
    <w:p w14:paraId="1CF11414" w14:textId="77777777" w:rsidR="008077EB" w:rsidRPr="008077EB" w:rsidRDefault="002873FB" w:rsidP="008077EB">
      <w:pPr>
        <w:rPr>
          <w:bCs/>
          <w:iCs/>
          <w:lang w:val="nl-NL"/>
        </w:rPr>
      </w:pPr>
      <w:r>
        <w:rPr>
          <w:bCs/>
          <w:iCs/>
          <w:lang w:val="nl-NL"/>
        </w:rPr>
        <w:t>In deze scriptie zal het volgende onderzocht worden</w:t>
      </w:r>
      <w:r w:rsidR="008077EB" w:rsidRPr="008077EB">
        <w:rPr>
          <w:bCs/>
          <w:iCs/>
          <w:lang w:val="nl-NL"/>
        </w:rPr>
        <w:t>: “</w:t>
      </w:r>
      <w:r w:rsidR="00F63E1A">
        <w:rPr>
          <w:bCs/>
          <w:iCs/>
          <w:lang w:val="nl-NL"/>
        </w:rPr>
        <w:t xml:space="preserve">Is het </w:t>
      </w:r>
      <w:r w:rsidR="009D6294">
        <w:rPr>
          <w:bCs/>
          <w:iCs/>
          <w:lang w:val="nl-NL"/>
        </w:rPr>
        <w:t>gebruik</w:t>
      </w:r>
      <w:r w:rsidR="00F63E1A">
        <w:rPr>
          <w:bCs/>
          <w:iCs/>
          <w:lang w:val="nl-NL"/>
        </w:rPr>
        <w:t xml:space="preserve"> </w:t>
      </w:r>
      <w:r w:rsidR="008077EB" w:rsidRPr="008077EB">
        <w:rPr>
          <w:bCs/>
          <w:iCs/>
          <w:lang w:val="nl-NL"/>
        </w:rPr>
        <w:t xml:space="preserve">van </w:t>
      </w:r>
      <w:r w:rsidR="00F63E1A">
        <w:rPr>
          <w:bCs/>
          <w:iCs/>
          <w:lang w:val="nl-NL"/>
        </w:rPr>
        <w:t xml:space="preserve">een geografische </w:t>
      </w:r>
      <w:r w:rsidR="008077EB" w:rsidRPr="008077EB">
        <w:rPr>
          <w:bCs/>
          <w:iCs/>
          <w:lang w:val="nl-NL"/>
        </w:rPr>
        <w:t xml:space="preserve">voorselectie </w:t>
      </w:r>
      <w:r w:rsidR="00F63E1A">
        <w:rPr>
          <w:bCs/>
          <w:iCs/>
          <w:lang w:val="nl-NL"/>
        </w:rPr>
        <w:t>voldoende voor het</w:t>
      </w:r>
      <w:r w:rsidR="008077EB" w:rsidRPr="008077EB">
        <w:rPr>
          <w:bCs/>
          <w:iCs/>
          <w:lang w:val="nl-NL"/>
        </w:rPr>
        <w:t xml:space="preserve"> vinden van relevante </w:t>
      </w:r>
      <w:proofErr w:type="spellStart"/>
      <w:r w:rsidR="00664CAD" w:rsidRPr="00664CAD">
        <w:rPr>
          <w:bCs/>
          <w:iCs/>
          <w:lang w:val="nl-NL"/>
        </w:rPr>
        <w:t>tweets</w:t>
      </w:r>
      <w:proofErr w:type="spellEnd"/>
      <w:r w:rsidR="009D6294">
        <w:rPr>
          <w:bCs/>
          <w:iCs/>
          <w:lang w:val="nl-NL"/>
        </w:rPr>
        <w:t xml:space="preserve"> bij een noodmelding</w:t>
      </w:r>
      <w:r w:rsidR="008077EB" w:rsidRPr="008077EB">
        <w:rPr>
          <w:bCs/>
          <w:iCs/>
          <w:lang w:val="nl-NL"/>
        </w:rPr>
        <w:t xml:space="preserve"> in een klein geografisch gebied binnen Nederland?</w:t>
      </w:r>
      <w:r w:rsidR="00BE6B10">
        <w:rPr>
          <w:bCs/>
          <w:iCs/>
          <w:lang w:val="nl-NL"/>
        </w:rPr>
        <w:t xml:space="preserve"> En zo niet, </w:t>
      </w:r>
      <w:r w:rsidR="009D6294">
        <w:rPr>
          <w:bCs/>
          <w:iCs/>
          <w:lang w:val="nl-NL"/>
        </w:rPr>
        <w:t xml:space="preserve">wat is hiernaast dan nog meer vereist om relevante </w:t>
      </w:r>
      <w:proofErr w:type="spellStart"/>
      <w:r w:rsidR="009D6294">
        <w:rPr>
          <w:bCs/>
          <w:iCs/>
          <w:lang w:val="nl-NL"/>
        </w:rPr>
        <w:t>tweets</w:t>
      </w:r>
      <w:proofErr w:type="spellEnd"/>
      <w:r w:rsidR="009D6294">
        <w:rPr>
          <w:bCs/>
          <w:iCs/>
          <w:lang w:val="nl-NL"/>
        </w:rPr>
        <w:t xml:space="preserve"> bij een noodmelding te vinden</w:t>
      </w:r>
      <w:r w:rsidR="00BE6B10">
        <w:rPr>
          <w:bCs/>
          <w:iCs/>
          <w:lang w:val="nl-NL"/>
        </w:rPr>
        <w:t>?</w:t>
      </w:r>
      <w:r w:rsidR="008077EB" w:rsidRPr="008077EB">
        <w:rPr>
          <w:bCs/>
          <w:iCs/>
          <w:lang w:val="nl-NL"/>
        </w:rPr>
        <w:t xml:space="preserve"> ”</w:t>
      </w:r>
    </w:p>
    <w:p w14:paraId="679BF3BE" w14:textId="77777777" w:rsidR="008077EB" w:rsidRPr="008077EB" w:rsidRDefault="008077EB" w:rsidP="00320B9B">
      <w:pPr>
        <w:rPr>
          <w:bCs/>
          <w:iCs/>
          <w:lang w:val="nl-NL"/>
        </w:rPr>
      </w:pPr>
      <w:r w:rsidRPr="008077EB">
        <w:rPr>
          <w:bCs/>
          <w:iCs/>
          <w:lang w:val="nl-NL"/>
        </w:rPr>
        <w:t>Voor de te realiseren applicatie is het van belang dat een goede inventarisatie van de bestaande software wordt gemaakt, om dubbel werk te voorkomen en goed werkende koppelingen</w:t>
      </w:r>
      <w:r w:rsidR="00D30158">
        <w:rPr>
          <w:bCs/>
          <w:iCs/>
          <w:lang w:val="nl-NL"/>
        </w:rPr>
        <w:t xml:space="preserve"> tussen de verschillende onderdelen</w:t>
      </w:r>
      <w:r w:rsidRPr="008077EB">
        <w:rPr>
          <w:bCs/>
          <w:iCs/>
          <w:lang w:val="nl-NL"/>
        </w:rPr>
        <w:t xml:space="preserve"> te kunnen maken. </w:t>
      </w:r>
      <w:r w:rsidR="00CF0F75">
        <w:rPr>
          <w:bCs/>
          <w:iCs/>
          <w:lang w:val="nl-NL"/>
        </w:rPr>
        <w:t>I</w:t>
      </w:r>
      <w:r w:rsidR="00320B9B">
        <w:rPr>
          <w:bCs/>
          <w:iCs/>
          <w:lang w:val="nl-NL"/>
        </w:rPr>
        <w:t>n hoofdstuk</w:t>
      </w:r>
      <w:r w:rsidR="00CF0F75">
        <w:rPr>
          <w:bCs/>
          <w:iCs/>
          <w:lang w:val="nl-NL"/>
        </w:rPr>
        <w:t xml:space="preserve"> 2, </w:t>
      </w:r>
      <w:r w:rsidR="00320B9B">
        <w:rPr>
          <w:bCs/>
          <w:iCs/>
          <w:lang w:val="nl-NL"/>
        </w:rPr>
        <w:t>Methode</w:t>
      </w:r>
      <w:r w:rsidR="008354FF">
        <w:rPr>
          <w:bCs/>
          <w:iCs/>
          <w:lang w:val="nl-NL"/>
        </w:rPr>
        <w:t>,</w:t>
      </w:r>
      <w:r w:rsidR="00320B9B">
        <w:rPr>
          <w:bCs/>
          <w:iCs/>
          <w:lang w:val="nl-NL"/>
        </w:rPr>
        <w:t xml:space="preserve"> zal aan de orde komen op welke manier de software precies toegepast zal worden. De resultaten die geboekt worden zullen vervolgens gerapporteerd worden</w:t>
      </w:r>
      <w:r w:rsidR="00CF0F75">
        <w:rPr>
          <w:bCs/>
          <w:iCs/>
          <w:lang w:val="nl-NL"/>
        </w:rPr>
        <w:t xml:space="preserve"> in hoofdstuk 3</w:t>
      </w:r>
      <w:r w:rsidR="00320B9B">
        <w:rPr>
          <w:bCs/>
          <w:iCs/>
          <w:lang w:val="nl-NL"/>
        </w:rPr>
        <w:t>, waarna er geconcludeerd wordt in hoeverre deze resultaten daadwerkelijk beter of slechter zijn dan van toeval verwacht mag worden</w:t>
      </w:r>
      <w:r w:rsidR="00CF0F75">
        <w:rPr>
          <w:bCs/>
          <w:iCs/>
          <w:lang w:val="nl-NL"/>
        </w:rPr>
        <w:t xml:space="preserve"> in hoofdstuk 4</w:t>
      </w:r>
      <w:r w:rsidR="00320B9B">
        <w:rPr>
          <w:bCs/>
          <w:iCs/>
          <w:lang w:val="nl-NL"/>
        </w:rPr>
        <w:t>.</w:t>
      </w:r>
    </w:p>
    <w:p w14:paraId="64E2ADDE" w14:textId="77777777" w:rsidR="00E26F37" w:rsidRPr="00D9145A" w:rsidRDefault="00E26F37">
      <w:pPr>
        <w:rPr>
          <w:rFonts w:asciiTheme="majorHAnsi" w:eastAsiaTheme="majorEastAsia" w:hAnsiTheme="majorHAnsi" w:cstheme="majorBidi"/>
          <w:b/>
          <w:bCs/>
          <w:color w:val="5D504E" w:themeColor="text2" w:themeShade="CC"/>
          <w:kern w:val="28"/>
          <w:sz w:val="52"/>
          <w:szCs w:val="52"/>
          <w:lang w:val="nl-NL"/>
        </w:rPr>
      </w:pPr>
      <w:r w:rsidRPr="00D9145A">
        <w:rPr>
          <w:lang w:val="nl-NL"/>
        </w:rPr>
        <w:br w:type="page"/>
      </w:r>
    </w:p>
    <w:p w14:paraId="6735026D" w14:textId="77777777" w:rsidR="00E26F37" w:rsidRPr="00D9145A" w:rsidRDefault="00E26F37" w:rsidP="00644BC9">
      <w:pPr>
        <w:pStyle w:val="Title"/>
        <w:numPr>
          <w:ilvl w:val="0"/>
          <w:numId w:val="1"/>
        </w:numPr>
        <w:jc w:val="left"/>
        <w:outlineLvl w:val="0"/>
        <w:rPr>
          <w:lang w:val="nl-NL"/>
        </w:rPr>
      </w:pPr>
      <w:bookmarkStart w:id="1" w:name="_Toc423008376"/>
      <w:r w:rsidRPr="00D9145A">
        <w:rPr>
          <w:lang w:val="nl-NL"/>
        </w:rPr>
        <w:lastRenderedPageBreak/>
        <w:t>Methode</w:t>
      </w:r>
      <w:bookmarkEnd w:id="1"/>
    </w:p>
    <w:p w14:paraId="77AAF533" w14:textId="3BD5B8BB" w:rsidR="00E26F37" w:rsidRDefault="00DA54BA" w:rsidP="00701887">
      <w:pPr>
        <w:rPr>
          <w:lang w:val="nl-NL"/>
        </w:rPr>
      </w:pPr>
      <w:r>
        <w:rPr>
          <w:lang w:val="nl-NL"/>
        </w:rPr>
        <w:t xml:space="preserve">De gehele methode voor dit onderzoek is ingericht op het gebruik van de </w:t>
      </w:r>
      <w:r>
        <w:rPr>
          <w:i/>
          <w:lang w:val="nl-NL"/>
        </w:rPr>
        <w:t>Python</w:t>
      </w:r>
      <w:r>
        <w:rPr>
          <w:lang w:val="nl-NL"/>
        </w:rPr>
        <w:t xml:space="preserve"> voor de programmacode. </w:t>
      </w:r>
      <w:r w:rsidR="006F5CFC">
        <w:rPr>
          <w:lang w:val="nl-NL"/>
        </w:rPr>
        <w:t xml:space="preserve">Zowel door de bestaande kennis en uitvoerige documentatie van deze programmeertaal, als het gebruiksgemak voor taal gerelateerde opdrachten </w:t>
      </w:r>
      <w:r w:rsidR="00926B0E">
        <w:rPr>
          <w:lang w:val="nl-NL"/>
        </w:rPr>
        <w:t xml:space="preserve">is </w:t>
      </w:r>
      <w:r>
        <w:rPr>
          <w:i/>
          <w:lang w:val="nl-NL"/>
        </w:rPr>
        <w:t>Python</w:t>
      </w:r>
      <w:r w:rsidR="00926B0E">
        <w:rPr>
          <w:lang w:val="nl-NL"/>
        </w:rPr>
        <w:t xml:space="preserve"> ideaal</w:t>
      </w:r>
      <w:r w:rsidR="006F5CFC">
        <w:rPr>
          <w:lang w:val="nl-NL"/>
        </w:rPr>
        <w:t xml:space="preserve">. </w:t>
      </w:r>
    </w:p>
    <w:p w14:paraId="748D8B0D" w14:textId="77777777" w:rsidR="006F5CFC" w:rsidRDefault="006F5CFC" w:rsidP="006F5CFC">
      <w:pPr>
        <w:pStyle w:val="Heading2"/>
        <w:numPr>
          <w:ilvl w:val="1"/>
          <w:numId w:val="1"/>
        </w:numPr>
        <w:rPr>
          <w:lang w:val="nl-NL"/>
        </w:rPr>
      </w:pPr>
      <w:bookmarkStart w:id="2" w:name="_Toc423008377"/>
      <w:r>
        <w:rPr>
          <w:lang w:val="nl-NL"/>
        </w:rPr>
        <w:t>Data verzamelen</w:t>
      </w:r>
      <w:bookmarkEnd w:id="2"/>
    </w:p>
    <w:p w14:paraId="751C76B8" w14:textId="2D2EA42A" w:rsidR="003C6E7D" w:rsidRDefault="003C6E7D" w:rsidP="003C6E7D">
      <w:pPr>
        <w:rPr>
          <w:lang w:val="nl-NL"/>
        </w:rPr>
      </w:pPr>
      <w:r>
        <w:rPr>
          <w:lang w:val="nl-NL"/>
        </w:rPr>
        <w:t xml:space="preserve">Voor dit onderzoek zijn twee </w:t>
      </w:r>
      <w:r w:rsidR="00BF0D38">
        <w:rPr>
          <w:lang w:val="nl-NL"/>
        </w:rPr>
        <w:t>bronnen</w:t>
      </w:r>
      <w:r>
        <w:rPr>
          <w:lang w:val="nl-NL"/>
        </w:rPr>
        <w:t xml:space="preserve"> </w:t>
      </w:r>
      <w:r w:rsidR="00405AED">
        <w:rPr>
          <w:lang w:val="nl-NL"/>
        </w:rPr>
        <w:t>gebruikt</w:t>
      </w:r>
      <w:r w:rsidR="00BF0D38">
        <w:rPr>
          <w:lang w:val="nl-NL"/>
        </w:rPr>
        <w:t>:</w:t>
      </w:r>
      <w:r>
        <w:rPr>
          <w:lang w:val="nl-NL"/>
        </w:rPr>
        <w:t xml:space="preserve"> </w:t>
      </w:r>
      <w:r w:rsidR="00BF0D38">
        <w:rPr>
          <w:lang w:val="nl-NL"/>
        </w:rPr>
        <w:t xml:space="preserve">P2000 data met alle noodmeldingen </w:t>
      </w:r>
      <w:r w:rsidR="002B0A87">
        <w:rPr>
          <w:lang w:val="nl-NL"/>
        </w:rPr>
        <w:t xml:space="preserve">van Nederlandse hulpdiensten, </w:t>
      </w:r>
      <w:r>
        <w:rPr>
          <w:lang w:val="nl-NL"/>
        </w:rPr>
        <w:t>en de Twitter database van de Rijksuniversiteit Groningen</w:t>
      </w:r>
      <w:r w:rsidR="00596ACF">
        <w:rPr>
          <w:lang w:val="nl-NL"/>
        </w:rPr>
        <w:t xml:space="preserve"> met daarin alle </w:t>
      </w:r>
      <w:proofErr w:type="spellStart"/>
      <w:r w:rsidR="00596ACF">
        <w:rPr>
          <w:lang w:val="nl-NL"/>
        </w:rPr>
        <w:t>tweets</w:t>
      </w:r>
      <w:proofErr w:type="spellEnd"/>
      <w:r w:rsidR="00596ACF">
        <w:rPr>
          <w:lang w:val="nl-NL"/>
        </w:rPr>
        <w:t xml:space="preserve"> </w:t>
      </w:r>
      <w:r w:rsidR="002B0A87">
        <w:rPr>
          <w:lang w:val="nl-NL"/>
        </w:rPr>
        <w:t xml:space="preserve">in het Nederlands </w:t>
      </w:r>
      <w:r w:rsidR="00596ACF">
        <w:rPr>
          <w:lang w:val="nl-NL"/>
        </w:rPr>
        <w:t>van de afgelopen vijf jaar.</w:t>
      </w:r>
      <w:r w:rsidR="00764F82">
        <w:rPr>
          <w:lang w:val="nl-NL"/>
        </w:rPr>
        <w:t xml:space="preserve"> Na een pilotstudy op </w:t>
      </w:r>
      <w:r w:rsidR="009161BC">
        <w:rPr>
          <w:lang w:val="nl-NL"/>
        </w:rPr>
        <w:t xml:space="preserve">ongeveer </w:t>
      </w:r>
      <w:r w:rsidR="00764F82">
        <w:rPr>
          <w:lang w:val="nl-NL"/>
        </w:rPr>
        <w:t xml:space="preserve">20.000 P2000 meldingen bleek </w:t>
      </w:r>
      <w:r w:rsidR="00E21381">
        <w:rPr>
          <w:lang w:val="nl-NL"/>
        </w:rPr>
        <w:t xml:space="preserve">begin mei </w:t>
      </w:r>
      <w:r w:rsidR="00764F82">
        <w:rPr>
          <w:lang w:val="nl-NL"/>
        </w:rPr>
        <w:t>dat er aan de ene kant erg veel data uit beide bronnen nodig wa</w:t>
      </w:r>
      <w:r w:rsidR="00405AED">
        <w:rPr>
          <w:lang w:val="nl-NL"/>
        </w:rPr>
        <w:t>ren</w:t>
      </w:r>
      <w:r w:rsidR="00764F82">
        <w:rPr>
          <w:lang w:val="nl-NL"/>
        </w:rPr>
        <w:t xml:space="preserve"> om een fatsoenlijk aantal ´matches’ tussen </w:t>
      </w:r>
      <w:proofErr w:type="spellStart"/>
      <w:r w:rsidR="00764F82">
        <w:rPr>
          <w:lang w:val="nl-NL"/>
        </w:rPr>
        <w:t>tweets</w:t>
      </w:r>
      <w:proofErr w:type="spellEnd"/>
      <w:r w:rsidR="00764F82">
        <w:rPr>
          <w:lang w:val="nl-NL"/>
        </w:rPr>
        <w:t xml:space="preserve"> en meldingen te kunnen maken, terwijl aan de andere kant </w:t>
      </w:r>
      <w:r w:rsidR="00E21381">
        <w:rPr>
          <w:lang w:val="nl-NL"/>
        </w:rPr>
        <w:t xml:space="preserve">het verzamelen en verwerken van data </w:t>
      </w:r>
      <w:r w:rsidR="00BE17CD">
        <w:rPr>
          <w:lang w:val="nl-NL"/>
        </w:rPr>
        <w:t>steeds trager</w:t>
      </w:r>
      <w:r w:rsidR="00E21381">
        <w:rPr>
          <w:lang w:val="nl-NL"/>
        </w:rPr>
        <w:t xml:space="preserve"> ging. Om die reden is er besloten tot een middenweg, namelijk de data van één maand. Deze arbitraire keuze bleek genoeg data op te leveren, terwijl de hoeveelheid </w:t>
      </w:r>
      <w:r w:rsidR="00641DF5">
        <w:rPr>
          <w:lang w:val="nl-NL"/>
        </w:rPr>
        <w:t>verwerkbaar</w:t>
      </w:r>
      <w:r w:rsidR="00E21381">
        <w:rPr>
          <w:lang w:val="nl-NL"/>
        </w:rPr>
        <w:t xml:space="preserve"> bleef.</w:t>
      </w:r>
      <w:r w:rsidR="00EF1BBD">
        <w:rPr>
          <w:lang w:val="nl-NL"/>
        </w:rPr>
        <w:t xml:space="preserve"> In bijlage I is te zien hoe de dataverzameling verliep.</w:t>
      </w:r>
    </w:p>
    <w:p w14:paraId="60035A91" w14:textId="77777777" w:rsidR="003C6E7D" w:rsidRDefault="003C6E7D" w:rsidP="003C6E7D">
      <w:pPr>
        <w:pStyle w:val="Heading3"/>
        <w:numPr>
          <w:ilvl w:val="2"/>
          <w:numId w:val="1"/>
        </w:numPr>
        <w:rPr>
          <w:lang w:val="nl-NL"/>
        </w:rPr>
      </w:pPr>
      <w:bookmarkStart w:id="3" w:name="_Toc423008378"/>
      <w:r>
        <w:rPr>
          <w:lang w:val="nl-NL"/>
        </w:rPr>
        <w:t>P2000 data</w:t>
      </w:r>
      <w:bookmarkEnd w:id="3"/>
    </w:p>
    <w:p w14:paraId="7BB651E7" w14:textId="021091CC" w:rsidR="005A7948" w:rsidRPr="00794FE4" w:rsidRDefault="00131198" w:rsidP="00AD39A0">
      <w:pPr>
        <w:rPr>
          <w:lang w:val="nl-NL"/>
        </w:rPr>
      </w:pPr>
      <w:r>
        <w:rPr>
          <w:lang w:val="nl-NL"/>
        </w:rPr>
        <w:t xml:space="preserve">Hoewel P2000 data ongecodeerd wordt verstuurd, is er nog wel speciale apparatuur nodig om </w:t>
      </w:r>
      <w:r w:rsidR="00B661CC">
        <w:rPr>
          <w:lang w:val="nl-NL"/>
        </w:rPr>
        <w:t>mee</w:t>
      </w:r>
      <w:r>
        <w:rPr>
          <w:lang w:val="nl-NL"/>
        </w:rPr>
        <w:t xml:space="preserve"> te kunnen luisteren. Gelukkig wordt dit al gedaan</w:t>
      </w:r>
      <w:r w:rsidR="0037144A">
        <w:rPr>
          <w:lang w:val="nl-NL"/>
        </w:rPr>
        <w:t xml:space="preserve"> door radioamateurs </w:t>
      </w:r>
      <w:r>
        <w:rPr>
          <w:lang w:val="nl-NL"/>
        </w:rPr>
        <w:t xml:space="preserve">en worden de berichten vervolgens in een database opgeslagen. Helaas is de toegang tot deze database niet gratis, en kan er via de sites niet direct in de database gezocht worden. Live data is eenvoudiger te krijgen, door een abonnement op een RSS feed die automatisch updates doorgeeft, maar voor oude berichten was een script nodig dat </w:t>
      </w:r>
      <w:r w:rsidR="0037144A">
        <w:rPr>
          <w:lang w:val="nl-NL"/>
        </w:rPr>
        <w:t>de meldingen</w:t>
      </w:r>
      <w:r>
        <w:rPr>
          <w:lang w:val="nl-NL"/>
        </w:rPr>
        <w:t xml:space="preserve"> automatisch kon downloaden.</w:t>
      </w:r>
      <w:r>
        <w:rPr>
          <w:lang w:val="nl-NL"/>
        </w:rPr>
        <w:br/>
      </w:r>
      <w:r w:rsidR="00596ACF">
        <w:rPr>
          <w:lang w:val="nl-NL"/>
        </w:rPr>
        <w:t xml:space="preserve">Deze eerste stap van het onderzoek was direct een grote, namelijk het </w:t>
      </w:r>
      <w:r w:rsidR="00BF4984">
        <w:rPr>
          <w:lang w:val="nl-NL"/>
        </w:rPr>
        <w:t>verzamelen</w:t>
      </w:r>
      <w:r w:rsidR="00596ACF">
        <w:rPr>
          <w:lang w:val="nl-NL"/>
        </w:rPr>
        <w:t xml:space="preserve"> van veranderende data op de</w:t>
      </w:r>
      <w:r w:rsidR="001B6637">
        <w:rPr>
          <w:lang w:val="nl-NL"/>
        </w:rPr>
        <w:t>zelfde URL van de gekozen</w:t>
      </w:r>
      <w:r w:rsidR="00596ACF">
        <w:rPr>
          <w:lang w:val="nl-NL"/>
        </w:rPr>
        <w:t xml:space="preserve"> P2000 website</w:t>
      </w:r>
      <w:r w:rsidR="005B5A06">
        <w:rPr>
          <w:rStyle w:val="FootnoteReference"/>
          <w:lang w:val="nl-NL"/>
        </w:rPr>
        <w:footnoteReference w:id="2"/>
      </w:r>
      <w:r w:rsidR="00596ACF">
        <w:rPr>
          <w:lang w:val="nl-NL"/>
        </w:rPr>
        <w:t>.</w:t>
      </w:r>
      <w:r>
        <w:rPr>
          <w:lang w:val="nl-NL"/>
        </w:rPr>
        <w:t xml:space="preserve"> </w:t>
      </w:r>
      <w:r w:rsidR="001B6637">
        <w:rPr>
          <w:lang w:val="nl-NL"/>
        </w:rPr>
        <w:t>D</w:t>
      </w:r>
      <w:r w:rsidR="001C3897">
        <w:rPr>
          <w:lang w:val="nl-NL"/>
        </w:rPr>
        <w:t xml:space="preserve">eze site geeft de meldingen per 15 weer, met zo min mogelijk metadata er omheen. Aangezien de website asynchroon loopt blijft </w:t>
      </w:r>
      <w:r>
        <w:rPr>
          <w:lang w:val="nl-NL"/>
        </w:rPr>
        <w:t xml:space="preserve">de </w:t>
      </w:r>
      <w:r w:rsidR="001C3897">
        <w:rPr>
          <w:lang w:val="nl-NL"/>
        </w:rPr>
        <w:t xml:space="preserve">URL ongeacht de inhoud hetzelfde, waardoor een </w:t>
      </w:r>
      <w:proofErr w:type="spellStart"/>
      <w:r w:rsidR="001C3897" w:rsidRPr="004C7FB2">
        <w:rPr>
          <w:i/>
          <w:lang w:val="nl-NL"/>
        </w:rPr>
        <w:t>webcrawler</w:t>
      </w:r>
      <w:proofErr w:type="spellEnd"/>
      <w:r w:rsidR="001C3897">
        <w:rPr>
          <w:lang w:val="nl-NL"/>
        </w:rPr>
        <w:t xml:space="preserve"> niet door kan naar eerdere pagina’s door de URL aan te passen. Het drukken op de ‘vorige’ knop door de gebruiker moest dus gesimuleerd worden door een script. Uiteindelijk bleek de knop door te verwijzen naar een PHP-script dat wel het paginanummer in de URL heeft, zodat daar de spider uit de </w:t>
      </w:r>
      <w:proofErr w:type="spellStart"/>
      <w:r w:rsidR="001C3897" w:rsidRPr="001C3897">
        <w:rPr>
          <w:i/>
          <w:lang w:val="nl-NL"/>
        </w:rPr>
        <w:t>Scrapy</w:t>
      </w:r>
      <w:proofErr w:type="spellEnd"/>
      <w:r w:rsidR="005B5A06">
        <w:rPr>
          <w:rStyle w:val="FootnoteReference"/>
          <w:i/>
          <w:lang w:val="nl-NL"/>
        </w:rPr>
        <w:footnoteReference w:id="3"/>
      </w:r>
      <w:r w:rsidR="001C3897">
        <w:rPr>
          <w:lang w:val="nl-NL"/>
        </w:rPr>
        <w:t xml:space="preserve"> module heen gestuurd kon worden. </w:t>
      </w:r>
      <w:proofErr w:type="spellStart"/>
      <w:r w:rsidR="001C3897" w:rsidRPr="001C3897">
        <w:rPr>
          <w:i/>
          <w:lang w:val="nl-NL"/>
        </w:rPr>
        <w:t>Scrapy</w:t>
      </w:r>
      <w:proofErr w:type="spellEnd"/>
      <w:r w:rsidR="001C3897">
        <w:rPr>
          <w:lang w:val="nl-NL"/>
        </w:rPr>
        <w:t xml:space="preserve"> heeft als voordeel dat het gebruikers </w:t>
      </w:r>
      <w:r w:rsidR="004C7FB2">
        <w:rPr>
          <w:lang w:val="nl-NL"/>
        </w:rPr>
        <w:t>van tevoren</w:t>
      </w:r>
      <w:r w:rsidR="001C3897">
        <w:rPr>
          <w:lang w:val="nl-NL"/>
        </w:rPr>
        <w:t xml:space="preserve"> laat definiëren welke informatie of HTML-tags hij wel en niet wil downloaden, zodat het strippen van webpagina’s veel sneller kan verlopen dan </w:t>
      </w:r>
      <w:r w:rsidR="00795E44">
        <w:rPr>
          <w:lang w:val="nl-NL"/>
        </w:rPr>
        <w:t xml:space="preserve">wanneer </w:t>
      </w:r>
      <w:r w:rsidR="001C3897">
        <w:rPr>
          <w:lang w:val="nl-NL"/>
        </w:rPr>
        <w:t xml:space="preserve">de </w:t>
      </w:r>
      <w:r w:rsidR="0075287B">
        <w:rPr>
          <w:lang w:val="nl-NL"/>
        </w:rPr>
        <w:t>hele</w:t>
      </w:r>
      <w:r w:rsidR="001C3897">
        <w:rPr>
          <w:lang w:val="nl-NL"/>
        </w:rPr>
        <w:t xml:space="preserve"> pagina gedownload </w:t>
      </w:r>
      <w:r w:rsidR="0075287B">
        <w:rPr>
          <w:lang w:val="nl-NL"/>
        </w:rPr>
        <w:t xml:space="preserve">moet </w:t>
      </w:r>
      <w:r w:rsidR="001C3897">
        <w:rPr>
          <w:lang w:val="nl-NL"/>
        </w:rPr>
        <w:t xml:space="preserve">worden. </w:t>
      </w:r>
      <w:r w:rsidR="00E21381">
        <w:rPr>
          <w:lang w:val="nl-NL"/>
        </w:rPr>
        <w:br/>
      </w:r>
      <w:r w:rsidR="001C3897">
        <w:rPr>
          <w:lang w:val="nl-NL"/>
        </w:rPr>
        <w:lastRenderedPageBreak/>
        <w:t xml:space="preserve">Zo heeft </w:t>
      </w:r>
      <w:proofErr w:type="spellStart"/>
      <w:r w:rsidR="001C3897">
        <w:rPr>
          <w:i/>
          <w:lang w:val="nl-NL"/>
        </w:rPr>
        <w:t>Scrapy</w:t>
      </w:r>
      <w:proofErr w:type="spellEnd"/>
      <w:r w:rsidR="001C3897">
        <w:rPr>
          <w:lang w:val="nl-NL"/>
        </w:rPr>
        <w:t xml:space="preserve"> op 10.250 pagina’s alleen de meldingen</w:t>
      </w:r>
      <w:r w:rsidR="005B5A06">
        <w:rPr>
          <w:lang w:val="nl-NL"/>
        </w:rPr>
        <w:t xml:space="preserve"> voor de volledige maand april</w:t>
      </w:r>
      <w:r w:rsidR="001C3897">
        <w:rPr>
          <w:lang w:val="nl-NL"/>
        </w:rPr>
        <w:t xml:space="preserve"> gedownload waar passende </w:t>
      </w:r>
      <w:proofErr w:type="spellStart"/>
      <w:r w:rsidR="001C3897">
        <w:rPr>
          <w:lang w:val="nl-NL"/>
        </w:rPr>
        <w:t>tweets</w:t>
      </w:r>
      <w:proofErr w:type="spellEnd"/>
      <w:r w:rsidR="001C3897">
        <w:rPr>
          <w:lang w:val="nl-NL"/>
        </w:rPr>
        <w:t xml:space="preserve"> bij gezocht moesten worden. </w:t>
      </w:r>
      <w:r w:rsidR="005A7948">
        <w:rPr>
          <w:lang w:val="nl-NL"/>
        </w:rPr>
        <w:br/>
      </w:r>
      <w:r w:rsidR="00B661CC">
        <w:rPr>
          <w:lang w:val="nl-NL"/>
        </w:rPr>
        <w:t xml:space="preserve">De enige overeenkomst tussen de </w:t>
      </w:r>
      <w:proofErr w:type="spellStart"/>
      <w:r w:rsidR="00B661CC">
        <w:rPr>
          <w:lang w:val="nl-NL"/>
        </w:rPr>
        <w:t>tweets</w:t>
      </w:r>
      <w:proofErr w:type="spellEnd"/>
      <w:r w:rsidR="00B661CC">
        <w:rPr>
          <w:lang w:val="nl-NL"/>
        </w:rPr>
        <w:t xml:space="preserve"> en de meldingen zou de locatie zijn, en dus</w:t>
      </w:r>
      <w:r w:rsidR="005A7948">
        <w:rPr>
          <w:lang w:val="nl-NL"/>
        </w:rPr>
        <w:t xml:space="preserve"> was </w:t>
      </w:r>
      <w:r w:rsidR="00E21381">
        <w:rPr>
          <w:lang w:val="nl-NL"/>
        </w:rPr>
        <w:t xml:space="preserve">de volgende stap </w:t>
      </w:r>
      <w:r w:rsidR="005A7948">
        <w:rPr>
          <w:lang w:val="nl-NL"/>
        </w:rPr>
        <w:t xml:space="preserve">dat iedere melding een GPS-coördinaat kreeg toegewezen in plaats van de plaats en straatnaam die er nu </w:t>
      </w:r>
      <w:r w:rsidR="00432365">
        <w:rPr>
          <w:lang w:val="nl-NL"/>
        </w:rPr>
        <w:t xml:space="preserve">(soms) </w:t>
      </w:r>
      <w:r w:rsidR="005A7948">
        <w:rPr>
          <w:lang w:val="nl-NL"/>
        </w:rPr>
        <w:t>in stond.</w:t>
      </w:r>
      <w:r w:rsidR="00B661CC">
        <w:rPr>
          <w:lang w:val="nl-NL"/>
        </w:rPr>
        <w:t xml:space="preserve"> Een coördinaat is universeel en uniek, wat het vergelijken en samenvoegen </w:t>
      </w:r>
      <w:r w:rsidR="002825A5">
        <w:rPr>
          <w:lang w:val="nl-NL"/>
        </w:rPr>
        <w:t xml:space="preserve">van meerdere locaties </w:t>
      </w:r>
      <w:r w:rsidR="00B661CC">
        <w:rPr>
          <w:lang w:val="nl-NL"/>
        </w:rPr>
        <w:t xml:space="preserve">mogelijk </w:t>
      </w:r>
      <w:r w:rsidR="00BD3A28">
        <w:rPr>
          <w:lang w:val="nl-NL"/>
        </w:rPr>
        <w:t xml:space="preserve">maakt. </w:t>
      </w:r>
      <w:r w:rsidR="005A7948">
        <w:rPr>
          <w:lang w:val="nl-NL"/>
        </w:rPr>
        <w:t>Door</w:t>
      </w:r>
      <w:r w:rsidR="00B661CC">
        <w:rPr>
          <w:lang w:val="nl-NL"/>
        </w:rPr>
        <w:t xml:space="preserve"> voor iedere melding</w:t>
      </w:r>
      <w:r w:rsidR="005A7948">
        <w:rPr>
          <w:lang w:val="nl-NL"/>
        </w:rPr>
        <w:t xml:space="preserve"> te kijken of er een straatn</w:t>
      </w:r>
      <w:r w:rsidR="00B661CC">
        <w:rPr>
          <w:lang w:val="nl-NL"/>
        </w:rPr>
        <w:t xml:space="preserve">aam met bijbehorende stad in </w:t>
      </w:r>
      <w:r w:rsidR="00432365">
        <w:rPr>
          <w:lang w:val="nl-NL"/>
        </w:rPr>
        <w:t xml:space="preserve">stond die ook voor kwam </w:t>
      </w:r>
      <w:r w:rsidR="005A7948">
        <w:rPr>
          <w:lang w:val="nl-NL"/>
        </w:rPr>
        <w:t xml:space="preserve">in een </w:t>
      </w:r>
      <w:r w:rsidR="00D21173">
        <w:rPr>
          <w:lang w:val="nl-NL"/>
        </w:rPr>
        <w:t>database</w:t>
      </w:r>
      <w:r w:rsidR="005A7948">
        <w:rPr>
          <w:lang w:val="nl-NL"/>
        </w:rPr>
        <w:t xml:space="preserve"> met alle plaats- en straatnamen van Nederland, kon er voor </w:t>
      </w:r>
      <w:r w:rsidR="002825A5">
        <w:rPr>
          <w:lang w:val="nl-NL"/>
        </w:rPr>
        <w:t xml:space="preserve">ruwweg </w:t>
      </w:r>
      <w:r w:rsidR="005A7948">
        <w:rPr>
          <w:lang w:val="nl-NL"/>
        </w:rPr>
        <w:t xml:space="preserve">50.000 meldingen een adres met eventueel huisnummer gevonden worden. Al deze adressen werden </w:t>
      </w:r>
      <w:r w:rsidR="002825A5">
        <w:rPr>
          <w:lang w:val="nl-NL"/>
        </w:rPr>
        <w:t>met behulp van</w:t>
      </w:r>
      <w:r w:rsidR="005A7948">
        <w:rPr>
          <w:lang w:val="nl-NL"/>
        </w:rPr>
        <w:t xml:space="preserve"> de module </w:t>
      </w:r>
      <w:proofErr w:type="spellStart"/>
      <w:r w:rsidR="005A7948">
        <w:rPr>
          <w:i/>
          <w:lang w:val="nl-NL"/>
        </w:rPr>
        <w:t>Geopy</w:t>
      </w:r>
      <w:proofErr w:type="spellEnd"/>
      <w:r w:rsidR="005A7948" w:rsidRPr="002825A5">
        <w:rPr>
          <w:rStyle w:val="FootnoteReference"/>
          <w:lang w:val="nl-NL"/>
        </w:rPr>
        <w:footnoteReference w:id="4"/>
      </w:r>
      <w:r w:rsidR="002825A5">
        <w:rPr>
          <w:lang w:val="nl-NL"/>
        </w:rPr>
        <w:t>naar een lengte- en breedtegraad vertaald</w:t>
      </w:r>
      <w:r w:rsidR="00EA0F06">
        <w:rPr>
          <w:lang w:val="nl-NL"/>
        </w:rPr>
        <w:t>.</w:t>
      </w:r>
      <w:r w:rsidR="00794FE4">
        <w:rPr>
          <w:lang w:val="nl-NL"/>
        </w:rPr>
        <w:t xml:space="preserve"> </w:t>
      </w:r>
      <w:proofErr w:type="spellStart"/>
      <w:r w:rsidR="00794FE4">
        <w:rPr>
          <w:lang w:val="nl-NL"/>
        </w:rPr>
        <w:t>Geopy</w:t>
      </w:r>
      <w:proofErr w:type="spellEnd"/>
      <w:r w:rsidR="00794FE4">
        <w:rPr>
          <w:lang w:val="nl-NL"/>
        </w:rPr>
        <w:t xml:space="preserve"> helpt gebruikers om adressen en coördinaten bij elkaar te zoeken, en kan via </w:t>
      </w:r>
      <w:r w:rsidR="00764F82" w:rsidRPr="00764F82">
        <w:rPr>
          <w:i/>
          <w:lang w:val="nl-NL"/>
        </w:rPr>
        <w:t xml:space="preserve">Open Street </w:t>
      </w:r>
      <w:proofErr w:type="spellStart"/>
      <w:r w:rsidR="00764F82" w:rsidRPr="00764F82">
        <w:rPr>
          <w:i/>
          <w:lang w:val="nl-NL"/>
        </w:rPr>
        <w:t>Maps</w:t>
      </w:r>
      <w:proofErr w:type="spellEnd"/>
      <w:r w:rsidR="00794FE4">
        <w:rPr>
          <w:lang w:val="nl-NL"/>
        </w:rPr>
        <w:t xml:space="preserve"> bij bijna alle adressen op aarde. Helaas mag er via de gratis</w:t>
      </w:r>
      <w:r w:rsidR="00764F82">
        <w:rPr>
          <w:lang w:val="nl-NL"/>
        </w:rPr>
        <w:t xml:space="preserve"> service slechts een beperkt aantal adresse</w:t>
      </w:r>
      <w:r w:rsidR="002825A5">
        <w:rPr>
          <w:lang w:val="nl-NL"/>
        </w:rPr>
        <w:t>n per etmaal opgezocht worden (</w:t>
      </w:r>
      <w:r w:rsidR="00764F82">
        <w:rPr>
          <w:lang w:val="nl-NL"/>
        </w:rPr>
        <w:t>35.000), waardoor het een aantal dagen duurde om alle coördinaten te verkrijgen.</w:t>
      </w:r>
    </w:p>
    <w:p w14:paraId="1C70F3F8" w14:textId="77777777" w:rsidR="001C3897" w:rsidRDefault="001C3897" w:rsidP="005B5A06">
      <w:pPr>
        <w:pStyle w:val="Heading3"/>
        <w:numPr>
          <w:ilvl w:val="2"/>
          <w:numId w:val="1"/>
        </w:numPr>
        <w:rPr>
          <w:lang w:val="nl-NL"/>
        </w:rPr>
      </w:pPr>
      <w:bookmarkStart w:id="4" w:name="_Toc423008379"/>
      <w:r w:rsidRPr="001C3897">
        <w:rPr>
          <w:lang w:val="nl-NL"/>
        </w:rPr>
        <w:t>Twitterdata</w:t>
      </w:r>
      <w:bookmarkEnd w:id="4"/>
    </w:p>
    <w:p w14:paraId="344C3E0C" w14:textId="57022FF8" w:rsidR="001C3897" w:rsidRPr="001C3897" w:rsidRDefault="005B5A06" w:rsidP="00EA0F06">
      <w:pPr>
        <w:rPr>
          <w:lang w:val="nl-NL"/>
        </w:rPr>
      </w:pPr>
      <w:r>
        <w:rPr>
          <w:lang w:val="nl-NL"/>
        </w:rPr>
        <w:t xml:space="preserve">Voor het downloaden van de </w:t>
      </w:r>
      <w:proofErr w:type="spellStart"/>
      <w:r>
        <w:rPr>
          <w:lang w:val="nl-NL"/>
        </w:rPr>
        <w:t>tweets</w:t>
      </w:r>
      <w:proofErr w:type="spellEnd"/>
      <w:r>
        <w:rPr>
          <w:lang w:val="nl-NL"/>
        </w:rPr>
        <w:t xml:space="preserve"> was een </w:t>
      </w:r>
      <w:r w:rsidR="00D21173">
        <w:rPr>
          <w:lang w:val="nl-NL"/>
        </w:rPr>
        <w:t>eenvoudig</w:t>
      </w:r>
      <w:r>
        <w:rPr>
          <w:lang w:val="nl-NL"/>
        </w:rPr>
        <w:t xml:space="preserve"> script afdoende, er hoefde voor iedere </w:t>
      </w:r>
      <w:proofErr w:type="spellStart"/>
      <w:r>
        <w:rPr>
          <w:lang w:val="nl-NL"/>
        </w:rPr>
        <w:t>tweet</w:t>
      </w:r>
      <w:proofErr w:type="spellEnd"/>
      <w:r>
        <w:rPr>
          <w:lang w:val="nl-NL"/>
        </w:rPr>
        <w:t xml:space="preserve"> uit april alleen gekeken te worden of deze een GPS-coördinaat </w:t>
      </w:r>
      <w:r w:rsidR="00D21173">
        <w:rPr>
          <w:lang w:val="nl-NL"/>
        </w:rPr>
        <w:t>bevatte</w:t>
      </w:r>
      <w:r>
        <w:rPr>
          <w:lang w:val="nl-NL"/>
        </w:rPr>
        <w:t xml:space="preserve">, waarna hij aan de dataset toegevoegd kon worden. </w:t>
      </w:r>
      <w:r w:rsidR="00821F73">
        <w:rPr>
          <w:lang w:val="nl-NL"/>
        </w:rPr>
        <w:t xml:space="preserve">De faculteit Letteren van de Rijksuniversiteit Groningen verzamelt al jaren Nederlandse </w:t>
      </w:r>
      <w:proofErr w:type="spellStart"/>
      <w:r w:rsidR="00821F73">
        <w:rPr>
          <w:lang w:val="nl-NL"/>
        </w:rPr>
        <w:t>tweets</w:t>
      </w:r>
      <w:proofErr w:type="spellEnd"/>
      <w:r w:rsidR="00821F73">
        <w:rPr>
          <w:lang w:val="nl-NL"/>
        </w:rPr>
        <w:t>, waarna deze beschikbaar worde</w:t>
      </w:r>
      <w:r w:rsidR="00DD0042">
        <w:rPr>
          <w:lang w:val="nl-NL"/>
        </w:rPr>
        <w:t>n gesteld aan studenten en onderzoekers</w:t>
      </w:r>
      <w:r w:rsidR="00821F73">
        <w:rPr>
          <w:lang w:val="nl-NL"/>
        </w:rPr>
        <w:t xml:space="preserve"> om mee te werken.</w:t>
      </w:r>
      <w:r w:rsidR="00DD0042">
        <w:rPr>
          <w:lang w:val="nl-NL"/>
        </w:rPr>
        <w:t xml:space="preserve"> Naast de data </w:t>
      </w:r>
      <w:r w:rsidR="0054252B">
        <w:rPr>
          <w:lang w:val="nl-NL"/>
        </w:rPr>
        <w:t xml:space="preserve">zelf </w:t>
      </w:r>
      <w:r w:rsidR="00DD0042">
        <w:rPr>
          <w:lang w:val="nl-NL"/>
        </w:rPr>
        <w:t xml:space="preserve">worden er ook een aantal instrumenten aangeboden waarmee de data geselecteerd of bewerkt kan worden. </w:t>
      </w:r>
      <w:r w:rsidR="00D21173">
        <w:rPr>
          <w:lang w:val="nl-NL"/>
        </w:rPr>
        <w:t xml:space="preserve">Specifieke gegevens van iedere </w:t>
      </w:r>
      <w:proofErr w:type="spellStart"/>
      <w:r w:rsidR="00863CCF">
        <w:rPr>
          <w:lang w:val="nl-NL"/>
        </w:rPr>
        <w:t>tweet</w:t>
      </w:r>
      <w:proofErr w:type="spellEnd"/>
      <w:r w:rsidR="00863CCF">
        <w:rPr>
          <w:lang w:val="nl-NL"/>
        </w:rPr>
        <w:t xml:space="preserve"> word</w:t>
      </w:r>
      <w:r w:rsidR="00D21173">
        <w:rPr>
          <w:lang w:val="nl-NL"/>
        </w:rPr>
        <w:t>en</w:t>
      </w:r>
      <w:r w:rsidR="00863CCF">
        <w:rPr>
          <w:lang w:val="nl-NL"/>
        </w:rPr>
        <w:t xml:space="preserve"> opgeslagen in een groot aantal kolommen, die niet altijd allemaal nodig zijn. Met het script </w:t>
      </w:r>
      <w:r w:rsidR="00863CCF" w:rsidRPr="00863CCF">
        <w:rPr>
          <w:i/>
          <w:lang w:val="nl-NL"/>
        </w:rPr>
        <w:t>Tweet2Tab</w:t>
      </w:r>
      <w:r w:rsidR="00863CCF">
        <w:rPr>
          <w:lang w:val="nl-NL"/>
        </w:rPr>
        <w:t xml:space="preserve"> kunnen de gewenst</w:t>
      </w:r>
      <w:r w:rsidR="002825A5">
        <w:rPr>
          <w:lang w:val="nl-NL"/>
        </w:rPr>
        <w:t>e</w:t>
      </w:r>
      <w:r w:rsidR="00863CCF">
        <w:rPr>
          <w:lang w:val="nl-NL"/>
        </w:rPr>
        <w:t xml:space="preserve"> kolommen ges</w:t>
      </w:r>
      <w:r w:rsidR="00DC712B">
        <w:rPr>
          <w:lang w:val="nl-NL"/>
        </w:rPr>
        <w:t>electeerd en opgeslagen worden.</w:t>
      </w:r>
      <w:r w:rsidR="00EA3E53">
        <w:rPr>
          <w:lang w:val="nl-NL"/>
        </w:rPr>
        <w:t xml:space="preserve"> </w:t>
      </w:r>
      <w:r>
        <w:rPr>
          <w:lang w:val="nl-NL"/>
        </w:rPr>
        <w:t>Voor dit onderzoek waren de tijd, datum, locatie</w:t>
      </w:r>
      <w:r w:rsidR="00EA3E53">
        <w:rPr>
          <w:lang w:val="nl-NL"/>
        </w:rPr>
        <w:t xml:space="preserve">, </w:t>
      </w:r>
      <w:r w:rsidR="001E119A">
        <w:rPr>
          <w:lang w:val="nl-NL"/>
        </w:rPr>
        <w:t>gebruikersnaam</w:t>
      </w:r>
      <w:r>
        <w:rPr>
          <w:lang w:val="nl-NL"/>
        </w:rPr>
        <w:t xml:space="preserve"> en tekst van belang</w:t>
      </w:r>
      <w:r w:rsidR="00CE2ADA">
        <w:rPr>
          <w:lang w:val="nl-NL"/>
        </w:rPr>
        <w:t>.</w:t>
      </w:r>
    </w:p>
    <w:p w14:paraId="6BF51ABD" w14:textId="77777777" w:rsidR="006F5CFC" w:rsidRDefault="006F5CFC" w:rsidP="006F5CFC">
      <w:pPr>
        <w:pStyle w:val="Heading2"/>
        <w:numPr>
          <w:ilvl w:val="1"/>
          <w:numId w:val="1"/>
        </w:numPr>
        <w:rPr>
          <w:lang w:val="nl-NL"/>
        </w:rPr>
      </w:pPr>
      <w:bookmarkStart w:id="5" w:name="_Toc423008380"/>
      <w:r>
        <w:rPr>
          <w:lang w:val="nl-NL"/>
        </w:rPr>
        <w:t>Data koppelen</w:t>
      </w:r>
      <w:bookmarkEnd w:id="5"/>
    </w:p>
    <w:p w14:paraId="350FB055" w14:textId="49FBB2BC" w:rsidR="00DE0F7E" w:rsidRDefault="002978BF" w:rsidP="00DE0F7E">
      <w:pPr>
        <w:rPr>
          <w:lang w:val="nl-NL"/>
        </w:rPr>
      </w:pPr>
      <w:r>
        <w:rPr>
          <w:lang w:val="nl-NL"/>
        </w:rPr>
        <w:t xml:space="preserve">Aangezien </w:t>
      </w:r>
      <w:r w:rsidR="00D21173">
        <w:rPr>
          <w:lang w:val="nl-NL"/>
        </w:rPr>
        <w:t xml:space="preserve">de </w:t>
      </w:r>
      <w:r>
        <w:rPr>
          <w:lang w:val="nl-NL"/>
        </w:rPr>
        <w:t>coördinat</w:t>
      </w:r>
      <w:r w:rsidR="00D21173">
        <w:rPr>
          <w:lang w:val="nl-NL"/>
        </w:rPr>
        <w:t>en</w:t>
      </w:r>
      <w:r>
        <w:rPr>
          <w:lang w:val="nl-NL"/>
        </w:rPr>
        <w:t xml:space="preserve"> </w:t>
      </w:r>
      <w:r w:rsidR="00D21173">
        <w:rPr>
          <w:lang w:val="nl-NL"/>
        </w:rPr>
        <w:t xml:space="preserve">voor </w:t>
      </w:r>
      <w:r>
        <w:rPr>
          <w:lang w:val="nl-NL"/>
        </w:rPr>
        <w:t xml:space="preserve">elke </w:t>
      </w:r>
      <w:proofErr w:type="spellStart"/>
      <w:r>
        <w:rPr>
          <w:lang w:val="nl-NL"/>
        </w:rPr>
        <w:t>tweet</w:t>
      </w:r>
      <w:proofErr w:type="spellEnd"/>
      <w:r>
        <w:rPr>
          <w:lang w:val="nl-NL"/>
        </w:rPr>
        <w:t xml:space="preserve"> en melding erg </w:t>
      </w:r>
      <w:r w:rsidR="00D21173">
        <w:rPr>
          <w:lang w:val="nl-NL"/>
        </w:rPr>
        <w:t>nauwkeurig zijn</w:t>
      </w:r>
      <w:r>
        <w:rPr>
          <w:lang w:val="nl-NL"/>
        </w:rPr>
        <w:t xml:space="preserve">, </w:t>
      </w:r>
      <w:r w:rsidR="00E41F9D">
        <w:rPr>
          <w:lang w:val="nl-NL"/>
        </w:rPr>
        <w:t>is</w:t>
      </w:r>
      <w:r>
        <w:rPr>
          <w:lang w:val="nl-NL"/>
        </w:rPr>
        <w:t xml:space="preserve"> de kans </w:t>
      </w:r>
      <w:r w:rsidR="00E41F9D">
        <w:rPr>
          <w:lang w:val="nl-NL"/>
        </w:rPr>
        <w:t>op</w:t>
      </w:r>
      <w:r>
        <w:rPr>
          <w:lang w:val="nl-NL"/>
        </w:rPr>
        <w:t xml:space="preserve"> </w:t>
      </w:r>
      <w:r w:rsidR="00E41F9D">
        <w:rPr>
          <w:lang w:val="nl-NL"/>
        </w:rPr>
        <w:t xml:space="preserve">overlap tussen de coördinaten van een </w:t>
      </w:r>
      <w:proofErr w:type="spellStart"/>
      <w:r w:rsidR="00E41F9D">
        <w:rPr>
          <w:lang w:val="nl-NL"/>
        </w:rPr>
        <w:t>tweet</w:t>
      </w:r>
      <w:proofErr w:type="spellEnd"/>
      <w:r w:rsidR="00E41F9D">
        <w:rPr>
          <w:lang w:val="nl-NL"/>
        </w:rPr>
        <w:t xml:space="preserve"> en een melding </w:t>
      </w:r>
      <w:r w:rsidR="00EA4933">
        <w:rPr>
          <w:lang w:val="nl-NL"/>
        </w:rPr>
        <w:t>verwaarlo</w:t>
      </w:r>
      <w:r w:rsidR="00DE0F7E">
        <w:rPr>
          <w:lang w:val="nl-NL"/>
        </w:rPr>
        <w:t xml:space="preserve">osbaar. Om die reden zijn </w:t>
      </w:r>
      <w:r w:rsidR="00EA4933">
        <w:rPr>
          <w:lang w:val="nl-NL"/>
        </w:rPr>
        <w:t xml:space="preserve">alle </w:t>
      </w:r>
      <w:r w:rsidR="00184EE9">
        <w:rPr>
          <w:lang w:val="nl-NL"/>
        </w:rPr>
        <w:t>coördinaten</w:t>
      </w:r>
      <w:r w:rsidR="00EA4933">
        <w:rPr>
          <w:lang w:val="nl-NL"/>
        </w:rPr>
        <w:t xml:space="preserve"> </w:t>
      </w:r>
      <w:r w:rsidR="00DE0F7E">
        <w:rPr>
          <w:lang w:val="nl-NL"/>
        </w:rPr>
        <w:t>versleuteld</w:t>
      </w:r>
      <w:r w:rsidR="00EA4933">
        <w:rPr>
          <w:lang w:val="nl-NL"/>
        </w:rPr>
        <w:t xml:space="preserve"> volgens het </w:t>
      </w:r>
      <w:proofErr w:type="spellStart"/>
      <w:r w:rsidR="00F323FD">
        <w:rPr>
          <w:lang w:val="nl-NL"/>
        </w:rPr>
        <w:t>G</w:t>
      </w:r>
      <w:r w:rsidR="00F323FD">
        <w:rPr>
          <w:i/>
          <w:lang w:val="nl-NL"/>
        </w:rPr>
        <w:t>eoH</w:t>
      </w:r>
      <w:r w:rsidR="00EA4933">
        <w:rPr>
          <w:i/>
          <w:lang w:val="nl-NL"/>
        </w:rPr>
        <w:t>ash</w:t>
      </w:r>
      <w:proofErr w:type="spellEnd"/>
      <w:sdt>
        <w:sdtPr>
          <w:rPr>
            <w:i/>
            <w:lang w:val="nl-NL"/>
          </w:rPr>
          <w:id w:val="702596815"/>
          <w:citation/>
        </w:sdtPr>
        <w:sdtContent>
          <w:r w:rsidR="00FD1A9C">
            <w:rPr>
              <w:i/>
              <w:lang w:val="nl-NL"/>
            </w:rPr>
            <w:fldChar w:fldCharType="begin"/>
          </w:r>
          <w:r w:rsidR="00FD1A9C">
            <w:rPr>
              <w:i/>
              <w:lang w:val="nl-NL"/>
            </w:rPr>
            <w:instrText xml:space="preserve"> CITATION Bea05 \l 1043 </w:instrText>
          </w:r>
          <w:r w:rsidR="00FD1A9C">
            <w:rPr>
              <w:i/>
              <w:lang w:val="nl-NL"/>
            </w:rPr>
            <w:fldChar w:fldCharType="separate"/>
          </w:r>
          <w:r w:rsidR="00202130">
            <w:rPr>
              <w:i/>
              <w:noProof/>
              <w:lang w:val="nl-NL"/>
            </w:rPr>
            <w:t xml:space="preserve"> </w:t>
          </w:r>
          <w:r w:rsidR="00202130" w:rsidRPr="00202130">
            <w:rPr>
              <w:noProof/>
              <w:lang w:val="nl-NL"/>
            </w:rPr>
            <w:t>(Beatty 2005)</w:t>
          </w:r>
          <w:r w:rsidR="00FD1A9C">
            <w:rPr>
              <w:i/>
              <w:lang w:val="nl-NL"/>
            </w:rPr>
            <w:fldChar w:fldCharType="end"/>
          </w:r>
        </w:sdtContent>
      </w:sdt>
      <w:r w:rsidR="00EA4933">
        <w:rPr>
          <w:lang w:val="nl-NL"/>
        </w:rPr>
        <w:t xml:space="preserve"> principe</w:t>
      </w:r>
      <w:r w:rsidR="00FD1A9C">
        <w:rPr>
          <w:lang w:val="nl-NL"/>
        </w:rPr>
        <w:t xml:space="preserve">. Een </w:t>
      </w:r>
      <w:proofErr w:type="spellStart"/>
      <w:r w:rsidR="00D405C5">
        <w:rPr>
          <w:lang w:val="nl-NL"/>
        </w:rPr>
        <w:t>G</w:t>
      </w:r>
      <w:r w:rsidR="00D405C5">
        <w:rPr>
          <w:i/>
          <w:lang w:val="nl-NL"/>
        </w:rPr>
        <w:t>eoHash</w:t>
      </w:r>
      <w:proofErr w:type="spellEnd"/>
      <w:r w:rsidR="00D405C5">
        <w:rPr>
          <w:lang w:val="nl-NL"/>
        </w:rPr>
        <w:t xml:space="preserve"> </w:t>
      </w:r>
      <w:r w:rsidR="00FD1A9C">
        <w:rPr>
          <w:lang w:val="nl-NL"/>
        </w:rPr>
        <w:t xml:space="preserve">is een reeks letters die een coördinaat representeert, waarbij de lengte van de </w:t>
      </w:r>
      <w:proofErr w:type="spellStart"/>
      <w:r w:rsidR="00FD1A9C">
        <w:rPr>
          <w:lang w:val="nl-NL"/>
        </w:rPr>
        <w:t>hash</w:t>
      </w:r>
      <w:proofErr w:type="spellEnd"/>
      <w:r w:rsidR="00FD1A9C">
        <w:rPr>
          <w:lang w:val="nl-NL"/>
        </w:rPr>
        <w:t xml:space="preserve"> gelijk is aan de precisie van het coördinaat. Zoals in Figuur 1 te zien is, heeft een </w:t>
      </w:r>
      <w:proofErr w:type="spellStart"/>
      <w:r w:rsidR="00FD1A9C">
        <w:rPr>
          <w:lang w:val="nl-NL"/>
        </w:rPr>
        <w:t>hash</w:t>
      </w:r>
      <w:proofErr w:type="spellEnd"/>
      <w:r w:rsidR="00FD1A9C">
        <w:rPr>
          <w:lang w:val="nl-NL"/>
        </w:rPr>
        <w:t xml:space="preserve"> van lengte 7 een precisie van ~100 meter. Dit is voldoende voor dit onderzoek, aangezien iemand op deze afstand iets mee krijgt van een </w:t>
      </w:r>
      <w:r w:rsidR="001E119A">
        <w:rPr>
          <w:lang w:val="nl-NL"/>
        </w:rPr>
        <w:t>incident. Een</w:t>
      </w:r>
      <w:r w:rsidR="00FD1A9C">
        <w:rPr>
          <w:lang w:val="nl-NL"/>
        </w:rPr>
        <w:t xml:space="preserve"> ander voordeel van een </w:t>
      </w:r>
      <w:proofErr w:type="spellStart"/>
      <w:r w:rsidR="00FD1A9C">
        <w:rPr>
          <w:i/>
          <w:lang w:val="nl-NL"/>
        </w:rPr>
        <w:t>geohash</w:t>
      </w:r>
      <w:proofErr w:type="spellEnd"/>
      <w:r w:rsidR="00FD1A9C">
        <w:rPr>
          <w:lang w:val="nl-NL"/>
        </w:rPr>
        <w:t xml:space="preserve">, is dat van elk punt altijd alle ‘buren’ bekend zijn. </w:t>
      </w:r>
      <w:r w:rsidR="000A0676">
        <w:rPr>
          <w:lang w:val="nl-NL"/>
        </w:rPr>
        <w:t>De eerste zes letters zijn gelijk, en de zevende geeft de positie weer ten opzichte van het eerste punt. Als een punt tegen een grensvlak aan ligt, en dus een buurman heeft die met andere letters begint (Figuur 2), houdt de functie die alle buren berekent hier rekening mee e</w:t>
      </w:r>
      <w:r w:rsidR="00DE0F7E">
        <w:rPr>
          <w:lang w:val="nl-NL"/>
        </w:rPr>
        <w:t xml:space="preserve">n </w:t>
      </w:r>
      <w:r w:rsidR="000A0676">
        <w:rPr>
          <w:lang w:val="nl-NL"/>
        </w:rPr>
        <w:t xml:space="preserve">zal dit punt ondanks een andere code toch meenemen. </w:t>
      </w:r>
      <w:r w:rsidR="00DE0F7E">
        <w:rPr>
          <w:lang w:val="nl-NL"/>
        </w:rPr>
        <w:br/>
      </w:r>
      <w:r w:rsidR="000A0676">
        <w:rPr>
          <w:lang w:val="nl-NL"/>
        </w:rPr>
        <w:lastRenderedPageBreak/>
        <w:t>Op deze manier worden er acht vierkanten verkregen rondom een punt</w:t>
      </w:r>
      <w:r w:rsidR="00E41F9D">
        <w:rPr>
          <w:lang w:val="nl-NL"/>
        </w:rPr>
        <w:t xml:space="preserve"> (dus </w:t>
      </w:r>
      <w:r w:rsidR="00D405C5">
        <w:rPr>
          <w:lang w:val="nl-NL"/>
        </w:rPr>
        <w:t>negen</w:t>
      </w:r>
      <w:r w:rsidR="00E41F9D">
        <w:rPr>
          <w:lang w:val="nl-NL"/>
        </w:rPr>
        <w:t xml:space="preserve"> in totaal)</w:t>
      </w:r>
      <w:r w:rsidR="00652137">
        <w:rPr>
          <w:lang w:val="nl-NL"/>
        </w:rPr>
        <w:t xml:space="preserve">, waarna er </w:t>
      </w:r>
      <w:r w:rsidR="000A0676">
        <w:rPr>
          <w:lang w:val="nl-NL"/>
        </w:rPr>
        <w:t xml:space="preserve">wordt gezocht naar een </w:t>
      </w:r>
      <w:proofErr w:type="spellStart"/>
      <w:r w:rsidR="000A0676">
        <w:rPr>
          <w:lang w:val="nl-NL"/>
        </w:rPr>
        <w:t>tweet</w:t>
      </w:r>
      <w:proofErr w:type="spellEnd"/>
      <w:r w:rsidR="000A0676">
        <w:rPr>
          <w:lang w:val="nl-NL"/>
        </w:rPr>
        <w:t xml:space="preserve"> met dezelfde </w:t>
      </w:r>
      <w:proofErr w:type="spellStart"/>
      <w:r w:rsidR="000A0676" w:rsidRPr="00652137">
        <w:rPr>
          <w:i/>
          <w:lang w:val="nl-NL"/>
        </w:rPr>
        <w:t>hash</w:t>
      </w:r>
      <w:proofErr w:type="spellEnd"/>
      <w:r w:rsidR="000A0676">
        <w:rPr>
          <w:lang w:val="nl-NL"/>
        </w:rPr>
        <w:t xml:space="preserve"> als één van deze </w:t>
      </w:r>
      <w:r w:rsidR="008E3E8D">
        <w:rPr>
          <w:lang w:val="nl-NL"/>
        </w:rPr>
        <w:t xml:space="preserve">negen </w:t>
      </w:r>
      <w:r w:rsidR="000A0676">
        <w:rPr>
          <w:lang w:val="nl-NL"/>
        </w:rPr>
        <w:t>vierkanten</w:t>
      </w:r>
      <w:r w:rsidR="00FB557C">
        <w:rPr>
          <w:lang w:val="nl-NL"/>
        </w:rPr>
        <w:t xml:space="preserve"> (Figuur 3)</w:t>
      </w:r>
      <w:r w:rsidR="000A0676">
        <w:rPr>
          <w:lang w:val="nl-NL"/>
        </w:rPr>
        <w:t xml:space="preserve">. </w:t>
      </w:r>
      <w:r w:rsidR="00E34B6B">
        <w:rPr>
          <w:lang w:val="nl-NL"/>
        </w:rPr>
        <w:t xml:space="preserve">In de praktijk betekent dit dat er voor elk van </w:t>
      </w:r>
      <w:r w:rsidR="00E41F9D">
        <w:rPr>
          <w:lang w:val="nl-NL"/>
        </w:rPr>
        <w:t xml:space="preserve">de </w:t>
      </w:r>
      <w:r w:rsidR="00A774EC">
        <w:rPr>
          <w:lang w:val="nl-NL"/>
        </w:rPr>
        <w:t>500</w:t>
      </w:r>
      <w:r w:rsidR="00E34B6B">
        <w:rPr>
          <w:lang w:val="nl-NL"/>
        </w:rPr>
        <w:t xml:space="preserve">.000 </w:t>
      </w:r>
      <w:proofErr w:type="spellStart"/>
      <w:r w:rsidR="00E34B6B">
        <w:rPr>
          <w:lang w:val="nl-NL"/>
        </w:rPr>
        <w:t>tweets</w:t>
      </w:r>
      <w:proofErr w:type="spellEnd"/>
      <w:r w:rsidR="00E34B6B">
        <w:rPr>
          <w:lang w:val="nl-NL"/>
        </w:rPr>
        <w:t xml:space="preserve"> moet worden gekeken of deze voorkomt in een van de negen mogelijkheden van</w:t>
      </w:r>
      <w:r w:rsidR="00E41F9D">
        <w:rPr>
          <w:lang w:val="nl-NL"/>
        </w:rPr>
        <w:t xml:space="preserve"> de</w:t>
      </w:r>
      <w:r w:rsidR="00E34B6B">
        <w:rPr>
          <w:lang w:val="nl-NL"/>
        </w:rPr>
        <w:t xml:space="preserve"> 50.000 meldingen, waardoor </w:t>
      </w:r>
      <w:r w:rsidR="00E41F9D">
        <w:rPr>
          <w:lang w:val="nl-NL"/>
        </w:rPr>
        <w:t xml:space="preserve">het </w:t>
      </w:r>
      <w:proofErr w:type="gramStart"/>
      <w:r w:rsidR="00E41F9D">
        <w:rPr>
          <w:lang w:val="nl-NL"/>
        </w:rPr>
        <w:t>runnen</w:t>
      </w:r>
      <w:proofErr w:type="gramEnd"/>
      <w:r w:rsidR="00E41F9D">
        <w:rPr>
          <w:lang w:val="nl-NL"/>
        </w:rPr>
        <w:t xml:space="preserve"> van </w:t>
      </w:r>
      <w:r w:rsidR="00E34B6B">
        <w:rPr>
          <w:lang w:val="nl-NL"/>
        </w:rPr>
        <w:t xml:space="preserve">dit script het meest tijdrovend was van het onderzoek. </w:t>
      </w:r>
      <w:r w:rsidR="00652137">
        <w:rPr>
          <w:lang w:val="nl-NL"/>
        </w:rPr>
        <w:t xml:space="preserve">Voor 39.000 meldingen </w:t>
      </w:r>
      <w:r w:rsidR="00D86CC2">
        <w:rPr>
          <w:noProof/>
        </w:rPr>
        <w:object w:dxaOrig="0" w:dyaOrig="0" w14:anchorId="3E0A4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98.35pt;margin-top:263.65pt;width:243.3pt;height:315.15pt;z-index:251659264;mso-position-horizontal-relative:text;mso-position-vertical-relative:text">
            <v:imagedata r:id="rId13" o:title="" cropright="20477f"/>
            <w10:wrap type="square" side="right"/>
          </v:shape>
          <o:OLEObject Type="Embed" ProgID="Word.OpenDocumentText.12" ShapeID="_x0000_s1027" DrawAspect="Content" ObjectID="_1496754272" r:id="rId14"/>
        </w:object>
      </w:r>
      <w:r w:rsidR="00A652A1">
        <w:rPr>
          <w:noProof/>
          <w:lang w:val="nl-NL" w:eastAsia="nl-NL"/>
        </w:rPr>
        <mc:AlternateContent>
          <mc:Choice Requires="wpg">
            <w:drawing>
              <wp:anchor distT="0" distB="0" distL="114300" distR="114300" simplePos="0" relativeHeight="251657216" behindDoc="0" locked="0" layoutInCell="1" allowOverlap="1" wp14:anchorId="3055A811" wp14:editId="44177C23">
                <wp:simplePos x="0" y="0"/>
                <wp:positionH relativeFrom="column">
                  <wp:posOffset>-411480</wp:posOffset>
                </wp:positionH>
                <wp:positionV relativeFrom="paragraph">
                  <wp:posOffset>1179195</wp:posOffset>
                </wp:positionV>
                <wp:extent cx="6301740" cy="2230120"/>
                <wp:effectExtent l="0" t="0" r="3810" b="0"/>
                <wp:wrapSquare wrapText="bothSides"/>
                <wp:docPr id="10" name="Group 10"/>
                <wp:cNvGraphicFramePr/>
                <a:graphic xmlns:a="http://schemas.openxmlformats.org/drawingml/2006/main">
                  <a:graphicData uri="http://schemas.microsoft.com/office/word/2010/wordprocessingGroup">
                    <wpg:wgp>
                      <wpg:cNvGrpSpPr/>
                      <wpg:grpSpPr>
                        <a:xfrm>
                          <a:off x="0" y="0"/>
                          <a:ext cx="6301740" cy="2230120"/>
                          <a:chOff x="0" y="0"/>
                          <a:chExt cx="6115050" cy="2210012"/>
                        </a:xfrm>
                      </wpg:grpSpPr>
                      <wpg:grpSp>
                        <wpg:cNvPr id="3" name="Group 3"/>
                        <wpg:cNvGrpSpPr/>
                        <wpg:grpSpPr>
                          <a:xfrm>
                            <a:off x="0" y="0"/>
                            <a:ext cx="3143250" cy="2210012"/>
                            <a:chOff x="0" y="0"/>
                            <a:chExt cx="4610100" cy="3607069"/>
                          </a:xfrm>
                        </wpg:grpSpPr>
                        <pic:pic xmlns:pic="http://schemas.openxmlformats.org/drawingml/2006/picture">
                          <pic:nvPicPr>
                            <pic:cNvPr id="1" name="Picture 1" descr="enter image description here"/>
                            <pic:cNvPicPr>
                              <a:picLocks noChangeAspect="1"/>
                            </pic:cNvPicPr>
                          </pic:nvPicPr>
                          <pic:blipFill rotWithShape="1">
                            <a:blip r:embed="rId15">
                              <a:extLst>
                                <a:ext uri="{28A0092B-C50C-407E-A947-70E740481C1C}">
                                  <a14:useLocalDpi xmlns:a14="http://schemas.microsoft.com/office/drawing/2010/main" val="0"/>
                                </a:ext>
                              </a:extLst>
                            </a:blip>
                            <a:srcRect l="7640" t="9827" r="8327" b="5092"/>
                            <a:stretch/>
                          </pic:blipFill>
                          <pic:spPr bwMode="auto">
                            <a:xfrm>
                              <a:off x="0" y="0"/>
                              <a:ext cx="4610100" cy="2886075"/>
                            </a:xfrm>
                            <a:prstGeom prst="rect">
                              <a:avLst/>
                            </a:prstGeom>
                            <a:noFill/>
                            <a:ln>
                              <a:noFill/>
                            </a:ln>
                            <a:extLst>
                              <a:ext uri="{53640926-AAD7-44D8-BBD7-CCE9431645EC}">
                                <a14:shadowObscured xmlns:a14="http://schemas.microsoft.com/office/drawing/2010/main"/>
                              </a:ext>
                            </a:extLst>
                          </pic:spPr>
                        </pic:pic>
                        <wps:wsp>
                          <wps:cNvPr id="2" name="Text Box 2"/>
                          <wps:cNvSpPr txBox="1"/>
                          <wps:spPr>
                            <a:xfrm>
                              <a:off x="692334" y="2973508"/>
                              <a:ext cx="3450422" cy="633561"/>
                            </a:xfrm>
                            <a:prstGeom prst="rect">
                              <a:avLst/>
                            </a:prstGeom>
                            <a:solidFill>
                              <a:prstClr val="white"/>
                            </a:solidFill>
                            <a:ln>
                              <a:noFill/>
                            </a:ln>
                            <a:effectLst/>
                          </wps:spPr>
                          <wps:txbx>
                            <w:txbxContent>
                              <w:p w14:paraId="1B91FFD8" w14:textId="6177A3A3" w:rsidR="00D86CC2" w:rsidRPr="000A0676" w:rsidRDefault="00D86CC2" w:rsidP="00A652A1">
                                <w:pPr>
                                  <w:pStyle w:val="Caption"/>
                                  <w:rPr>
                                    <w:lang w:val="nl-NL"/>
                                  </w:rPr>
                                </w:pPr>
                                <w:r>
                                  <w:rPr>
                                    <w:lang w:val="nl-NL"/>
                                  </w:rPr>
                                  <w:t xml:space="preserve">Figuur 1: De precisie van een </w:t>
                                </w:r>
                                <w:proofErr w:type="spellStart"/>
                                <w:r>
                                  <w:rPr>
                                    <w:lang w:val="nl-NL"/>
                                  </w:rPr>
                                  <w:t>GeoHash</w:t>
                                </w:r>
                                <w:proofErr w:type="spellEnd"/>
                                <w:r w:rsidRPr="004B4CCE">
                                  <w:rPr>
                                    <w:lang w:val="nl-NL"/>
                                  </w:rPr>
                                  <w:t xml:space="preserve"> met</w:t>
                                </w:r>
                                <w:r>
                                  <w:rPr>
                                    <w:lang w:val="nl-NL"/>
                                  </w:rPr>
                                  <w:t xml:space="preserve"> x </w:t>
                                </w:r>
                                <w:proofErr w:type="gramStart"/>
                                <w:r>
                                  <w:rPr>
                                    <w:lang w:val="nl-NL"/>
                                  </w:rPr>
                                  <w:t>aantal</w:t>
                                </w:r>
                                <w:r>
                                  <w:rPr>
                                    <w:lang w:val="nl-NL"/>
                                  </w:rPr>
                                  <w:br/>
                                  <w:t xml:space="preserve">                </w:t>
                                </w:r>
                                <w:proofErr w:type="gramEnd"/>
                                <w:r>
                                  <w:rPr>
                                    <w:lang w:val="nl-NL"/>
                                  </w:rPr>
                                  <w:t>t</w:t>
                                </w:r>
                                <w:r w:rsidRPr="004B4CCE">
                                  <w:rPr>
                                    <w:lang w:val="nl-NL"/>
                                  </w:rPr>
                                  <w:t>ekens</w:t>
                                </w:r>
                                <w:r>
                                  <w:rPr>
                                    <w:lang w:val="nl-NL"/>
                                  </w:rPr>
                                  <w:t xml:space="preserve">. Bron: </w:t>
                                </w:r>
                                <w:r w:rsidRPr="00FD1A9C">
                                  <w:rPr>
                                    <w:lang w:val="nl-NL"/>
                                  </w:rPr>
                                  <w:t>http://goo.gl/W9dVMI</w:t>
                                </w:r>
                                <w:r>
                                  <w:rPr>
                                    <w:lang w:val="nl-NL"/>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9" name="Group 9"/>
                        <wpg:cNvGrpSpPr/>
                        <wpg:grpSpPr>
                          <a:xfrm>
                            <a:off x="3114675" y="66675"/>
                            <a:ext cx="3000375" cy="2085975"/>
                            <a:chOff x="0" y="-89848"/>
                            <a:chExt cx="3371850" cy="2459583"/>
                          </a:xfrm>
                        </wpg:grpSpPr>
                        <pic:pic xmlns:pic="http://schemas.openxmlformats.org/drawingml/2006/picture">
                          <pic:nvPicPr>
                            <pic:cNvPr id="4" name="Picture 4" descr="http://i.stack.imgur.com/tV9S7.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89848"/>
                              <a:ext cx="3371850" cy="2065332"/>
                            </a:xfrm>
                            <a:prstGeom prst="rect">
                              <a:avLst/>
                            </a:prstGeom>
                            <a:noFill/>
                            <a:ln>
                              <a:noFill/>
                            </a:ln>
                          </pic:spPr>
                        </pic:pic>
                        <wps:wsp>
                          <wps:cNvPr id="8" name="Text Box 8"/>
                          <wps:cNvSpPr txBox="1"/>
                          <wps:spPr>
                            <a:xfrm>
                              <a:off x="0" y="1990725"/>
                              <a:ext cx="3371850" cy="379010"/>
                            </a:xfrm>
                            <a:prstGeom prst="rect">
                              <a:avLst/>
                            </a:prstGeom>
                            <a:solidFill>
                              <a:prstClr val="white"/>
                            </a:solidFill>
                            <a:ln>
                              <a:noFill/>
                            </a:ln>
                            <a:effectLst/>
                          </wps:spPr>
                          <wps:txbx>
                            <w:txbxContent>
                              <w:p w14:paraId="5EB7AE85" w14:textId="06F77444" w:rsidR="00D86CC2" w:rsidRPr="00D16134" w:rsidRDefault="00D86CC2" w:rsidP="00DE0F7E">
                                <w:pPr>
                                  <w:pStyle w:val="Caption"/>
                                  <w:rPr>
                                    <w:lang w:val="nl-NL"/>
                                  </w:rPr>
                                </w:pPr>
                                <w:r w:rsidRPr="00476407">
                                  <w:rPr>
                                    <w:lang w:val="nl-NL"/>
                                  </w:rPr>
                                  <w:t xml:space="preserve">Figuur </w:t>
                                </w:r>
                                <w:r>
                                  <w:rPr>
                                    <w:lang w:val="nl-NL"/>
                                  </w:rPr>
                                  <w:t>2</w:t>
                                </w:r>
                                <w:r w:rsidRPr="00476407">
                                  <w:rPr>
                                    <w:lang w:val="nl-NL"/>
                                  </w:rPr>
                                  <w:t xml:space="preserve">: Versimpelde uitleg van het opbouwen van een </w:t>
                                </w:r>
                                <w:proofErr w:type="spellStart"/>
                                <w:r>
                                  <w:rPr>
                                    <w:lang w:val="nl-NL"/>
                                  </w:rPr>
                                  <w:t>GeoHash</w:t>
                                </w:r>
                                <w:proofErr w:type="spellEnd"/>
                                <w:r>
                                  <w:rPr>
                                    <w:lang w:val="nl-NL"/>
                                  </w:rPr>
                                  <w:br/>
                                  <w:t xml:space="preserve">Bron: </w:t>
                                </w:r>
                                <w:r w:rsidRPr="00D16134">
                                  <w:rPr>
                                    <w:lang w:val="nl-NL"/>
                                  </w:rPr>
                                  <w:t>https://goo.gl/yxRNBT</w:t>
                                </w:r>
                              </w:p>
                              <w:p w14:paraId="47AF0679" w14:textId="77777777" w:rsidR="00D86CC2" w:rsidRPr="00D16134" w:rsidRDefault="00D86CC2" w:rsidP="00DE0F7E">
                                <w:pPr>
                                  <w:rPr>
                                    <w:lang w:val="nl-N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055A811" id="Group 10" o:spid="_x0000_s1026" style="position:absolute;margin-left:-32.4pt;margin-top:92.85pt;width:496.2pt;height:175.6pt;z-index:251657216;mso-width-relative:margin;mso-height-relative:margin" coordsize="61150,2210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">
                <v:group id="Group 3" o:spid="_x0000_s1027" style="position:absolute;width:31432;height:22100" coordsize="46101,36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Picture 1" o:spid="_x0000_s1028" type="#_x0000_t75" alt="enter image description here" style="position:absolute;width:46101;height:288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C+ALHAAAAA2gAAAA8AAABkcnMvZG93bnJldi54bWxEj0GLwjAQhe/C/ocwC3vTdGURqUYRQZG9&#10;WT3Y29CMTbGZlCRru//eCIKnYXjve/NmuR5sK+7kQ+NYwfckA0FcOd1wreB82o3nIEJE1tg6JgX/&#10;FGC9+hgtMdeu5yPdi1iLFMIhRwUmxi6XMlSGLIaJ64iTdnXeYkyrr6X22Kdw28ppls2kxYbTBYMd&#10;bQ1Vt+LPphonn5V9V9ri/GPibn9wv+F2Uerrc9gsQEQa4tv8og86cfB85Tnl6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L4AscAAAADaAAAADwAAAAAAAAAAAAAAAACfAgAA&#10;ZHJzL2Rvd25yZXYueG1sUEsFBgAAAAAEAAQA9wAAAIwDAAAAAA==&#10;">
                    <v:imagedata r:id="rId17" o:title="enter image description here" croptop="6440f" cropbottom="3337f" cropleft="5007f" cropright="5457f"/>
                    <v:path arrowok="t"/>
                  </v:shape>
                  <v:shapetype id="_x0000_t202" coordsize="21600,21600" o:spt="202" path="m,l,21600r21600,l21600,xe">
                    <v:stroke joinstyle="miter"/>
                    <v:path gradientshapeok="t" o:connecttype="rect"/>
                  </v:shapetype>
                  <v:shape id="_x0000_s1029" type="#_x0000_t202" style="position:absolute;left:6923;top:29735;width:34504;height:6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1B91FFD8" w14:textId="6177A3A3" w:rsidR="00D86CC2" w:rsidRPr="000A0676" w:rsidRDefault="00D86CC2" w:rsidP="00A652A1">
                          <w:pPr>
                            <w:pStyle w:val="Caption"/>
                            <w:rPr>
                              <w:lang w:val="nl-NL"/>
                            </w:rPr>
                          </w:pPr>
                          <w:r>
                            <w:rPr>
                              <w:lang w:val="nl-NL"/>
                            </w:rPr>
                            <w:t xml:space="preserve">Figuur 1: De precisie van een </w:t>
                          </w:r>
                          <w:proofErr w:type="spellStart"/>
                          <w:r>
                            <w:rPr>
                              <w:lang w:val="nl-NL"/>
                            </w:rPr>
                            <w:t>GeoHash</w:t>
                          </w:r>
                          <w:proofErr w:type="spellEnd"/>
                          <w:r w:rsidRPr="004B4CCE">
                            <w:rPr>
                              <w:lang w:val="nl-NL"/>
                            </w:rPr>
                            <w:t xml:space="preserve"> met</w:t>
                          </w:r>
                          <w:r>
                            <w:rPr>
                              <w:lang w:val="nl-NL"/>
                            </w:rPr>
                            <w:t xml:space="preserve"> x </w:t>
                          </w:r>
                          <w:proofErr w:type="gramStart"/>
                          <w:r>
                            <w:rPr>
                              <w:lang w:val="nl-NL"/>
                            </w:rPr>
                            <w:t>aantal</w:t>
                          </w:r>
                          <w:r>
                            <w:rPr>
                              <w:lang w:val="nl-NL"/>
                            </w:rPr>
                            <w:br/>
                            <w:t xml:space="preserve">                </w:t>
                          </w:r>
                          <w:proofErr w:type="gramEnd"/>
                          <w:r>
                            <w:rPr>
                              <w:lang w:val="nl-NL"/>
                            </w:rPr>
                            <w:t>t</w:t>
                          </w:r>
                          <w:r w:rsidRPr="004B4CCE">
                            <w:rPr>
                              <w:lang w:val="nl-NL"/>
                            </w:rPr>
                            <w:t>ekens</w:t>
                          </w:r>
                          <w:r>
                            <w:rPr>
                              <w:lang w:val="nl-NL"/>
                            </w:rPr>
                            <w:t xml:space="preserve">. Bron: </w:t>
                          </w:r>
                          <w:r w:rsidRPr="00FD1A9C">
                            <w:rPr>
                              <w:lang w:val="nl-NL"/>
                            </w:rPr>
                            <w:t>http://goo.gl/W9dVMI</w:t>
                          </w:r>
                          <w:r>
                            <w:rPr>
                              <w:lang w:val="nl-NL"/>
                            </w:rPr>
                            <w:t xml:space="preserve"> </w:t>
                          </w:r>
                        </w:p>
                      </w:txbxContent>
                    </v:textbox>
                  </v:shape>
                </v:group>
                <v:group id="Group 9" o:spid="_x0000_s1030" style="position:absolute;left:31146;top:666;width:30004;height:20860" coordorigin=",-898" coordsize="33718,245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Picture 4" o:spid="_x0000_s1031" type="#_x0000_t75" alt="http://i.stack.imgur.com/tV9S7.jpg" style="position:absolute;top:-898;width:33718;height:20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j/MrEAAAA2gAAAA8AAABkcnMvZG93bnJldi54bWxEj0FrwkAUhO9C/8PyCr2ZjSGIpFlFW0Xp&#10;QWhaEG+v2dckmH0bsluT/vtuQfA4zMw3TL4aTSuu1LvGsoJZFIMgLq1uuFLw+bGbLkA4j6yxtUwK&#10;fsnBavkwyTHTduB3uha+EgHCLkMFtfddJqUrazLoItsRB+/b9gZ9kH0ldY9DgJtWJnE8lwYbDgs1&#10;dvRSU3kpfoyCr8XrUQ7YpsWmdG8Jbk/zc7FX6ulxXD+D8DT6e/jWPmgFKfxfCTdAL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Aj/MrEAAAA2gAAAA8AAAAAAAAAAAAAAAAA&#10;nwIAAGRycy9kb3ducmV2LnhtbFBLBQYAAAAABAAEAPcAAACQAwAAAAA=&#10;">
                    <v:imagedata r:id="rId18" o:title="tV9S7"/>
                    <v:path arrowok="t"/>
                  </v:shape>
                  <v:shape id="Text Box 8" o:spid="_x0000_s1032" type="#_x0000_t202" style="position:absolute;top:19907;width:33718;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8epL4A&#10;AADaAAAADwAAAGRycy9kb3ducmV2LnhtbERPy4rCMBTdC/5DuIIbGVNdiFSjjC9woQuruL40d9oy&#10;zU1Joq1/bxaCy8N5L9edqcWTnK8sK5iMExDEudUVFwpu18PPHIQPyBpry6TgRR7Wq35viam2LV/o&#10;mYVCxBD2KSooQ2hSKX1ekkE/tg1x5P6sMxgidIXUDtsYbmo5TZKZNFhxbCixoW1J+X/2MApmO/do&#10;L7wd7W77E56bYnrfvO5KDQfd7wJEoC58xR/3USuIW+OVeAPk6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HqS+AAAA2gAAAA8AAAAAAAAAAAAAAAAAmAIAAGRycy9kb3ducmV2&#10;LnhtbFBLBQYAAAAABAAEAPUAAACDAwAAAAA=&#10;" stroked="f">
                    <v:textbox inset="0,0,0,0">
                      <w:txbxContent>
                        <w:p w14:paraId="5EB7AE85" w14:textId="06F77444" w:rsidR="00D86CC2" w:rsidRPr="00D16134" w:rsidRDefault="00D86CC2" w:rsidP="00DE0F7E">
                          <w:pPr>
                            <w:pStyle w:val="Caption"/>
                            <w:rPr>
                              <w:lang w:val="nl-NL"/>
                            </w:rPr>
                          </w:pPr>
                          <w:r w:rsidRPr="00476407">
                            <w:rPr>
                              <w:lang w:val="nl-NL"/>
                            </w:rPr>
                            <w:t xml:space="preserve">Figuur </w:t>
                          </w:r>
                          <w:r>
                            <w:rPr>
                              <w:lang w:val="nl-NL"/>
                            </w:rPr>
                            <w:t>2</w:t>
                          </w:r>
                          <w:r w:rsidRPr="00476407">
                            <w:rPr>
                              <w:lang w:val="nl-NL"/>
                            </w:rPr>
                            <w:t xml:space="preserve">: Versimpelde uitleg van het opbouwen van een </w:t>
                          </w:r>
                          <w:proofErr w:type="spellStart"/>
                          <w:r>
                            <w:rPr>
                              <w:lang w:val="nl-NL"/>
                            </w:rPr>
                            <w:t>GeoHash</w:t>
                          </w:r>
                          <w:proofErr w:type="spellEnd"/>
                          <w:r>
                            <w:rPr>
                              <w:lang w:val="nl-NL"/>
                            </w:rPr>
                            <w:br/>
                            <w:t xml:space="preserve">Bron: </w:t>
                          </w:r>
                          <w:r w:rsidRPr="00D16134">
                            <w:rPr>
                              <w:lang w:val="nl-NL"/>
                            </w:rPr>
                            <w:t>https://goo.gl/yxRNBT</w:t>
                          </w:r>
                        </w:p>
                        <w:p w14:paraId="47AF0679" w14:textId="77777777" w:rsidR="00D86CC2" w:rsidRPr="00D16134" w:rsidRDefault="00D86CC2" w:rsidP="00DE0F7E">
                          <w:pPr>
                            <w:rPr>
                              <w:lang w:val="nl-NL"/>
                            </w:rPr>
                          </w:pPr>
                        </w:p>
                      </w:txbxContent>
                    </v:textbox>
                  </v:shape>
                </v:group>
                <w10:wrap type="square"/>
              </v:group>
            </w:pict>
          </mc:Fallback>
        </mc:AlternateContent>
      </w:r>
      <w:r w:rsidR="00652137">
        <w:rPr>
          <w:lang w:val="nl-NL"/>
        </w:rPr>
        <w:t>bleek een of m</w:t>
      </w:r>
      <w:r w:rsidR="00D30767">
        <w:rPr>
          <w:lang w:val="nl-NL"/>
        </w:rPr>
        <w:t xml:space="preserve">eerdere </w:t>
      </w:r>
      <w:proofErr w:type="spellStart"/>
      <w:r w:rsidR="00D30767">
        <w:rPr>
          <w:lang w:val="nl-NL"/>
        </w:rPr>
        <w:t>tweets</w:t>
      </w:r>
      <w:proofErr w:type="spellEnd"/>
      <w:r w:rsidR="00D30767">
        <w:rPr>
          <w:lang w:val="nl-NL"/>
        </w:rPr>
        <w:t xml:space="preserve"> van dezelfde locatie te zijn verzonden.</w:t>
      </w:r>
    </w:p>
    <w:p w14:paraId="392E09AA" w14:textId="5B5E414B" w:rsidR="00EC13E2" w:rsidRDefault="00EC13E2">
      <w:pPr>
        <w:rPr>
          <w:vertAlign w:val="superscript"/>
          <w:lang w:val="nl-NL"/>
        </w:rPr>
      </w:pPr>
    </w:p>
    <w:p w14:paraId="3955BCC2" w14:textId="77777777" w:rsidR="00EC13E2" w:rsidRDefault="00EC13E2">
      <w:pPr>
        <w:rPr>
          <w:vertAlign w:val="superscript"/>
          <w:lang w:val="nl-NL"/>
        </w:rPr>
      </w:pPr>
    </w:p>
    <w:p w14:paraId="29373B3D" w14:textId="77777777" w:rsidR="00EC13E2" w:rsidRDefault="00EC13E2">
      <w:pPr>
        <w:rPr>
          <w:vertAlign w:val="superscript"/>
          <w:lang w:val="nl-NL"/>
        </w:rPr>
      </w:pPr>
    </w:p>
    <w:p w14:paraId="46E8680E" w14:textId="77777777" w:rsidR="00EC13E2" w:rsidRDefault="00EC13E2">
      <w:pPr>
        <w:rPr>
          <w:vertAlign w:val="superscript"/>
          <w:lang w:val="nl-NL"/>
        </w:rPr>
      </w:pPr>
    </w:p>
    <w:p w14:paraId="5CECB335" w14:textId="77777777" w:rsidR="00EC13E2" w:rsidRDefault="00EC13E2">
      <w:pPr>
        <w:rPr>
          <w:vertAlign w:val="superscript"/>
          <w:lang w:val="nl-NL"/>
        </w:rPr>
      </w:pPr>
    </w:p>
    <w:p w14:paraId="7FA3D516" w14:textId="77777777" w:rsidR="00EC13E2" w:rsidRDefault="00EC13E2">
      <w:pPr>
        <w:rPr>
          <w:vertAlign w:val="superscript"/>
          <w:lang w:val="nl-NL"/>
        </w:rPr>
      </w:pPr>
    </w:p>
    <w:p w14:paraId="4B32AF38" w14:textId="77777777" w:rsidR="00EC13E2" w:rsidRDefault="00EC13E2">
      <w:pPr>
        <w:rPr>
          <w:vertAlign w:val="superscript"/>
          <w:lang w:val="nl-NL"/>
        </w:rPr>
      </w:pPr>
    </w:p>
    <w:p w14:paraId="7278C57E" w14:textId="77777777" w:rsidR="00EC13E2" w:rsidRDefault="00EC13E2">
      <w:pPr>
        <w:rPr>
          <w:vertAlign w:val="superscript"/>
          <w:lang w:val="nl-NL"/>
        </w:rPr>
      </w:pPr>
    </w:p>
    <w:p w14:paraId="1E3D5DEC" w14:textId="77777777" w:rsidR="00EC13E2" w:rsidRDefault="00EC13E2">
      <w:pPr>
        <w:rPr>
          <w:vertAlign w:val="superscript"/>
          <w:lang w:val="nl-NL"/>
        </w:rPr>
      </w:pPr>
    </w:p>
    <w:p w14:paraId="3348F6FC" w14:textId="77777777" w:rsidR="00EC13E2" w:rsidRDefault="00EC13E2">
      <w:pPr>
        <w:rPr>
          <w:vertAlign w:val="superscript"/>
          <w:lang w:val="nl-NL"/>
        </w:rPr>
      </w:pPr>
    </w:p>
    <w:p w14:paraId="1137E9A2" w14:textId="77777777" w:rsidR="00EC13E2" w:rsidRDefault="00EC13E2">
      <w:pPr>
        <w:rPr>
          <w:vertAlign w:val="superscript"/>
          <w:lang w:val="nl-NL"/>
        </w:rPr>
      </w:pPr>
    </w:p>
    <w:p w14:paraId="290A954A" w14:textId="77777777" w:rsidR="00EC13E2" w:rsidRDefault="00EC13E2" w:rsidP="00EC13E2">
      <w:pPr>
        <w:spacing w:after="0"/>
        <w:rPr>
          <w:vertAlign w:val="superscript"/>
          <w:lang w:val="nl-NL"/>
        </w:rPr>
      </w:pPr>
    </w:p>
    <w:p w14:paraId="6231A97D" w14:textId="77777777" w:rsidR="00EC13E2" w:rsidRDefault="00EC13E2" w:rsidP="00EC13E2">
      <w:pPr>
        <w:spacing w:after="0"/>
        <w:rPr>
          <w:color w:val="756462" w:themeColor="text2"/>
          <w:sz w:val="28"/>
          <w:vertAlign w:val="superscript"/>
          <w:lang w:val="nl-NL"/>
        </w:rPr>
      </w:pPr>
    </w:p>
    <w:p w14:paraId="319D3C7B" w14:textId="0DC21F92" w:rsidR="00EC13E2" w:rsidRDefault="00182CEE" w:rsidP="00182CEE">
      <w:pPr>
        <w:spacing w:after="0"/>
        <w:ind w:left="1440"/>
        <w:rPr>
          <w:color w:val="756462" w:themeColor="text2"/>
          <w:sz w:val="28"/>
          <w:vertAlign w:val="superscript"/>
          <w:lang w:val="nl-NL"/>
        </w:rPr>
      </w:pPr>
      <w:r>
        <w:rPr>
          <w:color w:val="756462" w:themeColor="text2"/>
          <w:sz w:val="28"/>
          <w:vertAlign w:val="superscript"/>
          <w:lang w:val="nl-NL"/>
        </w:rPr>
        <w:t xml:space="preserve">          </w:t>
      </w:r>
      <w:r w:rsidR="00EC13E2" w:rsidRPr="002A7408">
        <w:rPr>
          <w:color w:val="756462" w:themeColor="text2"/>
          <w:sz w:val="28"/>
          <w:vertAlign w:val="superscript"/>
          <w:lang w:val="nl-NL"/>
        </w:rPr>
        <w:t>Figuur</w:t>
      </w:r>
      <w:r w:rsidR="00EC13E2">
        <w:rPr>
          <w:color w:val="756462" w:themeColor="text2"/>
          <w:sz w:val="28"/>
          <w:vertAlign w:val="superscript"/>
          <w:lang w:val="nl-NL"/>
        </w:rPr>
        <w:t xml:space="preserve"> </w:t>
      </w:r>
      <w:r w:rsidR="00EC13E2" w:rsidRPr="00F54F34">
        <w:rPr>
          <w:color w:val="756462" w:themeColor="text2"/>
          <w:sz w:val="28"/>
          <w:vertAlign w:val="superscript"/>
          <w:lang w:val="nl-NL"/>
        </w:rPr>
        <w:t>3</w:t>
      </w:r>
      <w:r w:rsidR="00EC13E2" w:rsidRPr="002A7408">
        <w:rPr>
          <w:color w:val="756462" w:themeColor="text2"/>
          <w:sz w:val="28"/>
          <w:vertAlign w:val="superscript"/>
          <w:lang w:val="nl-NL"/>
        </w:rPr>
        <w:t xml:space="preserve">: </w:t>
      </w:r>
      <w:r>
        <w:rPr>
          <w:color w:val="756462" w:themeColor="text2"/>
          <w:sz w:val="28"/>
          <w:vertAlign w:val="superscript"/>
          <w:lang w:val="nl-NL"/>
        </w:rPr>
        <w:t>Programmacode</w:t>
      </w:r>
      <w:r w:rsidR="00EC13E2" w:rsidRPr="002A7408">
        <w:rPr>
          <w:color w:val="756462" w:themeColor="text2"/>
          <w:sz w:val="28"/>
          <w:vertAlign w:val="superscript"/>
          <w:lang w:val="nl-NL"/>
        </w:rPr>
        <w:t xml:space="preserve"> voor </w:t>
      </w:r>
      <w:r>
        <w:rPr>
          <w:color w:val="756462" w:themeColor="text2"/>
          <w:sz w:val="28"/>
          <w:vertAlign w:val="superscript"/>
          <w:lang w:val="nl-NL"/>
        </w:rPr>
        <w:t>de koppeling</w:t>
      </w:r>
      <w:r w:rsidR="00EC13E2" w:rsidRPr="002A7408">
        <w:rPr>
          <w:color w:val="756462" w:themeColor="text2"/>
          <w:sz w:val="28"/>
          <w:vertAlign w:val="superscript"/>
          <w:lang w:val="nl-NL"/>
        </w:rPr>
        <w:t xml:space="preserve"> van meldingen en </w:t>
      </w:r>
      <w:proofErr w:type="spellStart"/>
      <w:r w:rsidR="00EC13E2" w:rsidRPr="002A7408">
        <w:rPr>
          <w:color w:val="756462" w:themeColor="text2"/>
          <w:sz w:val="28"/>
          <w:vertAlign w:val="superscript"/>
          <w:lang w:val="nl-NL"/>
        </w:rPr>
        <w:t>tweets</w:t>
      </w:r>
      <w:proofErr w:type="spellEnd"/>
      <w:r w:rsidR="00EC13E2" w:rsidRPr="002A7408">
        <w:rPr>
          <w:color w:val="756462" w:themeColor="text2"/>
          <w:sz w:val="28"/>
          <w:vertAlign w:val="superscript"/>
          <w:lang w:val="nl-NL"/>
        </w:rPr>
        <w:t>.</w:t>
      </w:r>
    </w:p>
    <w:p w14:paraId="4E15D139" w14:textId="77777777" w:rsidR="006F5CFC" w:rsidRDefault="006F5CFC" w:rsidP="006F5CFC">
      <w:pPr>
        <w:pStyle w:val="Heading2"/>
        <w:numPr>
          <w:ilvl w:val="1"/>
          <w:numId w:val="1"/>
        </w:numPr>
        <w:rPr>
          <w:lang w:val="nl-NL"/>
        </w:rPr>
      </w:pPr>
      <w:bookmarkStart w:id="6" w:name="_Toc423008381"/>
      <w:r>
        <w:rPr>
          <w:lang w:val="nl-NL"/>
        </w:rPr>
        <w:lastRenderedPageBreak/>
        <w:t xml:space="preserve">Data </w:t>
      </w:r>
      <w:r w:rsidR="00142AA3">
        <w:rPr>
          <w:lang w:val="nl-NL"/>
        </w:rPr>
        <w:t>annoteren</w:t>
      </w:r>
      <w:bookmarkEnd w:id="6"/>
    </w:p>
    <w:p w14:paraId="36084E40" w14:textId="1B69A71F" w:rsidR="008E56AC" w:rsidRDefault="008E56AC" w:rsidP="00644BC9">
      <w:pPr>
        <w:rPr>
          <w:lang w:val="nl-NL"/>
        </w:rPr>
      </w:pPr>
      <w:r>
        <w:rPr>
          <w:lang w:val="nl-NL"/>
        </w:rPr>
        <w:t xml:space="preserve">Nadat de </w:t>
      </w:r>
      <w:proofErr w:type="spellStart"/>
      <w:r>
        <w:rPr>
          <w:lang w:val="nl-NL"/>
        </w:rPr>
        <w:t>tweets</w:t>
      </w:r>
      <w:proofErr w:type="spellEnd"/>
      <w:r>
        <w:rPr>
          <w:lang w:val="nl-NL"/>
        </w:rPr>
        <w:t xml:space="preserve"> aan de bijbehorende locatie gekoppeld waren, kon er een eerste analyse van de </w:t>
      </w:r>
      <w:r w:rsidR="0020769B">
        <w:rPr>
          <w:lang w:val="nl-NL"/>
        </w:rPr>
        <w:t xml:space="preserve">paren </w:t>
      </w:r>
      <w:r>
        <w:rPr>
          <w:lang w:val="nl-NL"/>
        </w:rPr>
        <w:t xml:space="preserve">gemaakt worden. Iedere melding had gemiddeld drie </w:t>
      </w:r>
      <w:proofErr w:type="spellStart"/>
      <w:r>
        <w:rPr>
          <w:lang w:val="nl-NL"/>
        </w:rPr>
        <w:t>tweets</w:t>
      </w:r>
      <w:proofErr w:type="spellEnd"/>
      <w:r>
        <w:rPr>
          <w:lang w:val="nl-NL"/>
        </w:rPr>
        <w:t xml:space="preserve">, met </w:t>
      </w:r>
      <w:r w:rsidR="00DD5D7D">
        <w:rPr>
          <w:lang w:val="nl-NL"/>
        </w:rPr>
        <w:t>als hoogste</w:t>
      </w:r>
      <w:r>
        <w:rPr>
          <w:lang w:val="nl-NL"/>
        </w:rPr>
        <w:t xml:space="preserve"> negen. Aangezien deze </w:t>
      </w:r>
      <w:proofErr w:type="spellStart"/>
      <w:r>
        <w:rPr>
          <w:lang w:val="nl-NL"/>
        </w:rPr>
        <w:t>tweets</w:t>
      </w:r>
      <w:proofErr w:type="spellEnd"/>
      <w:r>
        <w:rPr>
          <w:lang w:val="nl-NL"/>
        </w:rPr>
        <w:t xml:space="preserve"> van de hele maand april konden zijn is er als eerst gefilterd op </w:t>
      </w:r>
      <w:proofErr w:type="spellStart"/>
      <w:r>
        <w:rPr>
          <w:lang w:val="nl-NL"/>
        </w:rPr>
        <w:t>tweets</w:t>
      </w:r>
      <w:proofErr w:type="spellEnd"/>
      <w:r>
        <w:rPr>
          <w:lang w:val="nl-NL"/>
        </w:rPr>
        <w:t xml:space="preserve"> van dezelfde dag als de melding. De ongeveer </w:t>
      </w:r>
      <w:proofErr w:type="gramStart"/>
      <w:r>
        <w:rPr>
          <w:lang w:val="nl-NL"/>
        </w:rPr>
        <w:t xml:space="preserve">4.000 </w:t>
      </w:r>
      <w:r w:rsidR="0020769B">
        <w:rPr>
          <w:lang w:val="nl-NL"/>
        </w:rPr>
        <w:t xml:space="preserve"> </w:t>
      </w:r>
      <w:proofErr w:type="gramEnd"/>
      <w:r w:rsidR="0020769B">
        <w:rPr>
          <w:lang w:val="nl-NL"/>
        </w:rPr>
        <w:t xml:space="preserve">overgebleven paren </w:t>
      </w:r>
      <w:r>
        <w:rPr>
          <w:lang w:val="nl-NL"/>
        </w:rPr>
        <w:t xml:space="preserve">hadden gemiddeld minder dan twee </w:t>
      </w:r>
      <w:proofErr w:type="spellStart"/>
      <w:r>
        <w:rPr>
          <w:lang w:val="nl-NL"/>
        </w:rPr>
        <w:t>tweets</w:t>
      </w:r>
      <w:proofErr w:type="spellEnd"/>
      <w:r>
        <w:rPr>
          <w:lang w:val="nl-NL"/>
        </w:rPr>
        <w:t xml:space="preserve">, waarop is besloten om voor 700 </w:t>
      </w:r>
      <w:r w:rsidR="00BA7B7A">
        <w:rPr>
          <w:lang w:val="nl-NL"/>
        </w:rPr>
        <w:t>meldingen</w:t>
      </w:r>
      <w:r>
        <w:rPr>
          <w:lang w:val="nl-NL"/>
        </w:rPr>
        <w:t xml:space="preserve"> </w:t>
      </w:r>
      <w:r w:rsidR="002D6F19">
        <w:rPr>
          <w:lang w:val="nl-NL"/>
        </w:rPr>
        <w:t>(</w:t>
      </w:r>
      <w:r w:rsidR="00AF7694">
        <w:rPr>
          <w:lang w:val="nl-NL"/>
        </w:rPr>
        <w:t xml:space="preserve">1.400 </w:t>
      </w:r>
      <w:proofErr w:type="spellStart"/>
      <w:r w:rsidR="00AF7694">
        <w:rPr>
          <w:lang w:val="nl-NL"/>
        </w:rPr>
        <w:t>tweets</w:t>
      </w:r>
      <w:proofErr w:type="spellEnd"/>
      <w:r w:rsidR="00AF7694">
        <w:rPr>
          <w:lang w:val="nl-NL"/>
        </w:rPr>
        <w:t xml:space="preserve">) </w:t>
      </w:r>
      <w:r>
        <w:rPr>
          <w:lang w:val="nl-NL"/>
        </w:rPr>
        <w:t xml:space="preserve">te annoteren of een </w:t>
      </w:r>
      <w:proofErr w:type="spellStart"/>
      <w:r>
        <w:rPr>
          <w:lang w:val="nl-NL"/>
        </w:rPr>
        <w:t>tweet</w:t>
      </w:r>
      <w:proofErr w:type="spellEnd"/>
      <w:r>
        <w:rPr>
          <w:lang w:val="nl-NL"/>
        </w:rPr>
        <w:t xml:space="preserve"> hier wel of niet relevant voor was. Na annota</w:t>
      </w:r>
      <w:r w:rsidR="00644BC9">
        <w:rPr>
          <w:lang w:val="nl-NL"/>
        </w:rPr>
        <w:t xml:space="preserve">tie bleek echter dat slechts </w:t>
      </w:r>
      <w:r w:rsidR="002D6F19" w:rsidRPr="00C26582">
        <w:rPr>
          <w:lang w:val="nl-NL"/>
        </w:rPr>
        <w:t>een achtste</w:t>
      </w:r>
      <w:r w:rsidR="00644BC9">
        <w:rPr>
          <w:rStyle w:val="userinput"/>
          <w:lang w:val="nl-NL"/>
        </w:rPr>
        <w:t xml:space="preserve"> </w:t>
      </w:r>
      <w:r w:rsidRPr="00644BC9">
        <w:rPr>
          <w:lang w:val="nl-NL"/>
        </w:rPr>
        <w:t>van</w:t>
      </w:r>
      <w:r>
        <w:rPr>
          <w:lang w:val="nl-NL"/>
        </w:rPr>
        <w:t xml:space="preserve"> de </w:t>
      </w:r>
      <w:proofErr w:type="spellStart"/>
      <w:r>
        <w:rPr>
          <w:lang w:val="nl-NL"/>
        </w:rPr>
        <w:t>tweets</w:t>
      </w:r>
      <w:proofErr w:type="spellEnd"/>
      <w:r>
        <w:rPr>
          <w:lang w:val="nl-NL"/>
        </w:rPr>
        <w:t xml:space="preserve"> relevant was, waardoor een systeem dat iedere </w:t>
      </w:r>
      <w:proofErr w:type="spellStart"/>
      <w:r>
        <w:rPr>
          <w:lang w:val="nl-NL"/>
        </w:rPr>
        <w:t>tweet</w:t>
      </w:r>
      <w:proofErr w:type="spellEnd"/>
      <w:r>
        <w:rPr>
          <w:lang w:val="nl-NL"/>
        </w:rPr>
        <w:t xml:space="preserve"> als niet relevant zou classificeren</w:t>
      </w:r>
      <w:r w:rsidR="00C26582">
        <w:rPr>
          <w:lang w:val="nl-NL"/>
        </w:rPr>
        <w:t xml:space="preserve"> (</w:t>
      </w:r>
      <w:r w:rsidR="00C26582">
        <w:rPr>
          <w:i/>
          <w:lang w:val="nl-NL"/>
        </w:rPr>
        <w:t>most frequent class baseline</w:t>
      </w:r>
      <w:r w:rsidR="00C26582">
        <w:rPr>
          <w:lang w:val="nl-NL"/>
        </w:rPr>
        <w:t>)</w:t>
      </w:r>
      <w:r>
        <w:rPr>
          <w:lang w:val="nl-NL"/>
        </w:rPr>
        <w:t xml:space="preserve"> het in 87,5% goed zou hebben. Door de relevante </w:t>
      </w:r>
      <w:proofErr w:type="spellStart"/>
      <w:r>
        <w:rPr>
          <w:lang w:val="nl-NL"/>
        </w:rPr>
        <w:t>tweets</w:t>
      </w:r>
      <w:proofErr w:type="spellEnd"/>
      <w:r>
        <w:rPr>
          <w:lang w:val="nl-NL"/>
        </w:rPr>
        <w:t xml:space="preserve"> te analyseren werd duidelijk dat het overgrote deel daarvan binnen twee uur vóór en drie uur ná een incident werden gepost. </w:t>
      </w:r>
      <w:r w:rsidR="00644BC9">
        <w:rPr>
          <w:lang w:val="nl-NL"/>
        </w:rPr>
        <w:t xml:space="preserve">Door alleen deze </w:t>
      </w:r>
      <w:proofErr w:type="spellStart"/>
      <w:r w:rsidR="00644BC9">
        <w:rPr>
          <w:lang w:val="nl-NL"/>
        </w:rPr>
        <w:t>tweets</w:t>
      </w:r>
      <w:proofErr w:type="spellEnd"/>
      <w:r w:rsidR="00644BC9">
        <w:rPr>
          <w:lang w:val="nl-NL"/>
        </w:rPr>
        <w:t xml:space="preserve"> </w:t>
      </w:r>
      <w:r w:rsidR="00E32770">
        <w:rPr>
          <w:lang w:val="nl-NL"/>
        </w:rPr>
        <w:t xml:space="preserve">(~1800) </w:t>
      </w:r>
      <w:r w:rsidR="00644BC9">
        <w:rPr>
          <w:lang w:val="nl-NL"/>
        </w:rPr>
        <w:t>te</w:t>
      </w:r>
      <w:r w:rsidR="004148EF">
        <w:rPr>
          <w:lang w:val="nl-NL"/>
        </w:rPr>
        <w:t xml:space="preserve"> selecteren</w:t>
      </w:r>
      <w:r w:rsidR="00644BC9">
        <w:rPr>
          <w:lang w:val="nl-NL"/>
        </w:rPr>
        <w:t xml:space="preserve"> werd </w:t>
      </w:r>
      <w:r w:rsidR="002D6F19" w:rsidRPr="00C26582">
        <w:rPr>
          <w:lang w:val="nl-NL"/>
        </w:rPr>
        <w:t>een kwart</w:t>
      </w:r>
      <w:r w:rsidR="00644BC9">
        <w:rPr>
          <w:lang w:val="nl-NL"/>
        </w:rPr>
        <w:t xml:space="preserve"> van de </w:t>
      </w:r>
      <w:proofErr w:type="spellStart"/>
      <w:r w:rsidR="00583AAB">
        <w:rPr>
          <w:lang w:val="nl-NL"/>
        </w:rPr>
        <w:t>tweets</w:t>
      </w:r>
      <w:proofErr w:type="spellEnd"/>
      <w:r w:rsidR="00583AAB">
        <w:rPr>
          <w:lang w:val="nl-NL"/>
        </w:rPr>
        <w:t xml:space="preserve"> relevant, waardoor het percentage </w:t>
      </w:r>
      <w:r w:rsidR="00C26582">
        <w:rPr>
          <w:lang w:val="nl-NL"/>
        </w:rPr>
        <w:t xml:space="preserve">door de </w:t>
      </w:r>
      <w:r w:rsidR="00C26582">
        <w:rPr>
          <w:i/>
          <w:lang w:val="nl-NL"/>
        </w:rPr>
        <w:t xml:space="preserve">baseline </w:t>
      </w:r>
      <w:r w:rsidR="00583AAB">
        <w:rPr>
          <w:lang w:val="nl-NL"/>
        </w:rPr>
        <w:t xml:space="preserve">goed voorspelde antwoorden </w:t>
      </w:r>
      <w:r w:rsidR="00583AAB" w:rsidRPr="00C26582">
        <w:rPr>
          <w:lang w:val="nl-NL"/>
        </w:rPr>
        <w:t>daalde</w:t>
      </w:r>
      <w:r w:rsidR="00583AAB">
        <w:rPr>
          <w:lang w:val="nl-NL"/>
        </w:rPr>
        <w:t>.</w:t>
      </w:r>
      <w:r w:rsidR="009C5678">
        <w:rPr>
          <w:lang w:val="nl-NL"/>
        </w:rPr>
        <w:t xml:space="preserve"> De </w:t>
      </w:r>
      <w:r w:rsidR="009C5678">
        <w:rPr>
          <w:i/>
          <w:lang w:val="nl-NL"/>
        </w:rPr>
        <w:t>baseline</w:t>
      </w:r>
      <w:r w:rsidR="009C5678">
        <w:rPr>
          <w:lang w:val="nl-NL"/>
        </w:rPr>
        <w:t xml:space="preserve"> </w:t>
      </w:r>
      <w:proofErr w:type="spellStart"/>
      <w:r w:rsidR="009C5678">
        <w:rPr>
          <w:i/>
          <w:lang w:val="nl-NL"/>
        </w:rPr>
        <w:t>classifier</w:t>
      </w:r>
      <w:proofErr w:type="spellEnd"/>
      <w:r w:rsidR="009C5678">
        <w:rPr>
          <w:lang w:val="nl-NL"/>
        </w:rPr>
        <w:t xml:space="preserve"> bleef echter voorspellen dat geen enkele </w:t>
      </w:r>
      <w:proofErr w:type="spellStart"/>
      <w:r w:rsidR="009C5678">
        <w:rPr>
          <w:lang w:val="nl-NL"/>
        </w:rPr>
        <w:t>tweet</w:t>
      </w:r>
      <w:proofErr w:type="spellEnd"/>
      <w:r w:rsidR="009C5678">
        <w:rPr>
          <w:lang w:val="nl-NL"/>
        </w:rPr>
        <w:t xml:space="preserve"> relevant is, </w:t>
      </w:r>
      <w:r w:rsidR="00C26582">
        <w:rPr>
          <w:lang w:val="nl-NL"/>
        </w:rPr>
        <w:t xml:space="preserve">terwijl het doel juist was om relevante </w:t>
      </w:r>
      <w:proofErr w:type="spellStart"/>
      <w:r w:rsidR="00C26582">
        <w:rPr>
          <w:lang w:val="nl-NL"/>
        </w:rPr>
        <w:t>tweets</w:t>
      </w:r>
      <w:proofErr w:type="spellEnd"/>
      <w:r w:rsidR="00C26582">
        <w:rPr>
          <w:lang w:val="nl-NL"/>
        </w:rPr>
        <w:t xml:space="preserve"> te kunnen herkennen. Zodoende moest</w:t>
      </w:r>
      <w:r w:rsidR="009C5678">
        <w:rPr>
          <w:lang w:val="nl-NL"/>
        </w:rPr>
        <w:t xml:space="preserve"> een systeem dat relevante </w:t>
      </w:r>
      <w:proofErr w:type="spellStart"/>
      <w:r w:rsidR="009C5678">
        <w:rPr>
          <w:lang w:val="nl-NL"/>
        </w:rPr>
        <w:t>tweets</w:t>
      </w:r>
      <w:proofErr w:type="spellEnd"/>
      <w:r w:rsidR="009C5678">
        <w:rPr>
          <w:lang w:val="nl-NL"/>
        </w:rPr>
        <w:t xml:space="preserve"> wél weet te herkennen getraind worden.</w:t>
      </w:r>
      <w:r w:rsidR="006C0658">
        <w:rPr>
          <w:lang w:val="nl-NL"/>
        </w:rPr>
        <w:br/>
        <w:t>Van de</w:t>
      </w:r>
      <w:r w:rsidR="00CC4064">
        <w:rPr>
          <w:lang w:val="nl-NL"/>
        </w:rPr>
        <w:t xml:space="preserve"> relevante </w:t>
      </w:r>
      <w:proofErr w:type="spellStart"/>
      <w:r w:rsidR="00CC4064">
        <w:rPr>
          <w:lang w:val="nl-NL"/>
        </w:rPr>
        <w:t>tweets</w:t>
      </w:r>
      <w:proofErr w:type="spellEnd"/>
      <w:r w:rsidR="00CC4064">
        <w:rPr>
          <w:lang w:val="nl-NL"/>
        </w:rPr>
        <w:t xml:space="preserve"> bleek een groot deel gebaseerd op P2000 berichten, en verwezen daar soms ook naar (Tabel 1). </w:t>
      </w:r>
      <w:proofErr w:type="gramStart"/>
      <w:r w:rsidR="00CC4064">
        <w:rPr>
          <w:lang w:val="nl-NL"/>
        </w:rPr>
        <w:t xml:space="preserve">Vaak gaf de </w:t>
      </w:r>
      <w:proofErr w:type="spellStart"/>
      <w:r w:rsidR="00CC4064">
        <w:rPr>
          <w:lang w:val="nl-NL"/>
        </w:rPr>
        <w:t>tweet</w:t>
      </w:r>
      <w:proofErr w:type="spellEnd"/>
      <w:r w:rsidR="00CC4064">
        <w:rPr>
          <w:lang w:val="nl-NL"/>
        </w:rPr>
        <w:t xml:space="preserve"> echter nog wel een aanvulling op de melding, waardoor aan een schijnbaar nietszeggende melding toch wat context kan worden toegevoegd. </w:t>
      </w:r>
      <w:proofErr w:type="gramEnd"/>
      <w:r w:rsidR="00CC4064">
        <w:rPr>
          <w:lang w:val="nl-NL"/>
        </w:rPr>
        <w:t xml:space="preserve">Ook kranten, omroepen en de hulpdiensten zelf zijn actief op </w:t>
      </w:r>
      <w:proofErr w:type="spellStart"/>
      <w:r w:rsidR="00CC4064">
        <w:rPr>
          <w:lang w:val="nl-NL"/>
        </w:rPr>
        <w:t>twitter</w:t>
      </w:r>
      <w:proofErr w:type="spellEnd"/>
      <w:r w:rsidR="00CC4064">
        <w:rPr>
          <w:lang w:val="nl-NL"/>
        </w:rPr>
        <w:t xml:space="preserve"> en </w:t>
      </w:r>
      <w:r w:rsidR="00DD636C">
        <w:rPr>
          <w:lang w:val="nl-NL"/>
        </w:rPr>
        <w:t xml:space="preserve">melden </w:t>
      </w:r>
      <w:r w:rsidR="00CC4064">
        <w:rPr>
          <w:lang w:val="nl-NL"/>
        </w:rPr>
        <w:t xml:space="preserve">na afloop of ter plaatse wat er aan de hand is. ‘Normale’ </w:t>
      </w:r>
      <w:proofErr w:type="spellStart"/>
      <w:r w:rsidR="00CC4064">
        <w:rPr>
          <w:lang w:val="nl-NL"/>
        </w:rPr>
        <w:t>twitteraars</w:t>
      </w:r>
      <w:proofErr w:type="spellEnd"/>
      <w:r w:rsidR="00CC4064">
        <w:rPr>
          <w:lang w:val="nl-NL"/>
        </w:rPr>
        <w:t xml:space="preserve"> die toevallig ergens passeerden waren zeldzaam in de </w:t>
      </w:r>
      <w:r w:rsidR="00606035">
        <w:rPr>
          <w:lang w:val="nl-NL"/>
        </w:rPr>
        <w:t xml:space="preserve">data, en kwamen vaker voor naarmate het incident groter werd. </w:t>
      </w:r>
    </w:p>
    <w:p w14:paraId="77AEBF38" w14:textId="77777777" w:rsidR="00CC4064" w:rsidRPr="00CC4064" w:rsidRDefault="00CC4064" w:rsidP="00CC4064">
      <w:pPr>
        <w:pStyle w:val="Caption"/>
        <w:keepNext/>
        <w:spacing w:after="0"/>
        <w:rPr>
          <w:lang w:val="nl-NL"/>
        </w:rPr>
      </w:pPr>
      <w:r w:rsidRPr="00CC4064">
        <w:rPr>
          <w:lang w:val="nl-NL"/>
        </w:rPr>
        <w:t xml:space="preserve">Tabel </w:t>
      </w:r>
      <w:r>
        <w:fldChar w:fldCharType="begin"/>
      </w:r>
      <w:r w:rsidRPr="00CC4064">
        <w:rPr>
          <w:lang w:val="nl-NL"/>
        </w:rPr>
        <w:instrText xml:space="preserve"> SEQ Tabel \* ARABIC </w:instrText>
      </w:r>
      <w:r>
        <w:fldChar w:fldCharType="separate"/>
      </w:r>
      <w:r w:rsidR="009E09C4">
        <w:rPr>
          <w:noProof/>
          <w:lang w:val="nl-NL"/>
        </w:rPr>
        <w:t>1</w:t>
      </w:r>
      <w:r>
        <w:fldChar w:fldCharType="end"/>
      </w:r>
      <w:r w:rsidRPr="00CC4064">
        <w:rPr>
          <w:lang w:val="nl-NL"/>
        </w:rPr>
        <w:t xml:space="preserve">: Een aantal </w:t>
      </w:r>
      <w:proofErr w:type="spellStart"/>
      <w:r w:rsidRPr="00CC4064">
        <w:rPr>
          <w:lang w:val="nl-NL"/>
        </w:rPr>
        <w:t>gematchte</w:t>
      </w:r>
      <w:proofErr w:type="spellEnd"/>
      <w:r w:rsidRPr="00CC4064">
        <w:rPr>
          <w:lang w:val="nl-NL"/>
        </w:rPr>
        <w:t xml:space="preserve"> meldingen en </w:t>
      </w:r>
      <w:proofErr w:type="spellStart"/>
      <w:r w:rsidRPr="00CC4064">
        <w:rPr>
          <w:lang w:val="nl-NL"/>
        </w:rPr>
        <w:t>tweets</w:t>
      </w:r>
      <w:proofErr w:type="spellEnd"/>
    </w:p>
    <w:tbl>
      <w:tblPr>
        <w:tblStyle w:val="ListTable6Colorful1"/>
        <w:tblW w:w="8647" w:type="dxa"/>
        <w:jc w:val="center"/>
        <w:tblLook w:val="04A0" w:firstRow="1" w:lastRow="0" w:firstColumn="1" w:lastColumn="0" w:noHBand="0" w:noVBand="1"/>
      </w:tblPr>
      <w:tblGrid>
        <w:gridCol w:w="8647"/>
      </w:tblGrid>
      <w:tr w:rsidR="00CC4064" w:rsidRPr="00CC4064" w14:paraId="19526A7E" w14:textId="77777777" w:rsidTr="00EE06C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05EABC9C"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A1 AMBU OG902 Botersloot 3011HE Rotterdam </w:t>
            </w:r>
            <w:proofErr w:type="spellStart"/>
            <w:r w:rsidRPr="00CC4064">
              <w:rPr>
                <w:rFonts w:ascii="Arial" w:eastAsia="Times New Roman" w:hAnsi="Arial" w:cs="Arial"/>
                <w:color w:val="000000"/>
                <w:sz w:val="18"/>
                <w:szCs w:val="22"/>
                <w:lang w:val="nl-NL" w:eastAsia="nl-NL"/>
              </w:rPr>
              <w:t>rt</w:t>
            </w:r>
            <w:proofErr w:type="spellEnd"/>
            <w:r w:rsidRPr="00CC4064">
              <w:rPr>
                <w:rFonts w:ascii="Arial" w:eastAsia="Times New Roman" w:hAnsi="Arial" w:cs="Arial"/>
                <w:color w:val="000000"/>
                <w:sz w:val="18"/>
                <w:szCs w:val="22"/>
                <w:lang w:val="nl-NL" w:eastAsia="nl-NL"/>
              </w:rPr>
              <w:t xml:space="preserve"> bon 38075</w:t>
            </w:r>
          </w:p>
        </w:tc>
      </w:tr>
      <w:tr w:rsidR="00CC4064" w:rsidRPr="002D0CE9" w14:paraId="74CD2D9E"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09CC11A2" w14:textId="6BA9F57A" w:rsidR="00CC4064" w:rsidRPr="00CC4064" w:rsidRDefault="00C97789" w:rsidP="00C97789">
            <w:pPr>
              <w:ind w:left="318"/>
              <w:rPr>
                <w:rFonts w:ascii="Arial" w:eastAsia="Times New Roman" w:hAnsi="Arial" w:cs="Arial"/>
                <w:b w:val="0"/>
                <w:color w:val="000000"/>
                <w:sz w:val="18"/>
                <w:szCs w:val="22"/>
                <w:lang w:val="nl-NL" w:eastAsia="nl-NL"/>
              </w:rPr>
            </w:pPr>
            <w:r>
              <w:rPr>
                <w:rFonts w:ascii="Arial" w:eastAsia="Times New Roman" w:hAnsi="Arial" w:cs="Arial"/>
                <w:b w:val="0"/>
                <w:color w:val="000000"/>
                <w:sz w:val="18"/>
                <w:szCs w:val="22"/>
                <w:lang w:val="nl-NL" w:eastAsia="nl-NL"/>
              </w:rPr>
              <w:t xml:space="preserve"> </w:t>
            </w:r>
            <w:r w:rsidR="00CC4064" w:rsidRPr="00CC4064">
              <w:rPr>
                <w:rFonts w:ascii="Arial" w:eastAsia="Times New Roman" w:hAnsi="Arial" w:cs="Arial"/>
                <w:b w:val="0"/>
                <w:color w:val="000000"/>
                <w:sz w:val="18"/>
                <w:szCs w:val="22"/>
                <w:lang w:val="nl-NL" w:eastAsia="nl-NL"/>
              </w:rPr>
              <w:t xml:space="preserve">#ROTTERDAM #RRM | Bedrijf / instelling 1 Botersloot </w:t>
            </w:r>
            <w:proofErr w:type="spellStart"/>
            <w:r w:rsidR="00CC4064" w:rsidRPr="00CC4064">
              <w:rPr>
                <w:rFonts w:ascii="Arial" w:eastAsia="Times New Roman" w:hAnsi="Arial" w:cs="Arial"/>
                <w:b w:val="0"/>
                <w:color w:val="000000"/>
                <w:sz w:val="18"/>
                <w:szCs w:val="22"/>
                <w:lang w:val="nl-NL" w:eastAsia="nl-NL"/>
              </w:rPr>
              <w:t>rt</w:t>
            </w:r>
            <w:proofErr w:type="spellEnd"/>
            <w:r w:rsidR="00CC4064" w:rsidRPr="00CC4064">
              <w:rPr>
                <w:rFonts w:ascii="Arial" w:eastAsia="Times New Roman" w:hAnsi="Arial" w:cs="Arial"/>
                <w:b w:val="0"/>
                <w:color w:val="000000"/>
                <w:sz w:val="18"/>
                <w:szCs w:val="22"/>
                <w:lang w:val="nl-NL" w:eastAsia="nl-NL"/>
              </w:rPr>
              <w:t xml:space="preserve"> daadwerkeli</w:t>
            </w:r>
            <w:r>
              <w:rPr>
                <w:rFonts w:ascii="Arial" w:eastAsia="Times New Roman" w:hAnsi="Arial" w:cs="Arial"/>
                <w:b w:val="0"/>
                <w:color w:val="000000"/>
                <w:sz w:val="18"/>
                <w:szCs w:val="22"/>
                <w:lang w:val="nl-NL" w:eastAsia="nl-NL"/>
              </w:rPr>
              <w:t xml:space="preserve">jke </w:t>
            </w:r>
            <w:proofErr w:type="gramStart"/>
            <w:r>
              <w:rPr>
                <w:rFonts w:ascii="Arial" w:eastAsia="Times New Roman" w:hAnsi="Arial" w:cs="Arial"/>
                <w:b w:val="0"/>
                <w:color w:val="000000"/>
                <w:sz w:val="18"/>
                <w:szCs w:val="22"/>
                <w:lang w:val="nl-NL" w:eastAsia="nl-NL"/>
              </w:rPr>
              <w:t>overval .</w:t>
            </w:r>
            <w:proofErr w:type="gramEnd"/>
            <w:r>
              <w:rPr>
                <w:rFonts w:ascii="Arial" w:eastAsia="Times New Roman" w:hAnsi="Arial" w:cs="Arial"/>
                <w:b w:val="0"/>
                <w:color w:val="000000"/>
                <w:sz w:val="18"/>
                <w:szCs w:val="22"/>
                <w:lang w:val="nl-NL" w:eastAsia="nl-NL"/>
              </w:rPr>
              <w:t xml:space="preserve"> politie doet onder</w:t>
            </w:r>
            <w:r w:rsidR="00CC4064" w:rsidRPr="00CC4064">
              <w:rPr>
                <w:rFonts w:ascii="Arial" w:eastAsia="Times New Roman" w:hAnsi="Arial" w:cs="Arial"/>
                <w:b w:val="0"/>
                <w:color w:val="000000"/>
                <w:sz w:val="18"/>
                <w:szCs w:val="22"/>
                <w:lang w:val="nl-NL" w:eastAsia="nl-NL"/>
              </w:rPr>
              <w:t>zoek | http://t.co/GcjLac8A5r #p2000</w:t>
            </w:r>
          </w:p>
        </w:tc>
      </w:tr>
      <w:tr w:rsidR="00CC4064" w:rsidRPr="002D0CE9" w14:paraId="2BB830CB"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7E5C0852"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PRIO 1 Ongeval Letsel Buiten </w:t>
            </w:r>
            <w:proofErr w:type="gramStart"/>
            <w:r w:rsidRPr="00CC4064">
              <w:rPr>
                <w:rFonts w:ascii="Arial" w:eastAsia="Times New Roman" w:hAnsi="Arial" w:cs="Arial"/>
                <w:color w:val="000000"/>
                <w:sz w:val="18"/>
                <w:szCs w:val="22"/>
                <w:lang w:val="nl-NL" w:eastAsia="nl-NL"/>
              </w:rPr>
              <w:t>:</w:t>
            </w:r>
            <w:proofErr w:type="gramEnd"/>
            <w:r w:rsidRPr="00CC4064">
              <w:rPr>
                <w:rFonts w:ascii="Arial" w:eastAsia="Times New Roman" w:hAnsi="Arial" w:cs="Arial"/>
                <w:color w:val="000000"/>
                <w:sz w:val="18"/>
                <w:szCs w:val="22"/>
                <w:lang w:val="nl-NL" w:eastAsia="nl-NL"/>
              </w:rPr>
              <w:t xml:space="preserve"> : Oude Raadhuisstraat : Didam ( OVDB Alarm , rv ) ( GRIP 1)</w:t>
            </w:r>
          </w:p>
        </w:tc>
      </w:tr>
      <w:tr w:rsidR="00CC4064" w:rsidRPr="002D0CE9" w14:paraId="047A94ED"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5434B117" w14:textId="77777777" w:rsidR="00CC4064" w:rsidRPr="00CC4064" w:rsidRDefault="00CC4064" w:rsidP="00C97789">
            <w:pPr>
              <w:ind w:left="318"/>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w:t>
            </w:r>
            <w:proofErr w:type="spellStart"/>
            <w:r w:rsidRPr="00CC4064">
              <w:rPr>
                <w:rFonts w:ascii="Arial" w:eastAsia="Times New Roman" w:hAnsi="Arial" w:cs="Arial"/>
                <w:b w:val="0"/>
                <w:color w:val="000000"/>
                <w:sz w:val="18"/>
                <w:szCs w:val="22"/>
                <w:lang w:val="nl-NL" w:eastAsia="nl-NL"/>
              </w:rPr>
              <w:t>rachidfinge</w:t>
            </w:r>
            <w:proofErr w:type="spellEnd"/>
            <w:r w:rsidRPr="00CC4064">
              <w:rPr>
                <w:rFonts w:ascii="Arial" w:eastAsia="Times New Roman" w:hAnsi="Arial" w:cs="Arial"/>
                <w:b w:val="0"/>
                <w:color w:val="000000"/>
                <w:sz w:val="18"/>
                <w:szCs w:val="22"/>
                <w:lang w:val="nl-NL" w:eastAsia="nl-NL"/>
              </w:rPr>
              <w:t xml:space="preserve"> attractie is nu </w:t>
            </w:r>
            <w:proofErr w:type="gramStart"/>
            <w:r w:rsidRPr="00CC4064">
              <w:rPr>
                <w:rFonts w:ascii="Arial" w:eastAsia="Times New Roman" w:hAnsi="Arial" w:cs="Arial"/>
                <w:b w:val="0"/>
                <w:color w:val="000000"/>
                <w:sz w:val="18"/>
                <w:szCs w:val="22"/>
                <w:lang w:val="nl-NL" w:eastAsia="nl-NL"/>
              </w:rPr>
              <w:t>leeg !</w:t>
            </w:r>
            <w:proofErr w:type="gramEnd"/>
            <w:r w:rsidRPr="00CC4064">
              <w:rPr>
                <w:rFonts w:ascii="Arial" w:eastAsia="Times New Roman" w:hAnsi="Arial" w:cs="Arial"/>
                <w:b w:val="0"/>
                <w:color w:val="000000"/>
                <w:sz w:val="18"/>
                <w:szCs w:val="22"/>
                <w:lang w:val="nl-NL" w:eastAsia="nl-NL"/>
              </w:rPr>
              <w:t>! Brandweer heeft de inzittende gered</w:t>
            </w:r>
          </w:p>
        </w:tc>
      </w:tr>
      <w:tr w:rsidR="00CC4064" w:rsidRPr="002D0CE9" w14:paraId="15D12B5E"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6DB00C34"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PRIO 1 Buitenbrand </w:t>
            </w:r>
            <w:proofErr w:type="gramStart"/>
            <w:r w:rsidRPr="00CC4064">
              <w:rPr>
                <w:rFonts w:ascii="Arial" w:eastAsia="Times New Roman" w:hAnsi="Arial" w:cs="Arial"/>
                <w:color w:val="000000"/>
                <w:sz w:val="18"/>
                <w:szCs w:val="22"/>
                <w:lang w:val="nl-NL" w:eastAsia="nl-NL"/>
              </w:rPr>
              <w:t>:</w:t>
            </w:r>
            <w:proofErr w:type="gramEnd"/>
            <w:r w:rsidRPr="00CC4064">
              <w:rPr>
                <w:rFonts w:ascii="Arial" w:eastAsia="Times New Roman" w:hAnsi="Arial" w:cs="Arial"/>
                <w:color w:val="000000"/>
                <w:sz w:val="18"/>
                <w:szCs w:val="22"/>
                <w:lang w:val="nl-NL" w:eastAsia="nl-NL"/>
              </w:rPr>
              <w:t xml:space="preserve"> : Rolklaver : Kampen 041092 042095 042086 (BR: middel) (AGS Alarm) (GRIP 1)</w:t>
            </w:r>
          </w:p>
        </w:tc>
      </w:tr>
      <w:tr w:rsidR="00CC4064" w:rsidRPr="002D0CE9" w14:paraId="117E8A7D"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14796E06" w14:textId="77777777" w:rsidR="00CC4064" w:rsidRPr="00CC4064" w:rsidRDefault="00CC4064" w:rsidP="00C97789">
            <w:pPr>
              <w:ind w:left="318"/>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Brandweer Kampen : geen asbest in woonwijk gevonden na brand volkstuinencomplex http://t.co/2uwutbUByA #112</w:t>
            </w:r>
            <w:proofErr w:type="gramStart"/>
            <w:r w:rsidRPr="00CC4064">
              <w:rPr>
                <w:rFonts w:ascii="Arial" w:eastAsia="Times New Roman" w:hAnsi="Arial" w:cs="Arial"/>
                <w:b w:val="0"/>
                <w:color w:val="000000"/>
                <w:sz w:val="18"/>
                <w:szCs w:val="22"/>
                <w:lang w:val="nl-NL" w:eastAsia="nl-NL"/>
              </w:rPr>
              <w:t>overijssel</w:t>
            </w:r>
            <w:proofErr w:type="gramEnd"/>
            <w:r w:rsidRPr="00CC4064">
              <w:rPr>
                <w:rFonts w:ascii="Arial" w:eastAsia="Times New Roman" w:hAnsi="Arial" w:cs="Arial"/>
                <w:b w:val="0"/>
                <w:color w:val="000000"/>
                <w:sz w:val="18"/>
                <w:szCs w:val="22"/>
                <w:lang w:val="nl-NL" w:eastAsia="nl-NL"/>
              </w:rPr>
              <w:t xml:space="preserve"> #</w:t>
            </w:r>
            <w:proofErr w:type="spellStart"/>
            <w:r w:rsidRPr="00CC4064">
              <w:rPr>
                <w:rFonts w:ascii="Arial" w:eastAsia="Times New Roman" w:hAnsi="Arial" w:cs="Arial"/>
                <w:b w:val="0"/>
                <w:color w:val="000000"/>
                <w:sz w:val="18"/>
                <w:szCs w:val="22"/>
                <w:lang w:val="nl-NL" w:eastAsia="nl-NL"/>
              </w:rPr>
              <w:t>rtvoost</w:t>
            </w:r>
            <w:proofErr w:type="spellEnd"/>
          </w:p>
        </w:tc>
      </w:tr>
      <w:tr w:rsidR="00CC4064" w:rsidRPr="002D0CE9" w14:paraId="3F9FD553"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3E939AA1" w14:textId="77777777" w:rsidR="00CC4064" w:rsidRPr="00CC4064" w:rsidRDefault="00CC4064" w:rsidP="00CC4064">
            <w:pPr>
              <w:rPr>
                <w:rFonts w:ascii="Arial" w:eastAsia="Times New Roman" w:hAnsi="Arial" w:cs="Arial"/>
                <w:color w:val="000000"/>
                <w:sz w:val="18"/>
                <w:szCs w:val="22"/>
                <w:lang w:val="nl-NL" w:eastAsia="nl-NL"/>
              </w:rPr>
            </w:pPr>
            <w:proofErr w:type="spellStart"/>
            <w:r w:rsidRPr="00CC4064">
              <w:rPr>
                <w:rFonts w:ascii="Arial" w:eastAsia="Times New Roman" w:hAnsi="Arial" w:cs="Arial"/>
                <w:color w:val="000000"/>
                <w:sz w:val="18"/>
                <w:szCs w:val="22"/>
                <w:lang w:val="nl-NL" w:eastAsia="nl-NL"/>
              </w:rPr>
              <w:t>Prio</w:t>
            </w:r>
            <w:proofErr w:type="spellEnd"/>
            <w:r w:rsidRPr="00CC4064">
              <w:rPr>
                <w:rFonts w:ascii="Arial" w:eastAsia="Times New Roman" w:hAnsi="Arial" w:cs="Arial"/>
                <w:color w:val="000000"/>
                <w:sz w:val="18"/>
                <w:szCs w:val="22"/>
                <w:lang w:val="nl-NL" w:eastAsia="nl-NL"/>
              </w:rPr>
              <w:t xml:space="preserve"> 2 assistentie kleine ontsmetting (</w:t>
            </w:r>
            <w:proofErr w:type="spellStart"/>
            <w:r w:rsidRPr="00CC4064">
              <w:rPr>
                <w:rFonts w:ascii="Arial" w:eastAsia="Times New Roman" w:hAnsi="Arial" w:cs="Arial"/>
                <w:color w:val="000000"/>
                <w:sz w:val="18"/>
                <w:szCs w:val="22"/>
                <w:lang w:val="nl-NL" w:eastAsia="nl-NL"/>
              </w:rPr>
              <w:t>inmelden</w:t>
            </w:r>
            <w:proofErr w:type="spellEnd"/>
            <w:r w:rsidRPr="00CC4064">
              <w:rPr>
                <w:rFonts w:ascii="Arial" w:eastAsia="Times New Roman" w:hAnsi="Arial" w:cs="Arial"/>
                <w:color w:val="000000"/>
                <w:sz w:val="18"/>
                <w:szCs w:val="22"/>
                <w:lang w:val="nl-NL" w:eastAsia="nl-NL"/>
              </w:rPr>
              <w:t>: BNH-INCI-30) (-) (OPS: zeer grote brand) (GRIP: 2) Noordergeestkerk Noordergeeststraat 9 Heiloo Brand Bijeenkomst 4333</w:t>
            </w:r>
          </w:p>
        </w:tc>
      </w:tr>
      <w:tr w:rsidR="00CC4064" w:rsidRPr="00CC4064" w14:paraId="141A2265"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71C7ABE3" w14:textId="77777777" w:rsidR="00CC4064" w:rsidRPr="00CC4064" w:rsidRDefault="00CC4064" w:rsidP="00C97789">
            <w:pPr>
              <w:ind w:left="318"/>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 xml:space="preserve">Grote brand vannacht bij leegstaande kerk in </w:t>
            </w:r>
            <w:proofErr w:type="gramStart"/>
            <w:r w:rsidRPr="00CC4064">
              <w:rPr>
                <w:rFonts w:ascii="Arial" w:eastAsia="Times New Roman" w:hAnsi="Arial" w:cs="Arial"/>
                <w:b w:val="0"/>
                <w:color w:val="000000"/>
                <w:sz w:val="18"/>
                <w:szCs w:val="22"/>
                <w:lang w:val="nl-NL" w:eastAsia="nl-NL"/>
              </w:rPr>
              <w:t>#Heiloo .</w:t>
            </w:r>
            <w:proofErr w:type="gramEnd"/>
            <w:r w:rsidRPr="00CC4064">
              <w:rPr>
                <w:rFonts w:ascii="Arial" w:eastAsia="Times New Roman" w:hAnsi="Arial" w:cs="Arial"/>
                <w:b w:val="0"/>
                <w:color w:val="000000"/>
                <w:sz w:val="18"/>
                <w:szCs w:val="22"/>
                <w:lang w:val="nl-NL" w:eastAsia="nl-NL"/>
              </w:rPr>
              <w:t xml:space="preserve"> Alleen de toren staat nog </w:t>
            </w:r>
            <w:proofErr w:type="gramStart"/>
            <w:r w:rsidRPr="00CC4064">
              <w:rPr>
                <w:rFonts w:ascii="Arial" w:eastAsia="Times New Roman" w:hAnsi="Arial" w:cs="Arial"/>
                <w:b w:val="0"/>
                <w:color w:val="000000"/>
                <w:sz w:val="18"/>
                <w:szCs w:val="22"/>
                <w:lang w:val="nl-NL" w:eastAsia="nl-NL"/>
              </w:rPr>
              <w:t>overeind .</w:t>
            </w:r>
            <w:proofErr w:type="gramEnd"/>
            <w:r w:rsidRPr="00CC4064">
              <w:rPr>
                <w:rFonts w:ascii="Arial" w:eastAsia="Times New Roman" w:hAnsi="Arial" w:cs="Arial"/>
                <w:b w:val="0"/>
                <w:color w:val="000000"/>
                <w:sz w:val="18"/>
                <w:szCs w:val="22"/>
                <w:lang w:val="nl-NL" w:eastAsia="nl-NL"/>
              </w:rPr>
              <w:t xml:space="preserve"> @RTVNH http://t.co/K6DiS3McoP</w:t>
            </w:r>
          </w:p>
        </w:tc>
      </w:tr>
      <w:tr w:rsidR="00CC4064" w:rsidRPr="002D0CE9" w14:paraId="0B9D84BD" w14:textId="77777777" w:rsidTr="00EE06C6">
        <w:trPr>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49A64B24" w14:textId="77777777" w:rsidR="00CC4064" w:rsidRPr="00CC4064" w:rsidRDefault="00CC4064" w:rsidP="00CC4064">
            <w:pPr>
              <w:rPr>
                <w:rFonts w:ascii="Arial" w:eastAsia="Times New Roman" w:hAnsi="Arial" w:cs="Arial"/>
                <w:color w:val="000000"/>
                <w:sz w:val="18"/>
                <w:szCs w:val="22"/>
                <w:lang w:val="nl-NL" w:eastAsia="nl-NL"/>
              </w:rPr>
            </w:pPr>
            <w:r w:rsidRPr="00CC4064">
              <w:rPr>
                <w:rFonts w:ascii="Arial" w:eastAsia="Times New Roman" w:hAnsi="Arial" w:cs="Arial"/>
                <w:color w:val="000000"/>
                <w:sz w:val="18"/>
                <w:szCs w:val="22"/>
                <w:lang w:val="nl-NL" w:eastAsia="nl-NL"/>
              </w:rPr>
              <w:t xml:space="preserve">A1 5011LN </w:t>
            </w:r>
            <w:proofErr w:type="gramStart"/>
            <w:r w:rsidRPr="00CC4064">
              <w:rPr>
                <w:rFonts w:ascii="Arial" w:eastAsia="Times New Roman" w:hAnsi="Arial" w:cs="Arial"/>
                <w:color w:val="000000"/>
                <w:sz w:val="18"/>
                <w:szCs w:val="22"/>
                <w:lang w:val="nl-NL" w:eastAsia="nl-NL"/>
              </w:rPr>
              <w:t>X :</w:t>
            </w:r>
            <w:proofErr w:type="gramEnd"/>
            <w:r w:rsidRPr="00CC4064">
              <w:rPr>
                <w:rFonts w:ascii="Arial" w:eastAsia="Times New Roman" w:hAnsi="Arial" w:cs="Arial"/>
                <w:color w:val="000000"/>
                <w:sz w:val="18"/>
                <w:szCs w:val="22"/>
                <w:lang w:val="nl-NL" w:eastAsia="nl-NL"/>
              </w:rPr>
              <w:t xml:space="preserve"> HAG Tilburg Beethovenlaan X Beethovenlaan X HAG Tilburg Beethovenlaan Tilburg 32848</w:t>
            </w:r>
          </w:p>
        </w:tc>
      </w:tr>
      <w:tr w:rsidR="00CC4064" w:rsidRPr="002D0CE9" w14:paraId="76CF8D6F" w14:textId="77777777" w:rsidTr="00EE06C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647" w:type="dxa"/>
            <w:noWrap/>
            <w:hideMark/>
          </w:tcPr>
          <w:p w14:paraId="34FA0646" w14:textId="77777777" w:rsidR="00CC4064" w:rsidRPr="00CC4064" w:rsidRDefault="00CC4064" w:rsidP="00C97789">
            <w:pPr>
              <w:ind w:left="318"/>
              <w:rPr>
                <w:rFonts w:ascii="Arial" w:eastAsia="Times New Roman" w:hAnsi="Arial" w:cs="Arial"/>
                <w:b w:val="0"/>
                <w:color w:val="000000"/>
                <w:sz w:val="18"/>
                <w:szCs w:val="22"/>
                <w:lang w:val="nl-NL" w:eastAsia="nl-NL"/>
              </w:rPr>
            </w:pPr>
            <w:r w:rsidRPr="00CC4064">
              <w:rPr>
                <w:rFonts w:ascii="Arial" w:eastAsia="Times New Roman" w:hAnsi="Arial" w:cs="Arial"/>
                <w:b w:val="0"/>
                <w:color w:val="000000"/>
                <w:sz w:val="18"/>
                <w:szCs w:val="22"/>
                <w:lang w:val="nl-NL" w:eastAsia="nl-NL"/>
              </w:rPr>
              <w:t xml:space="preserve">Tilburg - Verwarde Tilburger slaat voorruit auto </w:t>
            </w:r>
            <w:proofErr w:type="gramStart"/>
            <w:r w:rsidRPr="00CC4064">
              <w:rPr>
                <w:rFonts w:ascii="Arial" w:eastAsia="Times New Roman" w:hAnsi="Arial" w:cs="Arial"/>
                <w:b w:val="0"/>
                <w:color w:val="000000"/>
                <w:sz w:val="18"/>
                <w:szCs w:val="22"/>
                <w:lang w:val="nl-NL" w:eastAsia="nl-NL"/>
              </w:rPr>
              <w:t>kapot :</w:t>
            </w:r>
            <w:proofErr w:type="gramEnd"/>
            <w:r w:rsidRPr="00CC4064">
              <w:rPr>
                <w:rFonts w:ascii="Arial" w:eastAsia="Times New Roman" w:hAnsi="Arial" w:cs="Arial"/>
                <w:b w:val="0"/>
                <w:color w:val="000000"/>
                <w:sz w:val="18"/>
                <w:szCs w:val="22"/>
                <w:lang w:val="nl-NL" w:eastAsia="nl-NL"/>
              </w:rPr>
              <w:t xml:space="preserve"> De politie heeft dinsdag 28 april 2015 omstreeks 16.35... http://t.co/bYz1twXaZ2</w:t>
            </w:r>
          </w:p>
        </w:tc>
      </w:tr>
    </w:tbl>
    <w:p w14:paraId="1371CBA5" w14:textId="77777777" w:rsidR="00CC4064" w:rsidRPr="009C5678" w:rsidRDefault="00CC4064" w:rsidP="00644BC9">
      <w:pPr>
        <w:rPr>
          <w:lang w:val="nl-NL"/>
        </w:rPr>
      </w:pPr>
    </w:p>
    <w:p w14:paraId="0F9E3736" w14:textId="77777777" w:rsidR="00EB6805" w:rsidRDefault="00EB6805">
      <w:pPr>
        <w:rPr>
          <w:lang w:val="nl-NL"/>
        </w:rPr>
      </w:pPr>
      <w:r>
        <w:rPr>
          <w:lang w:val="nl-NL"/>
        </w:rPr>
        <w:br w:type="page"/>
      </w:r>
    </w:p>
    <w:p w14:paraId="43B8C3EC" w14:textId="77777777" w:rsidR="00EB6805" w:rsidRDefault="00EB6805" w:rsidP="00EB6805">
      <w:pPr>
        <w:pStyle w:val="Heading2"/>
        <w:numPr>
          <w:ilvl w:val="1"/>
          <w:numId w:val="1"/>
        </w:numPr>
        <w:rPr>
          <w:lang w:val="nl-NL"/>
        </w:rPr>
      </w:pPr>
      <w:bookmarkStart w:id="7" w:name="_Toc423008382"/>
      <w:r>
        <w:rPr>
          <w:lang w:val="nl-NL"/>
        </w:rPr>
        <w:lastRenderedPageBreak/>
        <w:t>Data classificeren</w:t>
      </w:r>
      <w:bookmarkEnd w:id="7"/>
    </w:p>
    <w:p w14:paraId="2240FC25" w14:textId="145134FE" w:rsidR="00EB6805" w:rsidRDefault="00EB6805" w:rsidP="008A6D6A">
      <w:pPr>
        <w:rPr>
          <w:rFonts w:cs="Courier New"/>
          <w:lang w:val="nl-NL"/>
        </w:rPr>
      </w:pPr>
      <w:r>
        <w:rPr>
          <w:lang w:val="nl-NL"/>
        </w:rPr>
        <w:t xml:space="preserve">Per melding bleek na alle bewerkingen </w:t>
      </w:r>
      <w:r w:rsidRPr="004C63E6">
        <w:rPr>
          <w:lang w:val="nl-NL"/>
        </w:rPr>
        <w:t xml:space="preserve">gemiddeld iets meer dan één </w:t>
      </w:r>
      <w:proofErr w:type="spellStart"/>
      <w:r w:rsidRPr="004C63E6">
        <w:rPr>
          <w:lang w:val="nl-NL"/>
        </w:rPr>
        <w:t>tweet</w:t>
      </w:r>
      <w:proofErr w:type="spellEnd"/>
      <w:r w:rsidRPr="004C63E6">
        <w:rPr>
          <w:lang w:val="nl-NL"/>
        </w:rPr>
        <w:t xml:space="preserve"> binnen </w:t>
      </w:r>
      <w:r>
        <w:rPr>
          <w:lang w:val="nl-NL"/>
        </w:rPr>
        <w:t>het</w:t>
      </w:r>
      <w:r w:rsidRPr="004C63E6">
        <w:rPr>
          <w:lang w:val="nl-NL"/>
        </w:rPr>
        <w:t xml:space="preserve"> gestelde tijd</w:t>
      </w:r>
      <w:r>
        <w:rPr>
          <w:lang w:val="nl-NL"/>
        </w:rPr>
        <w:t>skader</w:t>
      </w:r>
      <w:r w:rsidRPr="004C63E6">
        <w:rPr>
          <w:lang w:val="nl-NL"/>
        </w:rPr>
        <w:t xml:space="preserve"> geplaatst, waarop het</w:t>
      </w:r>
      <w:r w:rsidR="00DD636C">
        <w:rPr>
          <w:lang w:val="nl-NL"/>
        </w:rPr>
        <w:t xml:space="preserve"> nieuwe</w:t>
      </w:r>
      <w:r w:rsidRPr="004C63E6">
        <w:rPr>
          <w:lang w:val="nl-NL"/>
        </w:rPr>
        <w:t xml:space="preserve"> aantal te annoteren </w:t>
      </w:r>
      <w:proofErr w:type="spellStart"/>
      <w:r w:rsidRPr="004C63E6">
        <w:rPr>
          <w:lang w:val="nl-NL"/>
        </w:rPr>
        <w:t>tweets</w:t>
      </w:r>
      <w:proofErr w:type="spellEnd"/>
      <w:r w:rsidRPr="004C63E6">
        <w:rPr>
          <w:lang w:val="nl-NL"/>
        </w:rPr>
        <w:t xml:space="preserve"> op 600 is gesteld</w:t>
      </w:r>
      <w:r>
        <w:rPr>
          <w:lang w:val="nl-NL"/>
        </w:rPr>
        <w:t xml:space="preserve"> zodat opnieuw </w:t>
      </w:r>
      <w:r w:rsidR="008A6D6A">
        <w:rPr>
          <w:lang w:val="nl-NL"/>
        </w:rPr>
        <w:t>een derde</w:t>
      </w:r>
      <w:r>
        <w:rPr>
          <w:vertAlign w:val="subscript"/>
          <w:lang w:val="nl-NL"/>
        </w:rPr>
        <w:t xml:space="preserve"> </w:t>
      </w:r>
      <w:r>
        <w:rPr>
          <w:lang w:val="nl-NL"/>
        </w:rPr>
        <w:t xml:space="preserve">van </w:t>
      </w:r>
      <w:r w:rsidR="008A6D6A">
        <w:rPr>
          <w:lang w:val="nl-NL"/>
        </w:rPr>
        <w:t xml:space="preserve">alle </w:t>
      </w:r>
      <w:proofErr w:type="spellStart"/>
      <w:r w:rsidR="008A6D6A">
        <w:rPr>
          <w:lang w:val="nl-NL"/>
        </w:rPr>
        <w:t>tweets</w:t>
      </w:r>
      <w:proofErr w:type="spellEnd"/>
      <w:r>
        <w:rPr>
          <w:lang w:val="nl-NL"/>
        </w:rPr>
        <w:t xml:space="preserve"> geannoteerd werd</w:t>
      </w:r>
      <w:r w:rsidRPr="004C63E6">
        <w:rPr>
          <w:lang w:val="nl-NL"/>
        </w:rPr>
        <w:t xml:space="preserve">. Voor deze </w:t>
      </w:r>
      <w:proofErr w:type="spellStart"/>
      <w:r w:rsidRPr="004C63E6">
        <w:rPr>
          <w:lang w:val="nl-NL"/>
        </w:rPr>
        <w:t>tweets</w:t>
      </w:r>
      <w:proofErr w:type="spellEnd"/>
      <w:r w:rsidRPr="004C63E6">
        <w:rPr>
          <w:lang w:val="nl-NL"/>
        </w:rPr>
        <w:t xml:space="preserve"> is handmatig aangegeven of ze relevant</w:t>
      </w:r>
      <w:r>
        <w:rPr>
          <w:lang w:val="nl-NL"/>
        </w:rPr>
        <w:t xml:space="preserve"> </w:t>
      </w:r>
      <w:r w:rsidRPr="004C63E6">
        <w:rPr>
          <w:lang w:val="nl-NL"/>
        </w:rPr>
        <w:t>(1) of niet relevant</w:t>
      </w:r>
      <w:r>
        <w:rPr>
          <w:lang w:val="nl-NL"/>
        </w:rPr>
        <w:t xml:space="preserve"> </w:t>
      </w:r>
      <w:r w:rsidRPr="004C63E6">
        <w:rPr>
          <w:lang w:val="nl-NL"/>
        </w:rPr>
        <w:t xml:space="preserve">(0) waren voor de betreffende noodoproep, waarna er met behulp van het </w:t>
      </w:r>
      <w:proofErr w:type="spellStart"/>
      <w:r w:rsidRPr="004C63E6">
        <w:rPr>
          <w:i/>
          <w:lang w:val="nl-NL"/>
        </w:rPr>
        <w:t>Naive</w:t>
      </w:r>
      <w:proofErr w:type="spellEnd"/>
      <w:r w:rsidRPr="004C63E6">
        <w:rPr>
          <w:i/>
          <w:lang w:val="nl-NL"/>
        </w:rPr>
        <w:t xml:space="preserve"> </w:t>
      </w:r>
      <w:proofErr w:type="spellStart"/>
      <w:r w:rsidRPr="004C63E6">
        <w:rPr>
          <w:i/>
          <w:lang w:val="nl-NL"/>
        </w:rPr>
        <w:t>Bayes</w:t>
      </w:r>
      <w:proofErr w:type="spellEnd"/>
      <w:sdt>
        <w:sdtPr>
          <w:rPr>
            <w:i/>
            <w:lang w:val="nl-NL"/>
          </w:rPr>
          <w:id w:val="-762916789"/>
          <w:citation/>
        </w:sdtPr>
        <w:sdtContent>
          <w:r>
            <w:rPr>
              <w:i/>
              <w:lang w:val="nl-NL"/>
            </w:rPr>
            <w:fldChar w:fldCharType="begin"/>
          </w:r>
          <w:r>
            <w:rPr>
              <w:i/>
              <w:lang w:val="nl-NL"/>
            </w:rPr>
            <w:instrText xml:space="preserve"> CITATION Man08 \l 1043 </w:instrText>
          </w:r>
          <w:r>
            <w:rPr>
              <w:i/>
              <w:lang w:val="nl-NL"/>
            </w:rPr>
            <w:fldChar w:fldCharType="separate"/>
          </w:r>
          <w:r w:rsidR="00202130">
            <w:rPr>
              <w:i/>
              <w:noProof/>
              <w:lang w:val="nl-NL"/>
            </w:rPr>
            <w:t xml:space="preserve"> </w:t>
          </w:r>
          <w:r w:rsidR="00202130" w:rsidRPr="00202130">
            <w:rPr>
              <w:noProof/>
              <w:lang w:val="nl-NL"/>
            </w:rPr>
            <w:t>(Manning, Raghavan en Schütze 2008)</w:t>
          </w:r>
          <w:r>
            <w:rPr>
              <w:i/>
              <w:lang w:val="nl-NL"/>
            </w:rPr>
            <w:fldChar w:fldCharType="end"/>
          </w:r>
        </w:sdtContent>
      </w:sdt>
      <w:r w:rsidRPr="004C63E6">
        <w:rPr>
          <w:lang w:val="nl-NL"/>
        </w:rPr>
        <w:t xml:space="preserve"> algoritme door het systeem kon worden geleerd waar een (ir)relev</w:t>
      </w:r>
      <w:r>
        <w:rPr>
          <w:lang w:val="nl-NL"/>
        </w:rPr>
        <w:t xml:space="preserve">ante </w:t>
      </w:r>
      <w:proofErr w:type="spellStart"/>
      <w:r>
        <w:rPr>
          <w:lang w:val="nl-NL"/>
        </w:rPr>
        <w:t>tweet</w:t>
      </w:r>
      <w:proofErr w:type="spellEnd"/>
      <w:r>
        <w:rPr>
          <w:lang w:val="nl-NL"/>
        </w:rPr>
        <w:t xml:space="preserve"> aan te herkennen is. </w:t>
      </w:r>
      <w:proofErr w:type="spellStart"/>
      <w:r w:rsidRPr="00DF6859">
        <w:rPr>
          <w:rFonts w:cs="Courier New"/>
          <w:i/>
          <w:lang w:val="nl-NL"/>
        </w:rPr>
        <w:t>Naive</w:t>
      </w:r>
      <w:proofErr w:type="spellEnd"/>
      <w:r w:rsidRPr="00DF6859">
        <w:rPr>
          <w:rFonts w:cs="Courier New"/>
          <w:i/>
          <w:lang w:val="nl-NL"/>
        </w:rPr>
        <w:t xml:space="preserve"> </w:t>
      </w:r>
      <w:proofErr w:type="spellStart"/>
      <w:r w:rsidRPr="00DF6859">
        <w:rPr>
          <w:rFonts w:cs="Courier New"/>
          <w:i/>
          <w:lang w:val="nl-NL"/>
        </w:rPr>
        <w:t>Bayes</w:t>
      </w:r>
      <w:proofErr w:type="spellEnd"/>
      <w:r>
        <w:rPr>
          <w:rFonts w:cs="Courier New"/>
          <w:lang w:val="nl-NL"/>
        </w:rPr>
        <w:t xml:space="preserve"> gaat uit van </w:t>
      </w:r>
      <w:proofErr w:type="spellStart"/>
      <w:r w:rsidRPr="00A4288A">
        <w:rPr>
          <w:rFonts w:cs="Courier New"/>
          <w:i/>
          <w:lang w:val="nl-NL"/>
        </w:rPr>
        <w:t>probabilities</w:t>
      </w:r>
      <w:proofErr w:type="spellEnd"/>
      <w:r w:rsidRPr="00DF6859">
        <w:rPr>
          <w:rFonts w:cs="Courier New"/>
          <w:lang w:val="nl-NL"/>
        </w:rPr>
        <w:t>,</w:t>
      </w:r>
      <w:r>
        <w:rPr>
          <w:rFonts w:cs="Courier New"/>
          <w:lang w:val="nl-NL"/>
        </w:rPr>
        <w:t xml:space="preserve"> di</w:t>
      </w:r>
      <w:r w:rsidRPr="00DF6859">
        <w:rPr>
          <w:rFonts w:cs="Courier New"/>
          <w:lang w:val="nl-NL"/>
        </w:rPr>
        <w:t xml:space="preserve">t </w:t>
      </w:r>
      <w:r>
        <w:rPr>
          <w:rFonts w:cs="Courier New"/>
          <w:lang w:val="nl-NL"/>
        </w:rPr>
        <w:t xml:space="preserve">betekent dat het kansen berekent voor elk woord dat er in wordt gestopt: de kans dat het woord in een relevante </w:t>
      </w:r>
      <w:proofErr w:type="spellStart"/>
      <w:r>
        <w:rPr>
          <w:rFonts w:cs="Courier New"/>
          <w:lang w:val="nl-NL"/>
        </w:rPr>
        <w:t>tweet</w:t>
      </w:r>
      <w:proofErr w:type="spellEnd"/>
      <w:r>
        <w:rPr>
          <w:rFonts w:cs="Courier New"/>
          <w:lang w:val="nl-NL"/>
        </w:rPr>
        <w:t xml:space="preserve"> staat, de kans dat het in een irrelevante </w:t>
      </w:r>
      <w:proofErr w:type="spellStart"/>
      <w:r>
        <w:rPr>
          <w:rFonts w:cs="Courier New"/>
          <w:lang w:val="nl-NL"/>
        </w:rPr>
        <w:t>tweet</w:t>
      </w:r>
      <w:proofErr w:type="spellEnd"/>
      <w:r>
        <w:rPr>
          <w:rFonts w:cs="Courier New"/>
          <w:lang w:val="nl-NL"/>
        </w:rPr>
        <w:t xml:space="preserve"> staat, de kans dat een </w:t>
      </w:r>
      <w:proofErr w:type="spellStart"/>
      <w:r>
        <w:rPr>
          <w:rFonts w:cs="Courier New"/>
          <w:lang w:val="nl-NL"/>
        </w:rPr>
        <w:t>tweet</w:t>
      </w:r>
      <w:proofErr w:type="spellEnd"/>
      <w:r>
        <w:rPr>
          <w:rFonts w:cs="Courier New"/>
          <w:lang w:val="nl-NL"/>
        </w:rPr>
        <w:t xml:space="preserve"> relevant is en de kans dat het woord überhaupt voorkomt. Door deze kansen vervolgens weer door elkaar te delen of met elkaar te vermenigvuldigen, komt het algoritme tot een conclusie: wel of niet relevant. In Vergelijking 1 is in woorden te zien welke kansen het algoritme gebruikt. </w:t>
      </w:r>
      <w:r w:rsidRPr="007C4869">
        <w:rPr>
          <w:rFonts w:cs="Courier New"/>
          <w:i/>
          <w:lang w:val="nl-NL"/>
        </w:rPr>
        <w:t>Posterior</w:t>
      </w:r>
      <w:r>
        <w:rPr>
          <w:rFonts w:cs="Courier New"/>
          <w:lang w:val="nl-NL"/>
        </w:rPr>
        <w:t xml:space="preserve"> is de kans dat het woord in een relevante </w:t>
      </w:r>
      <w:proofErr w:type="spellStart"/>
      <w:r>
        <w:rPr>
          <w:rFonts w:cs="Courier New"/>
          <w:lang w:val="nl-NL"/>
        </w:rPr>
        <w:t>tweet</w:t>
      </w:r>
      <w:proofErr w:type="spellEnd"/>
      <w:r>
        <w:rPr>
          <w:rFonts w:cs="Courier New"/>
          <w:lang w:val="nl-NL"/>
        </w:rPr>
        <w:t xml:space="preserve"> staat. </w:t>
      </w:r>
      <w:r w:rsidRPr="007C4869">
        <w:rPr>
          <w:rFonts w:cs="Courier New"/>
          <w:i/>
          <w:lang w:val="nl-NL"/>
        </w:rPr>
        <w:t>Prior</w:t>
      </w:r>
      <w:r>
        <w:rPr>
          <w:rFonts w:cs="Courier New"/>
          <w:lang w:val="nl-NL"/>
        </w:rPr>
        <w:t xml:space="preserve"> is het aantal keer dat het woord eerder al voorkwam in een relevante </w:t>
      </w:r>
      <w:proofErr w:type="spellStart"/>
      <w:r>
        <w:rPr>
          <w:rFonts w:cs="Courier New"/>
          <w:lang w:val="nl-NL"/>
        </w:rPr>
        <w:t>tweet</w:t>
      </w:r>
      <w:proofErr w:type="spellEnd"/>
      <w:r>
        <w:rPr>
          <w:rFonts w:cs="Courier New"/>
          <w:lang w:val="nl-NL"/>
        </w:rPr>
        <w:t xml:space="preserve"> gedeeld door het totaal aantal </w:t>
      </w:r>
      <w:proofErr w:type="spellStart"/>
      <w:r>
        <w:rPr>
          <w:rFonts w:cs="Courier New"/>
          <w:lang w:val="nl-NL"/>
        </w:rPr>
        <w:t>tweets</w:t>
      </w:r>
      <w:proofErr w:type="spellEnd"/>
      <w:r>
        <w:rPr>
          <w:rFonts w:cs="Courier New"/>
          <w:lang w:val="nl-NL"/>
        </w:rPr>
        <w:t xml:space="preserve">. </w:t>
      </w:r>
      <w:proofErr w:type="spellStart"/>
      <w:r w:rsidRPr="007C4869">
        <w:rPr>
          <w:rFonts w:cs="Courier New"/>
          <w:i/>
          <w:lang w:val="nl-NL"/>
        </w:rPr>
        <w:t>Likelihood</w:t>
      </w:r>
      <w:proofErr w:type="spellEnd"/>
      <w:r>
        <w:rPr>
          <w:rFonts w:cs="Courier New"/>
          <w:lang w:val="nl-NL"/>
        </w:rPr>
        <w:t xml:space="preserve"> is de kans dat het woord voorkomt in alle </w:t>
      </w:r>
      <w:proofErr w:type="spellStart"/>
      <w:r>
        <w:rPr>
          <w:rFonts w:cs="Courier New"/>
          <w:lang w:val="nl-NL"/>
        </w:rPr>
        <w:t>tweets</w:t>
      </w:r>
      <w:proofErr w:type="spellEnd"/>
      <w:r>
        <w:rPr>
          <w:rFonts w:cs="Courier New"/>
          <w:lang w:val="nl-NL"/>
        </w:rPr>
        <w:t xml:space="preserve"> en </w:t>
      </w:r>
      <w:proofErr w:type="spellStart"/>
      <w:r w:rsidR="006309FA">
        <w:rPr>
          <w:rFonts w:cs="Courier New"/>
          <w:i/>
          <w:lang w:val="nl-NL"/>
        </w:rPr>
        <w:t>e</w:t>
      </w:r>
      <w:r w:rsidRPr="007C4869">
        <w:rPr>
          <w:rFonts w:cs="Courier New"/>
          <w:i/>
          <w:lang w:val="nl-NL"/>
        </w:rPr>
        <w:t>vidence</w:t>
      </w:r>
      <w:proofErr w:type="spellEnd"/>
      <w:r>
        <w:rPr>
          <w:rFonts w:cs="Courier New"/>
          <w:lang w:val="nl-NL"/>
        </w:rPr>
        <w:t xml:space="preserve"> is de kans dat een </w:t>
      </w:r>
      <w:proofErr w:type="spellStart"/>
      <w:r>
        <w:rPr>
          <w:rFonts w:cs="Courier New"/>
          <w:lang w:val="nl-NL"/>
        </w:rPr>
        <w:t>tweet</w:t>
      </w:r>
      <w:proofErr w:type="spellEnd"/>
      <w:r>
        <w:rPr>
          <w:rFonts w:cs="Courier New"/>
          <w:lang w:val="nl-NL"/>
        </w:rPr>
        <w:t xml:space="preserve"> positief is.</w:t>
      </w:r>
    </w:p>
    <w:p w14:paraId="3215CEE4" w14:textId="77777777" w:rsidR="00EB6805" w:rsidRDefault="00EB6805" w:rsidP="00EE06C6">
      <w:pPr>
        <w:pStyle w:val="Caption"/>
        <w:jc w:val="center"/>
        <w:rPr>
          <w:rFonts w:cs="Courier New"/>
          <w:lang w:val="nl-NL"/>
        </w:rPr>
      </w:pPr>
      <w:r>
        <w:rPr>
          <w:rFonts w:cs="Courier New"/>
          <w:noProof/>
          <w:lang w:val="nl-NL" w:eastAsia="nl-NL"/>
        </w:rPr>
        <mc:AlternateContent>
          <mc:Choice Requires="wps">
            <w:drawing>
              <wp:anchor distT="0" distB="0" distL="114300" distR="114300" simplePos="0" relativeHeight="251661312" behindDoc="0" locked="0" layoutInCell="1" allowOverlap="1" wp14:anchorId="2AE13389" wp14:editId="1C82EAEF">
                <wp:simplePos x="0" y="0"/>
                <wp:positionH relativeFrom="column">
                  <wp:posOffset>1532890</wp:posOffset>
                </wp:positionH>
                <wp:positionV relativeFrom="paragraph">
                  <wp:posOffset>402590</wp:posOffset>
                </wp:positionV>
                <wp:extent cx="2458720" cy="154940"/>
                <wp:effectExtent l="0" t="0" r="0" b="0"/>
                <wp:wrapThrough wrapText="bothSides">
                  <wp:wrapPolygon edited="0">
                    <wp:start x="0" y="0"/>
                    <wp:lineTo x="0" y="18590"/>
                    <wp:lineTo x="21421" y="18590"/>
                    <wp:lineTo x="21421"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458720" cy="154940"/>
                        </a:xfrm>
                        <a:prstGeom prst="rect">
                          <a:avLst/>
                        </a:prstGeom>
                        <a:solidFill>
                          <a:prstClr val="white"/>
                        </a:solidFill>
                        <a:ln>
                          <a:noFill/>
                        </a:ln>
                        <a:effectLst/>
                      </wps:spPr>
                      <wps:txbx>
                        <w:txbxContent>
                          <w:p w14:paraId="07314751" w14:textId="77777777" w:rsidR="00D86CC2" w:rsidRPr="00AC7FEE" w:rsidRDefault="00D86CC2" w:rsidP="00EE06C6">
                            <w:pPr>
                              <w:pStyle w:val="Caption"/>
                              <w:jc w:val="center"/>
                              <w:rPr>
                                <w:noProof/>
                                <w:szCs w:val="24"/>
                              </w:rPr>
                            </w:pPr>
                            <w:r w:rsidRPr="00D8090D">
                              <w:rPr>
                                <w:lang w:val="nl-NL"/>
                              </w:rPr>
                              <w:t xml:space="preserve">Vergelijking </w:t>
                            </w:r>
                            <w:r>
                              <w:fldChar w:fldCharType="begin"/>
                            </w:r>
                            <w:r w:rsidRPr="00D8090D">
                              <w:rPr>
                                <w:lang w:val="nl-NL"/>
                              </w:rPr>
                              <w:instrText xml:space="preserve"> SEQ Vergelijking \* ARABIC </w:instrText>
                            </w:r>
                            <w:r>
                              <w:fldChar w:fldCharType="separate"/>
                            </w:r>
                            <w:r w:rsidR="009E09C4">
                              <w:rPr>
                                <w:noProof/>
                                <w:lang w:val="nl-NL"/>
                              </w:rPr>
                              <w:t>1</w:t>
                            </w:r>
                            <w:r>
                              <w:fldChar w:fldCharType="end"/>
                            </w:r>
                            <w:r w:rsidRPr="00D8090D">
                              <w:rPr>
                                <w:lang w:val="nl-NL"/>
                              </w:rPr>
                              <w:t xml:space="preserve">: </w:t>
                            </w:r>
                            <w:proofErr w:type="spellStart"/>
                            <w:r w:rsidRPr="00D8090D">
                              <w:rPr>
                                <w:lang w:val="nl-NL"/>
                              </w:rPr>
                              <w:t>Naive</w:t>
                            </w:r>
                            <w:proofErr w:type="spellEnd"/>
                            <w:r w:rsidRPr="00D8090D">
                              <w:rPr>
                                <w:lang w:val="nl-NL"/>
                              </w:rPr>
                              <w:t xml:space="preserve"> </w:t>
                            </w:r>
                            <w:proofErr w:type="spellStart"/>
                            <w:r w:rsidRPr="00D8090D">
                              <w:rPr>
                                <w:lang w:val="nl-NL"/>
                              </w:rPr>
                              <w:t>Bayes</w:t>
                            </w:r>
                            <w:proofErr w:type="spellEnd"/>
                            <w:r w:rsidRPr="00D8090D">
                              <w:rPr>
                                <w:lang w:val="nl-NL"/>
                              </w:rPr>
                              <w:t xml:space="preserve"> in woorden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AE13389" id="Text Box 13" o:spid="_x0000_s1033" type="#_x0000_t202" style="position:absolute;left:0;text-align:left;margin-left:120.7pt;margin-top:31.7pt;width:193.6pt;height:12.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" stroked="f">
                <v:textbox inset="0,0,0,0">
                  <w:txbxContent>
                    <w:p w14:paraId="07314751" w14:textId="77777777" w:rsidR="00D86CC2" w:rsidRPr="00AC7FEE" w:rsidRDefault="00D86CC2" w:rsidP="00EE06C6">
                      <w:pPr>
                        <w:pStyle w:val="Caption"/>
                        <w:jc w:val="center"/>
                        <w:rPr>
                          <w:noProof/>
                          <w:szCs w:val="24"/>
                        </w:rPr>
                      </w:pPr>
                      <w:r w:rsidRPr="00D8090D">
                        <w:rPr>
                          <w:lang w:val="nl-NL"/>
                        </w:rPr>
                        <w:t xml:space="preserve">Vergelijking </w:t>
                      </w:r>
                      <w:r>
                        <w:fldChar w:fldCharType="begin"/>
                      </w:r>
                      <w:r w:rsidRPr="00D8090D">
                        <w:rPr>
                          <w:lang w:val="nl-NL"/>
                        </w:rPr>
                        <w:instrText xml:space="preserve"> SEQ Vergelijking \* ARABIC </w:instrText>
                      </w:r>
                      <w:r>
                        <w:fldChar w:fldCharType="separate"/>
                      </w:r>
                      <w:r w:rsidR="009E09C4">
                        <w:rPr>
                          <w:noProof/>
                          <w:lang w:val="nl-NL"/>
                        </w:rPr>
                        <w:t>1</w:t>
                      </w:r>
                      <w:r>
                        <w:fldChar w:fldCharType="end"/>
                      </w:r>
                      <w:r w:rsidRPr="00D8090D">
                        <w:rPr>
                          <w:lang w:val="nl-NL"/>
                        </w:rPr>
                        <w:t xml:space="preserve">: </w:t>
                      </w:r>
                      <w:proofErr w:type="spellStart"/>
                      <w:r w:rsidRPr="00D8090D">
                        <w:rPr>
                          <w:lang w:val="nl-NL"/>
                        </w:rPr>
                        <w:t>Naive</w:t>
                      </w:r>
                      <w:proofErr w:type="spellEnd"/>
                      <w:r w:rsidRPr="00D8090D">
                        <w:rPr>
                          <w:lang w:val="nl-NL"/>
                        </w:rPr>
                        <w:t xml:space="preserve"> </w:t>
                      </w:r>
                      <w:proofErr w:type="spellStart"/>
                      <w:r w:rsidRPr="00D8090D">
                        <w:rPr>
                          <w:lang w:val="nl-NL"/>
                        </w:rPr>
                        <w:t>Bayes</w:t>
                      </w:r>
                      <w:proofErr w:type="spellEnd"/>
                      <w:r w:rsidRPr="00D8090D">
                        <w:rPr>
                          <w:lang w:val="nl-NL"/>
                        </w:rPr>
                        <w:t xml:space="preserve"> in woorden</w:t>
                      </w:r>
                    </w:p>
                  </w:txbxContent>
                </v:textbox>
                <w10:wrap type="through"/>
              </v:shape>
            </w:pict>
          </mc:Fallback>
        </mc:AlternateContent>
      </w:r>
      <w:r w:rsidR="003D1693" w:rsidRPr="006309FA">
        <w:rPr>
          <w:rFonts w:cs="Courier New"/>
          <w:i w:val="0"/>
          <w:noProof/>
          <w:position w:val="-24"/>
          <w:lang w:val="nl-NL" w:eastAsia="nl-NL"/>
        </w:rPr>
        <w:object w:dxaOrig="3019" w:dyaOrig="620" w14:anchorId="657B9655">
          <v:shape id="_x0000_i1025" type="#_x0000_t75" style="width:151.2pt;height:30.6pt" o:ole="">
            <v:imagedata r:id="rId19" o:title=""/>
          </v:shape>
          <o:OLEObject Type="Embed" ProgID="Equation.3" ShapeID="_x0000_i1025" DrawAspect="Content" ObjectID="_1496754270" r:id="rId20"/>
        </w:object>
      </w:r>
    </w:p>
    <w:p w14:paraId="09AEC431" w14:textId="77777777" w:rsidR="00EB6805" w:rsidRDefault="00EB6805" w:rsidP="00EB6805">
      <w:pPr>
        <w:rPr>
          <w:rFonts w:cs="Courier New"/>
          <w:lang w:val="nl-NL"/>
        </w:rPr>
      </w:pPr>
    </w:p>
    <w:p w14:paraId="10A94A98" w14:textId="0A3B000B" w:rsidR="00EB6805" w:rsidRPr="00EB6805" w:rsidRDefault="00EB6805" w:rsidP="00EB6805">
      <w:pPr>
        <w:rPr>
          <w:lang w:val="nl-NL"/>
        </w:rPr>
      </w:pPr>
      <w:r w:rsidRPr="00DF6859">
        <w:rPr>
          <w:rFonts w:cs="Courier New"/>
          <w:lang w:val="nl-NL"/>
        </w:rPr>
        <w:t xml:space="preserve">Het doel is om het systeem te leren documenten te classificeren. Dit is een vorm van </w:t>
      </w:r>
      <w:proofErr w:type="spellStart"/>
      <w:r w:rsidRPr="00DF6859">
        <w:rPr>
          <w:rFonts w:cs="Courier New"/>
          <w:i/>
          <w:lang w:val="nl-NL"/>
        </w:rPr>
        <w:t>supervised</w:t>
      </w:r>
      <w:proofErr w:type="spellEnd"/>
      <w:r w:rsidRPr="00DF6859">
        <w:rPr>
          <w:rFonts w:cs="Courier New"/>
          <w:i/>
          <w:lang w:val="nl-NL"/>
        </w:rPr>
        <w:t xml:space="preserve"> </w:t>
      </w:r>
      <w:r>
        <w:rPr>
          <w:rFonts w:cs="Courier New"/>
          <w:i/>
          <w:lang w:val="nl-NL"/>
        </w:rPr>
        <w:t xml:space="preserve">machine </w:t>
      </w:r>
      <w:proofErr w:type="spellStart"/>
      <w:r w:rsidRPr="00DF6859">
        <w:rPr>
          <w:rFonts w:cs="Courier New"/>
          <w:i/>
          <w:lang w:val="nl-NL"/>
        </w:rPr>
        <w:t>learning</w:t>
      </w:r>
      <w:proofErr w:type="spellEnd"/>
      <w:r w:rsidR="003D1693">
        <w:rPr>
          <w:rFonts w:cs="Courier New"/>
          <w:lang w:val="nl-NL"/>
        </w:rPr>
        <w:t xml:space="preserve">, een methode om </w:t>
      </w:r>
      <w:proofErr w:type="spellStart"/>
      <w:r w:rsidR="003D1693">
        <w:rPr>
          <w:rFonts w:cs="Courier New"/>
          <w:lang w:val="nl-NL"/>
        </w:rPr>
        <w:t>cmputers</w:t>
      </w:r>
      <w:proofErr w:type="spellEnd"/>
      <w:r w:rsidR="003D1693">
        <w:rPr>
          <w:rFonts w:cs="Courier New"/>
          <w:lang w:val="nl-NL"/>
        </w:rPr>
        <w:t xml:space="preserve"> zichzelf dingen aan te leren</w:t>
      </w:r>
      <w:r w:rsidRPr="00DF6859">
        <w:rPr>
          <w:rFonts w:cs="Courier New"/>
          <w:lang w:val="nl-NL"/>
        </w:rPr>
        <w:t xml:space="preserve">. Hierbij zijn de mogelijke klassen op voorhand gegeven en is van de documenten in de trainingsdata </w:t>
      </w:r>
      <w:r>
        <w:rPr>
          <w:rFonts w:cs="Courier New"/>
          <w:lang w:val="nl-NL"/>
        </w:rPr>
        <w:t xml:space="preserve">door de handmatige annotatie </w:t>
      </w:r>
      <w:r w:rsidRPr="00DF6859">
        <w:rPr>
          <w:rFonts w:cs="Courier New"/>
          <w:lang w:val="nl-NL"/>
        </w:rPr>
        <w:t xml:space="preserve">bekend tot welke klasse zij behoren. Het categoriseren wordt gedaan door het voorspellen van de meest waarschijnlijke klasse op basis van </w:t>
      </w:r>
      <w:r>
        <w:rPr>
          <w:rFonts w:cs="Courier New"/>
          <w:lang w:val="nl-NL"/>
        </w:rPr>
        <w:t>onder andere</w:t>
      </w:r>
      <w:r w:rsidRPr="00DF6859">
        <w:rPr>
          <w:rFonts w:cs="Courier New"/>
          <w:lang w:val="nl-NL"/>
        </w:rPr>
        <w:t xml:space="preserve"> woordfrequentie. Het systeem leert met behulp van de </w:t>
      </w:r>
      <w:r>
        <w:rPr>
          <w:rFonts w:cs="Courier New"/>
          <w:lang w:val="nl-NL"/>
        </w:rPr>
        <w:t>trainingsdata</w:t>
      </w:r>
      <w:r w:rsidR="009A347C">
        <w:rPr>
          <w:rFonts w:cs="Courier New"/>
          <w:lang w:val="nl-NL"/>
        </w:rPr>
        <w:t xml:space="preserve"> (meestal 80% van de totale data)</w:t>
      </w:r>
      <w:r w:rsidRPr="00DF6859">
        <w:rPr>
          <w:rFonts w:cs="Courier New"/>
          <w:lang w:val="nl-NL"/>
        </w:rPr>
        <w:t xml:space="preserve"> welke woorden bij welke klasse het meeste voorkomen. In een resterende test-set</w:t>
      </w:r>
      <w:r w:rsidR="009A347C">
        <w:rPr>
          <w:rFonts w:cs="Courier New"/>
          <w:lang w:val="nl-NL"/>
        </w:rPr>
        <w:t xml:space="preserve"> (20%)</w:t>
      </w:r>
      <w:r w:rsidRPr="00DF6859">
        <w:rPr>
          <w:rFonts w:cs="Courier New"/>
          <w:lang w:val="nl-NL"/>
        </w:rPr>
        <w:t xml:space="preserve"> van documenten kan vervolgens worden getest hoe goed de </w:t>
      </w:r>
      <w:proofErr w:type="spellStart"/>
      <w:r w:rsidRPr="00DF6859">
        <w:rPr>
          <w:rFonts w:cs="Courier New"/>
          <w:i/>
          <w:lang w:val="nl-NL"/>
        </w:rPr>
        <w:t>Naive</w:t>
      </w:r>
      <w:proofErr w:type="spellEnd"/>
      <w:r w:rsidRPr="00DF6859">
        <w:rPr>
          <w:rFonts w:cs="Courier New"/>
          <w:i/>
          <w:lang w:val="nl-NL"/>
        </w:rPr>
        <w:t xml:space="preserve"> </w:t>
      </w:r>
      <w:proofErr w:type="spellStart"/>
      <w:r w:rsidRPr="00DF6859">
        <w:rPr>
          <w:rFonts w:cs="Courier New"/>
          <w:i/>
          <w:lang w:val="nl-NL"/>
        </w:rPr>
        <w:t>Bayes</w:t>
      </w:r>
      <w:proofErr w:type="spellEnd"/>
      <w:r w:rsidRPr="00DF6859">
        <w:rPr>
          <w:rFonts w:cs="Courier New"/>
          <w:lang w:val="nl-NL"/>
        </w:rPr>
        <w:t xml:space="preserve"> </w:t>
      </w:r>
      <w:proofErr w:type="spellStart"/>
      <w:r w:rsidRPr="00DF6859">
        <w:rPr>
          <w:rFonts w:cs="Courier New"/>
          <w:i/>
          <w:lang w:val="nl-NL"/>
        </w:rPr>
        <w:t>classifier</w:t>
      </w:r>
      <w:proofErr w:type="spellEnd"/>
      <w:r w:rsidRPr="00DF6859">
        <w:rPr>
          <w:rFonts w:cs="Courier New"/>
          <w:lang w:val="nl-NL"/>
        </w:rPr>
        <w:t xml:space="preserve"> werkt</w:t>
      </w:r>
      <w:r>
        <w:rPr>
          <w:rFonts w:cs="Courier New"/>
          <w:lang w:val="nl-NL"/>
        </w:rPr>
        <w:t xml:space="preserve">. In </w:t>
      </w:r>
      <w:r w:rsidRPr="00C66F7C">
        <w:rPr>
          <w:rFonts w:cs="Courier New"/>
          <w:i/>
          <w:lang w:val="nl-NL"/>
        </w:rPr>
        <w:t>Python</w:t>
      </w:r>
      <w:r>
        <w:rPr>
          <w:rFonts w:cs="Courier New"/>
          <w:lang w:val="nl-NL"/>
        </w:rPr>
        <w:t xml:space="preserve"> kan </w:t>
      </w:r>
      <w:proofErr w:type="gramStart"/>
      <w:r>
        <w:rPr>
          <w:rFonts w:cs="Courier New"/>
          <w:lang w:val="nl-NL"/>
        </w:rPr>
        <w:t>middels</w:t>
      </w:r>
      <w:proofErr w:type="gramEnd"/>
      <w:r>
        <w:rPr>
          <w:rFonts w:cs="Courier New"/>
          <w:lang w:val="nl-NL"/>
        </w:rPr>
        <w:t xml:space="preserve"> de NLTK</w:t>
      </w:r>
      <w:r>
        <w:rPr>
          <w:rStyle w:val="FootnoteReference"/>
          <w:rFonts w:cs="Courier New"/>
          <w:lang w:val="nl-NL"/>
        </w:rPr>
        <w:footnoteReference w:id="5"/>
      </w:r>
      <w:r>
        <w:rPr>
          <w:rFonts w:cs="Courier New"/>
          <w:lang w:val="nl-NL"/>
        </w:rPr>
        <w:t xml:space="preserve"> (Natural Language Toolkit) module op deze manier geclassificeerd worden.</w:t>
      </w:r>
    </w:p>
    <w:p w14:paraId="499F64F0" w14:textId="77777777" w:rsidR="00D330D0" w:rsidRDefault="00E26F37" w:rsidP="00D330D0">
      <w:pPr>
        <w:pStyle w:val="Title"/>
        <w:numPr>
          <w:ilvl w:val="0"/>
          <w:numId w:val="1"/>
        </w:numPr>
        <w:jc w:val="left"/>
        <w:outlineLvl w:val="0"/>
        <w:rPr>
          <w:lang w:val="nl-NL"/>
        </w:rPr>
      </w:pPr>
      <w:r w:rsidRPr="00EB6805">
        <w:rPr>
          <w:lang w:val="nl-NL"/>
        </w:rPr>
        <w:br w:type="page"/>
      </w:r>
      <w:bookmarkStart w:id="8" w:name="_Toc423008383"/>
      <w:r w:rsidRPr="00D9145A">
        <w:rPr>
          <w:lang w:val="nl-NL"/>
        </w:rPr>
        <w:lastRenderedPageBreak/>
        <w:t>Resultaten</w:t>
      </w:r>
      <w:bookmarkEnd w:id="8"/>
    </w:p>
    <w:p w14:paraId="02F01C1D" w14:textId="5C0B5209" w:rsidR="00EB6805" w:rsidRPr="00FA43A6" w:rsidRDefault="00D330D0" w:rsidP="009D5BAC">
      <w:pPr>
        <w:rPr>
          <w:lang w:val="nl-NL"/>
        </w:rPr>
      </w:pPr>
      <w:r>
        <w:rPr>
          <w:lang w:val="nl-NL"/>
        </w:rPr>
        <w:t xml:space="preserve">In dit hoofdstuk worden de resultaten van de in hoofdstuk 2 beschreven werkwijze getoond. Deze resultaten worden in perspectief gezet door ze te vergelijken met </w:t>
      </w:r>
      <w:r w:rsidR="00D30D0A">
        <w:rPr>
          <w:lang w:val="nl-NL"/>
        </w:rPr>
        <w:t xml:space="preserve">de prestaties van </w:t>
      </w:r>
      <w:r>
        <w:rPr>
          <w:lang w:val="nl-NL"/>
        </w:rPr>
        <w:t xml:space="preserve">een </w:t>
      </w:r>
      <w:r w:rsidRPr="00D330D0">
        <w:rPr>
          <w:i/>
          <w:lang w:val="nl-NL"/>
        </w:rPr>
        <w:t>baseline</w:t>
      </w:r>
      <w:r w:rsidR="00D30D0A">
        <w:rPr>
          <w:i/>
          <w:lang w:val="nl-NL"/>
        </w:rPr>
        <w:t xml:space="preserve"> </w:t>
      </w:r>
      <w:proofErr w:type="spellStart"/>
      <w:r w:rsidR="00D30D0A">
        <w:rPr>
          <w:i/>
          <w:lang w:val="nl-NL"/>
        </w:rPr>
        <w:t>classifier</w:t>
      </w:r>
      <w:proofErr w:type="spellEnd"/>
      <w:r>
        <w:rPr>
          <w:lang w:val="nl-NL"/>
        </w:rPr>
        <w:t xml:space="preserve">, die </w:t>
      </w:r>
      <w:r w:rsidR="00D30D0A">
        <w:rPr>
          <w:lang w:val="nl-NL"/>
        </w:rPr>
        <w:t xml:space="preserve">een beslissing neemt </w:t>
      </w:r>
      <w:r w:rsidR="00F470FF">
        <w:rPr>
          <w:lang w:val="nl-NL"/>
        </w:rPr>
        <w:t xml:space="preserve">alleen </w:t>
      </w:r>
      <w:r w:rsidR="00D30D0A">
        <w:rPr>
          <w:lang w:val="nl-NL"/>
        </w:rPr>
        <w:t>op basis van de vaakst voorkomende klasse (in dit geval irrelevant) in een dataverzameling</w:t>
      </w:r>
      <w:r>
        <w:rPr>
          <w:lang w:val="nl-NL"/>
        </w:rPr>
        <w:t>.</w:t>
      </w:r>
      <w:r w:rsidR="00FA43A6">
        <w:rPr>
          <w:lang w:val="nl-NL"/>
        </w:rPr>
        <w:t xml:space="preserve"> De resultaten worden geobjectiveerd met behulp van </w:t>
      </w:r>
      <w:proofErr w:type="spellStart"/>
      <w:r w:rsidR="00FA43A6">
        <w:rPr>
          <w:i/>
          <w:lang w:val="nl-NL"/>
        </w:rPr>
        <w:t>precision</w:t>
      </w:r>
      <w:proofErr w:type="spellEnd"/>
      <w:r w:rsidR="00FA43A6">
        <w:rPr>
          <w:i/>
          <w:lang w:val="nl-NL"/>
        </w:rPr>
        <w:t xml:space="preserve">, </w:t>
      </w:r>
      <w:proofErr w:type="spellStart"/>
      <w:r w:rsidR="00FA43A6">
        <w:rPr>
          <w:i/>
          <w:lang w:val="nl-NL"/>
        </w:rPr>
        <w:t>recall</w:t>
      </w:r>
      <w:proofErr w:type="spellEnd"/>
      <w:r w:rsidR="00FA43A6">
        <w:rPr>
          <w:i/>
          <w:lang w:val="nl-NL"/>
        </w:rPr>
        <w:t xml:space="preserve"> </w:t>
      </w:r>
      <w:r w:rsidR="00FA43A6">
        <w:rPr>
          <w:lang w:val="nl-NL"/>
        </w:rPr>
        <w:t>en</w:t>
      </w:r>
      <w:r w:rsidR="00FA43A6">
        <w:rPr>
          <w:i/>
          <w:lang w:val="nl-NL"/>
        </w:rPr>
        <w:t xml:space="preserve"> F-score</w:t>
      </w:r>
      <w:r w:rsidR="00FA43A6">
        <w:rPr>
          <w:lang w:val="nl-NL"/>
        </w:rPr>
        <w:t xml:space="preserve">. </w:t>
      </w:r>
      <w:r w:rsidR="00FA43A6">
        <w:rPr>
          <w:i/>
          <w:lang w:val="nl-NL"/>
        </w:rPr>
        <w:t>Precision</w:t>
      </w:r>
      <w:r w:rsidR="00FA43A6">
        <w:rPr>
          <w:lang w:val="nl-NL"/>
        </w:rPr>
        <w:t xml:space="preserve"> is de hoeveelheid juiste beslissingen die het systeem neemt ten opzichte van het totaal aan beslissingen, terwijl </w:t>
      </w:r>
      <w:proofErr w:type="spellStart"/>
      <w:r w:rsidR="00FA43A6">
        <w:rPr>
          <w:i/>
          <w:lang w:val="nl-NL"/>
        </w:rPr>
        <w:t>recall</w:t>
      </w:r>
      <w:proofErr w:type="spellEnd"/>
      <w:r w:rsidR="00FA43A6">
        <w:rPr>
          <w:lang w:val="nl-NL"/>
        </w:rPr>
        <w:t xml:space="preserve"> het aantal juist genomen beslissingen ten opzichte van het totaal aantal juist te nemen beslissingen is. </w:t>
      </w:r>
      <w:r w:rsidR="00FA43A6" w:rsidRPr="00FA43A6">
        <w:rPr>
          <w:i/>
          <w:lang w:val="nl-NL"/>
        </w:rPr>
        <w:t>F-score</w:t>
      </w:r>
      <w:r w:rsidR="00FA43A6">
        <w:rPr>
          <w:lang w:val="nl-NL"/>
        </w:rPr>
        <w:t xml:space="preserve"> is het harmonisch gemiddelde tussen deze twee maten.</w:t>
      </w:r>
    </w:p>
    <w:p w14:paraId="50733E9B" w14:textId="77777777" w:rsidR="00924398" w:rsidRPr="00924398" w:rsidRDefault="00924398" w:rsidP="00924398">
      <w:pPr>
        <w:pStyle w:val="Heading2"/>
        <w:numPr>
          <w:ilvl w:val="1"/>
          <w:numId w:val="1"/>
        </w:numPr>
      </w:pPr>
      <w:bookmarkStart w:id="9" w:name="_Toc423008384"/>
      <w:r w:rsidRPr="00924398">
        <w:t xml:space="preserve">Precision, recall </w:t>
      </w:r>
      <w:proofErr w:type="spellStart"/>
      <w:r w:rsidRPr="00924398">
        <w:t>en</w:t>
      </w:r>
      <w:proofErr w:type="spellEnd"/>
      <w:r w:rsidRPr="00924398">
        <w:t xml:space="preserve"> F-score</w:t>
      </w:r>
      <w:bookmarkEnd w:id="9"/>
    </w:p>
    <w:p w14:paraId="70359161" w14:textId="09928E9F" w:rsidR="00231A6E" w:rsidRDefault="00231A6E" w:rsidP="009D5BAC">
      <w:pPr>
        <w:rPr>
          <w:lang w:val="nl-NL"/>
        </w:rPr>
      </w:pPr>
      <w:r w:rsidRPr="004C63E6">
        <w:rPr>
          <w:lang w:val="nl-NL"/>
        </w:rPr>
        <w:t xml:space="preserve">Door van 80% van de data te leren, en het geleerde op </w:t>
      </w:r>
      <w:r w:rsidR="00773388">
        <w:rPr>
          <w:lang w:val="nl-NL"/>
        </w:rPr>
        <w:t xml:space="preserve">de overige </w:t>
      </w:r>
      <w:r w:rsidRPr="004C63E6">
        <w:rPr>
          <w:lang w:val="nl-NL"/>
        </w:rPr>
        <w:t xml:space="preserve">20% data toe te passen, was het model in staat om 92% van de </w:t>
      </w:r>
      <w:proofErr w:type="spellStart"/>
      <w:r w:rsidRPr="004C63E6">
        <w:rPr>
          <w:lang w:val="nl-NL"/>
        </w:rPr>
        <w:t>tweets</w:t>
      </w:r>
      <w:proofErr w:type="spellEnd"/>
      <w:r w:rsidRPr="004C63E6">
        <w:rPr>
          <w:lang w:val="nl-NL"/>
        </w:rPr>
        <w:t xml:space="preserve"> aan de juiste categorie toe te wijzen. Een op het oog significant verschil dat ook wordt ondersteund door een gepaarde t-test (p=0,000). </w:t>
      </w:r>
      <w:r w:rsidRPr="004C63E6">
        <w:rPr>
          <w:lang w:val="nl-NL"/>
        </w:rPr>
        <w:br/>
        <w:t xml:space="preserve">Aangezien het basisalgoritme iedere </w:t>
      </w:r>
      <w:proofErr w:type="spellStart"/>
      <w:r w:rsidRPr="004C63E6">
        <w:rPr>
          <w:lang w:val="nl-NL"/>
        </w:rPr>
        <w:t>tweet</w:t>
      </w:r>
      <w:proofErr w:type="spellEnd"/>
      <w:r w:rsidRPr="004C63E6">
        <w:rPr>
          <w:lang w:val="nl-NL"/>
        </w:rPr>
        <w:t xml:space="preserve"> kwalificeerde als niet-relevant</w:t>
      </w:r>
      <w:r w:rsidR="00CB0150">
        <w:rPr>
          <w:lang w:val="nl-NL"/>
        </w:rPr>
        <w:t xml:space="preserve"> (most</w:t>
      </w:r>
      <w:r w:rsidR="002632E5">
        <w:rPr>
          <w:lang w:val="nl-NL"/>
        </w:rPr>
        <w:t xml:space="preserve"> frequent class</w:t>
      </w:r>
      <w:r w:rsidR="00CB0150">
        <w:rPr>
          <w:lang w:val="nl-NL"/>
        </w:rPr>
        <w:t xml:space="preserve"> principe)</w:t>
      </w:r>
      <w:r w:rsidRPr="004C63E6">
        <w:rPr>
          <w:lang w:val="nl-NL"/>
        </w:rPr>
        <w:t xml:space="preserve">, heeft het alle niet-relevante </w:t>
      </w:r>
      <w:proofErr w:type="spellStart"/>
      <w:r w:rsidRPr="004C63E6">
        <w:rPr>
          <w:lang w:val="nl-NL"/>
        </w:rPr>
        <w:t>tweets</w:t>
      </w:r>
      <w:proofErr w:type="spellEnd"/>
      <w:r w:rsidRPr="004C63E6">
        <w:rPr>
          <w:lang w:val="nl-NL"/>
        </w:rPr>
        <w:t xml:space="preserve"> </w:t>
      </w:r>
      <w:r w:rsidR="00394231">
        <w:rPr>
          <w:lang w:val="nl-NL"/>
        </w:rPr>
        <w:t>juist</w:t>
      </w:r>
      <w:r w:rsidR="009C5678">
        <w:rPr>
          <w:lang w:val="nl-NL"/>
        </w:rPr>
        <w:t xml:space="preserve"> (</w:t>
      </w:r>
      <w:proofErr w:type="spellStart"/>
      <w:r w:rsidR="00394231" w:rsidRPr="00FA43A6">
        <w:rPr>
          <w:i/>
          <w:lang w:val="nl-NL"/>
        </w:rPr>
        <w:t>recall</w:t>
      </w:r>
      <w:proofErr w:type="spellEnd"/>
      <w:r w:rsidRPr="004C63E6">
        <w:rPr>
          <w:lang w:val="nl-NL"/>
        </w:rPr>
        <w:t xml:space="preserve"> is 100%). Dat het vervolgens een groter aantal </w:t>
      </w:r>
      <w:proofErr w:type="spellStart"/>
      <w:r w:rsidRPr="004C63E6">
        <w:rPr>
          <w:lang w:val="nl-NL"/>
        </w:rPr>
        <w:t>tweets</w:t>
      </w:r>
      <w:proofErr w:type="spellEnd"/>
      <w:r w:rsidRPr="004C63E6">
        <w:rPr>
          <w:lang w:val="nl-NL"/>
        </w:rPr>
        <w:t xml:space="preserve"> in deze categorie heeft dan er in zouden moeten zit</w:t>
      </w:r>
      <w:r w:rsidR="00394231">
        <w:rPr>
          <w:lang w:val="nl-NL"/>
        </w:rPr>
        <w:t xml:space="preserve">ten heeft alleen invloed op de </w:t>
      </w:r>
      <w:proofErr w:type="spellStart"/>
      <w:r w:rsidR="00394231" w:rsidRPr="00A77DBE">
        <w:rPr>
          <w:i/>
          <w:lang w:val="nl-NL"/>
        </w:rPr>
        <w:t>p</w:t>
      </w:r>
      <w:r w:rsidRPr="00A77DBE">
        <w:rPr>
          <w:i/>
          <w:lang w:val="nl-NL"/>
        </w:rPr>
        <w:t>recision</w:t>
      </w:r>
      <w:proofErr w:type="spellEnd"/>
      <w:r w:rsidRPr="004C63E6">
        <w:rPr>
          <w:lang w:val="nl-NL"/>
        </w:rPr>
        <w:t xml:space="preserve"> (75%). Het </w:t>
      </w:r>
      <w:r w:rsidR="00A77DBE">
        <w:rPr>
          <w:lang w:val="nl-NL"/>
        </w:rPr>
        <w:t>harmonisch</w:t>
      </w:r>
      <w:r w:rsidRPr="004C63E6">
        <w:rPr>
          <w:lang w:val="nl-NL"/>
        </w:rPr>
        <w:t xml:space="preserve"> gemiddelde van deze twee levert een </w:t>
      </w:r>
      <w:r w:rsidRPr="00A77DBE">
        <w:rPr>
          <w:i/>
          <w:lang w:val="nl-NL"/>
        </w:rPr>
        <w:t>F-score</w:t>
      </w:r>
      <w:r w:rsidRPr="004C63E6">
        <w:rPr>
          <w:lang w:val="nl-NL"/>
        </w:rPr>
        <w:t xml:space="preserve"> op van </w:t>
      </w:r>
      <w:proofErr w:type="gramStart"/>
      <w:r w:rsidRPr="004C63E6">
        <w:rPr>
          <w:lang w:val="nl-NL"/>
        </w:rPr>
        <w:t>0,86,</w:t>
      </w:r>
      <w:proofErr w:type="gramEnd"/>
      <w:r w:rsidRPr="004C63E6">
        <w:rPr>
          <w:lang w:val="nl-NL"/>
        </w:rPr>
        <w:t xml:space="preserve"> terwijl het nieuwe model 0,92 voor de </w:t>
      </w:r>
      <w:r w:rsidR="00BE4300">
        <w:rPr>
          <w:lang w:val="nl-NL"/>
        </w:rPr>
        <w:t>relevante</w:t>
      </w:r>
      <w:r w:rsidRPr="004C63E6">
        <w:rPr>
          <w:lang w:val="nl-NL"/>
        </w:rPr>
        <w:t xml:space="preserve"> en zelfs 0,94 voor de </w:t>
      </w:r>
      <w:r w:rsidR="00BE4300">
        <w:rPr>
          <w:lang w:val="nl-NL"/>
        </w:rPr>
        <w:t>irrelevante</w:t>
      </w:r>
      <w:r w:rsidRPr="004C63E6">
        <w:rPr>
          <w:lang w:val="nl-NL"/>
        </w:rPr>
        <w:t xml:space="preserve"> </w:t>
      </w:r>
      <w:proofErr w:type="spellStart"/>
      <w:r w:rsidRPr="004C63E6">
        <w:rPr>
          <w:lang w:val="nl-NL"/>
        </w:rPr>
        <w:t>tweets</w:t>
      </w:r>
      <w:proofErr w:type="spellEnd"/>
      <w:r w:rsidRPr="004C63E6">
        <w:rPr>
          <w:lang w:val="nl-NL"/>
        </w:rPr>
        <w:t xml:space="preserve"> scoort</w:t>
      </w:r>
      <w:r w:rsidR="001122F9">
        <w:rPr>
          <w:lang w:val="nl-NL"/>
        </w:rPr>
        <w:t xml:space="preserve"> (Tabel </w:t>
      </w:r>
      <w:r w:rsidR="00A77DBE">
        <w:rPr>
          <w:lang w:val="nl-NL"/>
        </w:rPr>
        <w:t>2</w:t>
      </w:r>
      <w:r w:rsidR="001122F9">
        <w:rPr>
          <w:lang w:val="nl-NL"/>
        </w:rPr>
        <w:t>)</w:t>
      </w:r>
      <w:r w:rsidRPr="004C63E6">
        <w:rPr>
          <w:lang w:val="nl-NL"/>
        </w:rPr>
        <w:t xml:space="preserve">. Hoewel dit verschil een stuk kleiner is, betekent dit dus wel een forse toename in </w:t>
      </w:r>
      <w:proofErr w:type="spellStart"/>
      <w:r w:rsidRPr="00A77DBE">
        <w:rPr>
          <w:i/>
          <w:lang w:val="nl-NL"/>
        </w:rPr>
        <w:t>precision</w:t>
      </w:r>
      <w:proofErr w:type="spellEnd"/>
      <w:r w:rsidRPr="004C63E6">
        <w:rPr>
          <w:lang w:val="nl-NL"/>
        </w:rPr>
        <w:t xml:space="preserve"> (</w:t>
      </w:r>
      <w:r w:rsidR="00394231">
        <w:rPr>
          <w:lang w:val="nl-NL"/>
        </w:rPr>
        <w:t xml:space="preserve">van 0,75 naar </w:t>
      </w:r>
      <w:proofErr w:type="gramStart"/>
      <w:r w:rsidRPr="004C63E6">
        <w:rPr>
          <w:lang w:val="nl-NL"/>
        </w:rPr>
        <w:t>respectievelijk</w:t>
      </w:r>
      <w:proofErr w:type="gramEnd"/>
      <w:r w:rsidRPr="004C63E6">
        <w:rPr>
          <w:lang w:val="nl-NL"/>
        </w:rPr>
        <w:t xml:space="preserve"> 0,95 en 0,90</w:t>
      </w:r>
      <w:r w:rsidR="009C5678">
        <w:rPr>
          <w:lang w:val="nl-NL"/>
        </w:rPr>
        <w:t>)</w:t>
      </w:r>
      <w:r w:rsidR="00A2447A">
        <w:rPr>
          <w:lang w:val="nl-NL"/>
        </w:rPr>
        <w:t xml:space="preserve">. Daarentegen daalt de </w:t>
      </w:r>
      <w:proofErr w:type="spellStart"/>
      <w:r w:rsidR="00A2447A" w:rsidRPr="00A77DBE">
        <w:rPr>
          <w:i/>
          <w:lang w:val="nl-NL"/>
        </w:rPr>
        <w:t>recall</w:t>
      </w:r>
      <w:proofErr w:type="spellEnd"/>
      <w:r w:rsidR="00A2447A">
        <w:rPr>
          <w:lang w:val="nl-NL"/>
        </w:rPr>
        <w:t xml:space="preserve"> (van 1,0 naar 0,93), maar met een kleiner percentage.</w:t>
      </w:r>
      <w:r w:rsidR="009C5678">
        <w:rPr>
          <w:lang w:val="nl-NL"/>
        </w:rPr>
        <w:t xml:space="preserve"> </w:t>
      </w:r>
    </w:p>
    <w:p w14:paraId="52173B9C" w14:textId="77777777" w:rsidR="009C5678" w:rsidRPr="009C5678" w:rsidRDefault="009C5678" w:rsidP="00A2447A">
      <w:pPr>
        <w:pStyle w:val="Caption"/>
        <w:keepNext/>
        <w:spacing w:after="0"/>
        <w:ind w:firstLine="360"/>
        <w:rPr>
          <w:lang w:val="nl-NL"/>
        </w:rPr>
      </w:pPr>
      <w:r w:rsidRPr="009C5678">
        <w:rPr>
          <w:lang w:val="nl-NL"/>
        </w:rPr>
        <w:t xml:space="preserve">Tabel </w:t>
      </w:r>
      <w:r>
        <w:fldChar w:fldCharType="begin"/>
      </w:r>
      <w:r w:rsidRPr="009C5678">
        <w:rPr>
          <w:lang w:val="nl-NL"/>
        </w:rPr>
        <w:instrText xml:space="preserve"> SEQ Tabel \* ARABIC </w:instrText>
      </w:r>
      <w:r>
        <w:fldChar w:fldCharType="separate"/>
      </w:r>
      <w:r w:rsidR="009E09C4">
        <w:rPr>
          <w:noProof/>
          <w:lang w:val="nl-NL"/>
        </w:rPr>
        <w:t>2</w:t>
      </w:r>
      <w:r>
        <w:fldChar w:fldCharType="end"/>
      </w:r>
      <w:r w:rsidR="0079458E">
        <w:rPr>
          <w:lang w:val="nl-NL"/>
        </w:rPr>
        <w:t>: Scores van het nieuwe model vergeleken met de Baseline (most common)</w:t>
      </w:r>
    </w:p>
    <w:tbl>
      <w:tblPr>
        <w:tblStyle w:val="PlainTable31"/>
        <w:tblW w:w="8270" w:type="dxa"/>
        <w:tblInd w:w="389" w:type="dxa"/>
        <w:tblLook w:val="04A0" w:firstRow="1" w:lastRow="0" w:firstColumn="1" w:lastColumn="0" w:noHBand="0" w:noVBand="1"/>
      </w:tblPr>
      <w:tblGrid>
        <w:gridCol w:w="2067"/>
        <w:gridCol w:w="2067"/>
        <w:gridCol w:w="2068"/>
        <w:gridCol w:w="2068"/>
      </w:tblGrid>
      <w:tr w:rsidR="009C5678" w:rsidRPr="004332D0" w14:paraId="1E354009" w14:textId="77777777" w:rsidTr="00EE06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67" w:type="dxa"/>
          </w:tcPr>
          <w:p w14:paraId="6056B5CC" w14:textId="77777777" w:rsidR="009C5678" w:rsidRPr="004332D0" w:rsidRDefault="009C5678" w:rsidP="009C5678">
            <w:pPr>
              <w:rPr>
                <w:rFonts w:ascii="Arial" w:hAnsi="Arial" w:cs="Arial"/>
                <w:sz w:val="18"/>
                <w:lang w:val="nl-NL"/>
              </w:rPr>
            </w:pPr>
          </w:p>
        </w:tc>
        <w:tc>
          <w:tcPr>
            <w:tcW w:w="2067" w:type="dxa"/>
          </w:tcPr>
          <w:p w14:paraId="7989430D" w14:textId="77777777"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Precision</w:t>
            </w:r>
          </w:p>
        </w:tc>
        <w:tc>
          <w:tcPr>
            <w:tcW w:w="2068" w:type="dxa"/>
          </w:tcPr>
          <w:p w14:paraId="21DE31CD" w14:textId="77777777"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Recall</w:t>
            </w:r>
          </w:p>
        </w:tc>
        <w:tc>
          <w:tcPr>
            <w:tcW w:w="2068" w:type="dxa"/>
          </w:tcPr>
          <w:p w14:paraId="6429447C" w14:textId="77777777" w:rsidR="009C5678" w:rsidRPr="004332D0" w:rsidRDefault="009C5678" w:rsidP="009C5678">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F-score</w:t>
            </w:r>
          </w:p>
        </w:tc>
      </w:tr>
      <w:tr w:rsidR="0079458E" w:rsidRPr="004332D0" w14:paraId="1366738C" w14:textId="77777777"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BE65DD3" w14:textId="77777777" w:rsidR="0079458E" w:rsidRPr="004332D0" w:rsidRDefault="0079458E" w:rsidP="0079458E">
            <w:pPr>
              <w:rPr>
                <w:rFonts w:ascii="Arial" w:hAnsi="Arial" w:cs="Arial"/>
                <w:sz w:val="18"/>
              </w:rPr>
            </w:pPr>
            <w:r>
              <w:rPr>
                <w:rFonts w:ascii="Arial" w:hAnsi="Arial" w:cs="Arial"/>
                <w:sz w:val="18"/>
              </w:rPr>
              <w:t xml:space="preserve">Baseline </w:t>
            </w:r>
          </w:p>
        </w:tc>
        <w:tc>
          <w:tcPr>
            <w:tcW w:w="2067" w:type="dxa"/>
          </w:tcPr>
          <w:p w14:paraId="4FAA6F92" w14:textId="77777777"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0,75</w:t>
            </w:r>
          </w:p>
        </w:tc>
        <w:tc>
          <w:tcPr>
            <w:tcW w:w="2068" w:type="dxa"/>
          </w:tcPr>
          <w:p w14:paraId="5887210F" w14:textId="77777777"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1,0</w:t>
            </w:r>
          </w:p>
        </w:tc>
        <w:tc>
          <w:tcPr>
            <w:tcW w:w="2068" w:type="dxa"/>
          </w:tcPr>
          <w:p w14:paraId="530C214D" w14:textId="77777777" w:rsidR="0079458E" w:rsidRPr="004332D0" w:rsidRDefault="0079458E"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0,86</w:t>
            </w:r>
          </w:p>
        </w:tc>
      </w:tr>
      <w:tr w:rsidR="009C5678" w:rsidRPr="004332D0" w14:paraId="5379AC40" w14:textId="77777777" w:rsidTr="00EE06C6">
        <w:tc>
          <w:tcPr>
            <w:cnfStyle w:val="001000000000" w:firstRow="0" w:lastRow="0" w:firstColumn="1" w:lastColumn="0" w:oddVBand="0" w:evenVBand="0" w:oddHBand="0" w:evenHBand="0" w:firstRowFirstColumn="0" w:firstRowLastColumn="0" w:lastRowFirstColumn="0" w:lastRowLastColumn="0"/>
            <w:tcW w:w="2067" w:type="dxa"/>
          </w:tcPr>
          <w:p w14:paraId="5C6B7CE7" w14:textId="77777777" w:rsidR="009C5678" w:rsidRPr="004332D0" w:rsidRDefault="00BE4300" w:rsidP="009C5678">
            <w:pPr>
              <w:rPr>
                <w:rFonts w:ascii="Arial" w:hAnsi="Arial" w:cs="Arial"/>
                <w:sz w:val="18"/>
              </w:rPr>
            </w:pPr>
            <w:r w:rsidRPr="004332D0">
              <w:rPr>
                <w:rFonts w:ascii="Arial" w:hAnsi="Arial" w:cs="Arial"/>
                <w:sz w:val="18"/>
              </w:rPr>
              <w:t>relevant</w:t>
            </w:r>
            <w:r w:rsidR="009C5678" w:rsidRPr="004332D0">
              <w:rPr>
                <w:rFonts w:ascii="Arial" w:hAnsi="Arial" w:cs="Arial"/>
                <w:sz w:val="18"/>
              </w:rPr>
              <w:t xml:space="preserve"> </w:t>
            </w:r>
          </w:p>
        </w:tc>
        <w:tc>
          <w:tcPr>
            <w:tcW w:w="2067" w:type="dxa"/>
          </w:tcPr>
          <w:p w14:paraId="22A388DB" w14:textId="77777777"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 xml:space="preserve">0.958333  </w:t>
            </w:r>
          </w:p>
        </w:tc>
        <w:tc>
          <w:tcPr>
            <w:tcW w:w="2068" w:type="dxa"/>
          </w:tcPr>
          <w:p w14:paraId="76C5F25A" w14:textId="77777777"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0.884615</w:t>
            </w:r>
          </w:p>
        </w:tc>
        <w:tc>
          <w:tcPr>
            <w:tcW w:w="2068" w:type="dxa"/>
          </w:tcPr>
          <w:p w14:paraId="22EF5AC3" w14:textId="77777777" w:rsidR="009C5678" w:rsidRPr="004332D0" w:rsidRDefault="009C5678" w:rsidP="009C5678">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0.92</w:t>
            </w:r>
          </w:p>
        </w:tc>
      </w:tr>
      <w:tr w:rsidR="009C5678" w:rsidRPr="004332D0" w14:paraId="29DAE85B" w14:textId="77777777" w:rsidTr="00EE06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7" w:type="dxa"/>
          </w:tcPr>
          <w:p w14:paraId="7DD2030A" w14:textId="77777777" w:rsidR="009C5678" w:rsidRPr="004332D0" w:rsidRDefault="00BE4300" w:rsidP="009C5678">
            <w:pPr>
              <w:rPr>
                <w:rFonts w:ascii="Arial" w:hAnsi="Arial" w:cs="Arial"/>
                <w:sz w:val="18"/>
              </w:rPr>
            </w:pPr>
            <w:r w:rsidRPr="004332D0">
              <w:rPr>
                <w:rFonts w:ascii="Arial" w:hAnsi="Arial" w:cs="Arial"/>
                <w:sz w:val="18"/>
              </w:rPr>
              <w:t>irrelevant</w:t>
            </w:r>
            <w:r w:rsidR="009C5678" w:rsidRPr="004332D0">
              <w:rPr>
                <w:rFonts w:ascii="Arial" w:hAnsi="Arial" w:cs="Arial"/>
                <w:sz w:val="18"/>
              </w:rPr>
              <w:t xml:space="preserve">     </w:t>
            </w:r>
          </w:p>
        </w:tc>
        <w:tc>
          <w:tcPr>
            <w:tcW w:w="2067" w:type="dxa"/>
          </w:tcPr>
          <w:p w14:paraId="7CCB9722" w14:textId="77777777"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 xml:space="preserve">0.909091  </w:t>
            </w:r>
          </w:p>
        </w:tc>
        <w:tc>
          <w:tcPr>
            <w:tcW w:w="2068" w:type="dxa"/>
          </w:tcPr>
          <w:p w14:paraId="2971E0F9" w14:textId="77777777"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0.967742</w:t>
            </w:r>
          </w:p>
        </w:tc>
        <w:tc>
          <w:tcPr>
            <w:tcW w:w="2068" w:type="dxa"/>
          </w:tcPr>
          <w:p w14:paraId="10D08069" w14:textId="77777777" w:rsidR="009C5678" w:rsidRPr="004332D0" w:rsidRDefault="009C5678" w:rsidP="009C5678">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0.9375</w:t>
            </w:r>
          </w:p>
        </w:tc>
      </w:tr>
    </w:tbl>
    <w:p w14:paraId="4E10A4FA" w14:textId="77777777" w:rsidR="00924398" w:rsidRDefault="00924398" w:rsidP="00924398">
      <w:pPr>
        <w:pStyle w:val="Heading2"/>
        <w:rPr>
          <w:lang w:val="nl-NL"/>
        </w:rPr>
      </w:pPr>
    </w:p>
    <w:p w14:paraId="6F95F451" w14:textId="77777777" w:rsidR="00924398" w:rsidRPr="00924398" w:rsidRDefault="00924398" w:rsidP="00924398">
      <w:pPr>
        <w:pStyle w:val="Heading2"/>
        <w:numPr>
          <w:ilvl w:val="1"/>
          <w:numId w:val="1"/>
        </w:numPr>
        <w:rPr>
          <w:lang w:val="nl-NL"/>
        </w:rPr>
      </w:pPr>
      <w:bookmarkStart w:id="10" w:name="_Toc423008385"/>
      <w:proofErr w:type="spellStart"/>
      <w:r>
        <w:rPr>
          <w:lang w:val="nl-NL"/>
        </w:rPr>
        <w:t>Confusion</w:t>
      </w:r>
      <w:proofErr w:type="spellEnd"/>
      <w:r>
        <w:rPr>
          <w:lang w:val="nl-NL"/>
        </w:rPr>
        <w:t xml:space="preserve"> matrix</w:t>
      </w:r>
      <w:bookmarkEnd w:id="10"/>
    </w:p>
    <w:p w14:paraId="66CABE09" w14:textId="12FD3DD2" w:rsidR="002619C8" w:rsidRDefault="00A2447A" w:rsidP="009D5BAC">
      <w:pPr>
        <w:rPr>
          <w:lang w:val="nl-NL"/>
        </w:rPr>
      </w:pPr>
      <w:r>
        <w:rPr>
          <w:lang w:val="nl-NL"/>
        </w:rPr>
        <w:t xml:space="preserve">Naast deze totaalscores is het ook interessant om te zien </w:t>
      </w:r>
      <w:r w:rsidR="00A77DBE">
        <w:rPr>
          <w:lang w:val="nl-NL"/>
        </w:rPr>
        <w:t xml:space="preserve">hoe vaak de </w:t>
      </w:r>
      <w:proofErr w:type="spellStart"/>
      <w:r w:rsidR="00A77DBE">
        <w:rPr>
          <w:i/>
          <w:lang w:val="nl-NL"/>
        </w:rPr>
        <w:t>classifier</w:t>
      </w:r>
      <w:proofErr w:type="spellEnd"/>
      <w:r w:rsidR="00A77DBE">
        <w:rPr>
          <w:i/>
          <w:lang w:val="nl-NL"/>
        </w:rPr>
        <w:t xml:space="preserve"> </w:t>
      </w:r>
      <w:r w:rsidR="00A77DBE">
        <w:rPr>
          <w:lang w:val="nl-NL"/>
        </w:rPr>
        <w:t>de juiste beslissing nam, en hoe vaak de verkeerde</w:t>
      </w:r>
      <w:r w:rsidR="000965DD">
        <w:rPr>
          <w:lang w:val="nl-NL"/>
        </w:rPr>
        <w:t xml:space="preserve">. </w:t>
      </w:r>
      <w:r w:rsidR="006C7AEC">
        <w:rPr>
          <w:lang w:val="nl-NL"/>
        </w:rPr>
        <w:t xml:space="preserve">Tabel 2 laat zien welke keuzes gemaakt zijn door het getrainde algoritme, waarbij de r voor referentie staan (wat het zou moeten zijn) en de v voor voorspeld (wat het systeem denkt dat het is). Opvallend hier aan is het relatief grote percentage dat eigenlijk relevant is, maar niet zo beoordeeld wordt. Hieruit blijkt dat er bepaalde signaalwoorden die een mens wel aan een gebeurtenis zou koppelen, niet als zodanig door de machine herkend worden. Dit kan verholpen worden door extra nadruk op bepaalde woorden te leggen, die de doorslag geven naar positief of negatief als ze aangetroffen worden. </w:t>
      </w:r>
      <w:r w:rsidR="00BE4300">
        <w:rPr>
          <w:lang w:val="nl-NL"/>
        </w:rPr>
        <w:t xml:space="preserve">Aangezien het aantal </w:t>
      </w:r>
      <w:proofErr w:type="spellStart"/>
      <w:r w:rsidR="00BE4300">
        <w:rPr>
          <w:lang w:val="nl-NL"/>
        </w:rPr>
        <w:t>tweets</w:t>
      </w:r>
      <w:proofErr w:type="spellEnd"/>
      <w:r w:rsidR="00BE4300">
        <w:rPr>
          <w:lang w:val="nl-NL"/>
        </w:rPr>
        <w:t xml:space="preserve"> waarop uiteindelijk het getrainde algoritme losgelaten wordt slechts beperkt is (~300, </w:t>
      </w:r>
      <w:r w:rsidR="00BE4300">
        <w:rPr>
          <w:lang w:val="nl-NL"/>
        </w:rPr>
        <w:lastRenderedPageBreak/>
        <w:t>dus 75 relevant)</w:t>
      </w:r>
      <w:r w:rsidR="00575002">
        <w:rPr>
          <w:lang w:val="nl-NL"/>
        </w:rPr>
        <w:t xml:space="preserve"> is het gevaarlijk om bepaalde woorden aan te wijzen die nu relatief vaak voorkomen, omdat dit misschien toeval is en ze over het geheel gezien juist niet belangrijk zijn. Voor dit principe, </w:t>
      </w:r>
      <w:proofErr w:type="spellStart"/>
      <w:r w:rsidR="00575002" w:rsidRPr="002619C8">
        <w:rPr>
          <w:i/>
          <w:lang w:val="nl-NL"/>
        </w:rPr>
        <w:t>overfitting</w:t>
      </w:r>
      <w:proofErr w:type="spellEnd"/>
      <w:r w:rsidR="00575002">
        <w:rPr>
          <w:lang w:val="nl-NL"/>
        </w:rPr>
        <w:t xml:space="preserve"> genaamd, </w:t>
      </w:r>
      <w:r w:rsidR="005A0311">
        <w:rPr>
          <w:lang w:val="nl-NL"/>
        </w:rPr>
        <w:t>wordt gewaarschuwd in het artikel</w:t>
      </w:r>
      <w:r w:rsidR="005A0311" w:rsidRPr="005A0311">
        <w:rPr>
          <w:lang w:val="nl-NL"/>
        </w:rPr>
        <w:t xml:space="preserve"> </w:t>
      </w:r>
      <w:r w:rsidR="005A0311" w:rsidRPr="001E119A">
        <w:rPr>
          <w:i/>
          <w:lang w:val="nl-NL"/>
        </w:rPr>
        <w:t xml:space="preserve">Domain Adaptation: </w:t>
      </w:r>
      <w:proofErr w:type="spellStart"/>
      <w:r w:rsidR="005A0311" w:rsidRPr="001E119A">
        <w:rPr>
          <w:i/>
          <w:lang w:val="nl-NL"/>
        </w:rPr>
        <w:t>Overfitting</w:t>
      </w:r>
      <w:proofErr w:type="spellEnd"/>
      <w:r w:rsidR="005A0311" w:rsidRPr="001E119A">
        <w:rPr>
          <w:i/>
          <w:lang w:val="nl-NL"/>
        </w:rPr>
        <w:t xml:space="preserve"> </w:t>
      </w:r>
      <w:proofErr w:type="spellStart"/>
      <w:r w:rsidR="005A0311" w:rsidRPr="001E119A">
        <w:rPr>
          <w:i/>
          <w:lang w:val="nl-NL"/>
        </w:rPr>
        <w:t>and</w:t>
      </w:r>
      <w:proofErr w:type="spellEnd"/>
      <w:r w:rsidR="005A0311" w:rsidRPr="001E119A">
        <w:rPr>
          <w:i/>
          <w:lang w:val="nl-NL"/>
        </w:rPr>
        <w:t xml:space="preserve"> Small Sample </w:t>
      </w:r>
      <w:proofErr w:type="spellStart"/>
      <w:r w:rsidR="005A0311" w:rsidRPr="001E119A">
        <w:rPr>
          <w:i/>
          <w:lang w:val="nl-NL"/>
        </w:rPr>
        <w:t>Statistics</w:t>
      </w:r>
      <w:proofErr w:type="spellEnd"/>
      <w:r w:rsidR="005A0311" w:rsidRPr="005A0311">
        <w:rPr>
          <w:lang w:val="nl-NL"/>
        </w:rPr>
        <w:t xml:space="preserve"> </w:t>
      </w:r>
      <w:sdt>
        <w:sdtPr>
          <w:rPr>
            <w:lang w:val="nl-NL"/>
          </w:rPr>
          <w:id w:val="1753545636"/>
          <w:citation/>
        </w:sdtPr>
        <w:sdtContent>
          <w:r w:rsidR="00575002">
            <w:rPr>
              <w:lang w:val="nl-NL"/>
            </w:rPr>
            <w:fldChar w:fldCharType="begin"/>
          </w:r>
          <w:r w:rsidR="00575002">
            <w:rPr>
              <w:lang w:val="nl-NL"/>
            </w:rPr>
            <w:instrText xml:space="preserve"> CITATION Kak11 \l 1043 </w:instrText>
          </w:r>
          <w:r w:rsidR="00575002">
            <w:rPr>
              <w:lang w:val="nl-NL"/>
            </w:rPr>
            <w:fldChar w:fldCharType="separate"/>
          </w:r>
          <w:r w:rsidR="00202130" w:rsidRPr="00202130">
            <w:rPr>
              <w:noProof/>
              <w:lang w:val="nl-NL"/>
            </w:rPr>
            <w:t>(Kakade, Foster en Salakhutdinov 2011)</w:t>
          </w:r>
          <w:r w:rsidR="00575002">
            <w:rPr>
              <w:lang w:val="nl-NL"/>
            </w:rPr>
            <w:fldChar w:fldCharType="end"/>
          </w:r>
        </w:sdtContent>
      </w:sdt>
      <w:r w:rsidR="003C2015">
        <w:rPr>
          <w:lang w:val="nl-NL"/>
        </w:rPr>
        <w:t>.</w:t>
      </w:r>
      <w:r w:rsidR="002619C8">
        <w:rPr>
          <w:lang w:val="nl-NL"/>
        </w:rPr>
        <w:t xml:space="preserve"> Om deze reden is er ook gekozen om zeer spaarzaam voorkomende woorden te negeren, en alleen de 3000 </w:t>
      </w:r>
      <w:r w:rsidR="004D1601">
        <w:rPr>
          <w:lang w:val="nl-NL"/>
        </w:rPr>
        <w:t>meest</w:t>
      </w:r>
      <w:ins w:id="11" w:author="Frank" w:date="2015-06-24T18:38:00Z">
        <w:r w:rsidR="004D1601">
          <w:rPr>
            <w:lang w:val="nl-NL"/>
          </w:rPr>
          <w:t xml:space="preserve"> </w:t>
        </w:r>
      </w:ins>
      <w:r w:rsidR="002619C8">
        <w:rPr>
          <w:lang w:val="nl-NL"/>
        </w:rPr>
        <w:t xml:space="preserve">voorkomende woorden als trainingsdata te gebruiken. Als een woord immers slechts eenmaal voorkomt koppelt de </w:t>
      </w:r>
      <w:proofErr w:type="spellStart"/>
      <w:r w:rsidR="002619C8">
        <w:rPr>
          <w:lang w:val="nl-NL"/>
        </w:rPr>
        <w:t>classifier</w:t>
      </w:r>
      <w:proofErr w:type="spellEnd"/>
      <w:r w:rsidR="002619C8">
        <w:rPr>
          <w:lang w:val="nl-NL"/>
        </w:rPr>
        <w:t xml:space="preserve"> dit direct als belangrijk woord aan een bepaalde keuze. </w:t>
      </w:r>
    </w:p>
    <w:p w14:paraId="0AE94DCB" w14:textId="77777777" w:rsidR="009D5BAC" w:rsidRPr="006C7AEC" w:rsidRDefault="00EE06C6" w:rsidP="00EE06C6">
      <w:pPr>
        <w:pStyle w:val="Caption"/>
        <w:keepNext/>
        <w:spacing w:after="0"/>
        <w:ind w:left="1440"/>
        <w:rPr>
          <w:lang w:val="nl-NL"/>
        </w:rPr>
      </w:pPr>
      <w:r>
        <w:rPr>
          <w:lang w:val="nl-NL"/>
        </w:rPr>
        <w:t xml:space="preserve">            </w:t>
      </w:r>
      <w:r w:rsidR="009D5BAC" w:rsidRPr="006C7AEC">
        <w:rPr>
          <w:lang w:val="nl-NL"/>
        </w:rPr>
        <w:t xml:space="preserve">Tabel </w:t>
      </w:r>
      <w:r w:rsidR="009D5BAC">
        <w:fldChar w:fldCharType="begin"/>
      </w:r>
      <w:r w:rsidR="009D5BAC" w:rsidRPr="006C7AEC">
        <w:rPr>
          <w:lang w:val="nl-NL"/>
        </w:rPr>
        <w:instrText xml:space="preserve"> SEQ Tabel \* ARABIC </w:instrText>
      </w:r>
      <w:r w:rsidR="009D5BAC">
        <w:fldChar w:fldCharType="separate"/>
      </w:r>
      <w:r w:rsidR="009E09C4">
        <w:rPr>
          <w:noProof/>
          <w:lang w:val="nl-NL"/>
        </w:rPr>
        <w:t>3</w:t>
      </w:r>
      <w:r w:rsidR="009D5BAC">
        <w:fldChar w:fldCharType="end"/>
      </w:r>
      <w:r w:rsidR="009D5BAC" w:rsidRPr="006C7AEC">
        <w:rPr>
          <w:lang w:val="nl-NL"/>
        </w:rPr>
        <w:t xml:space="preserve">: </w:t>
      </w:r>
      <w:proofErr w:type="spellStart"/>
      <w:r w:rsidR="0042673E">
        <w:rPr>
          <w:lang w:val="nl-NL"/>
        </w:rPr>
        <w:t>Confusion</w:t>
      </w:r>
      <w:proofErr w:type="spellEnd"/>
      <w:r w:rsidR="0042673E">
        <w:rPr>
          <w:lang w:val="nl-NL"/>
        </w:rPr>
        <w:t xml:space="preserve"> matrix van de v</w:t>
      </w:r>
      <w:r w:rsidR="009D5BAC" w:rsidRPr="006C7AEC">
        <w:rPr>
          <w:lang w:val="nl-NL"/>
        </w:rPr>
        <w:t>erdeling van de scores</w:t>
      </w:r>
    </w:p>
    <w:tbl>
      <w:tblPr>
        <w:tblStyle w:val="PlainTable31"/>
        <w:tblpPr w:leftFromText="141" w:rightFromText="141" w:vertAnchor="text" w:horzAnchor="margin" w:tblpXSpec="center" w:tblpY="59"/>
        <w:tblW w:w="0" w:type="auto"/>
        <w:tblLook w:val="04A0" w:firstRow="1" w:lastRow="0" w:firstColumn="1" w:lastColumn="0" w:noHBand="0" w:noVBand="1"/>
      </w:tblPr>
      <w:tblGrid>
        <w:gridCol w:w="1701"/>
        <w:gridCol w:w="1701"/>
        <w:gridCol w:w="1418"/>
      </w:tblGrid>
      <w:tr w:rsidR="009D5BAC" w:rsidRPr="004332D0" w14:paraId="559E6466" w14:textId="77777777" w:rsidTr="0072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1" w:type="dxa"/>
          </w:tcPr>
          <w:p w14:paraId="335A1527" w14:textId="77777777" w:rsidR="009D5BAC" w:rsidRPr="004332D0" w:rsidRDefault="009D5BAC" w:rsidP="009D5BAC">
            <w:pPr>
              <w:ind w:left="-675" w:firstLine="567"/>
              <w:rPr>
                <w:rFonts w:ascii="Arial" w:hAnsi="Arial" w:cs="Arial"/>
                <w:sz w:val="18"/>
                <w:lang w:val="nl-NL"/>
              </w:rPr>
            </w:pPr>
          </w:p>
        </w:tc>
        <w:tc>
          <w:tcPr>
            <w:tcW w:w="1701" w:type="dxa"/>
          </w:tcPr>
          <w:p w14:paraId="21EA39AF" w14:textId="77777777" w:rsidR="009D5BAC" w:rsidRPr="004332D0" w:rsidRDefault="009D5BAC" w:rsidP="00651E42">
            <w:pPr>
              <w:ind w:left="-675" w:firstLine="675"/>
              <w:cnfStyle w:val="100000000000" w:firstRow="1"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irrelevant (V)</w:t>
            </w:r>
          </w:p>
        </w:tc>
        <w:tc>
          <w:tcPr>
            <w:tcW w:w="1418" w:type="dxa"/>
          </w:tcPr>
          <w:p w14:paraId="31B3B11D" w14:textId="19FFA1A3" w:rsidR="009D5BAC" w:rsidRPr="004332D0" w:rsidRDefault="009D5BAC" w:rsidP="00651E42">
            <w:pPr>
              <w:ind w:left="-675" w:right="-250" w:firstLine="675"/>
              <w:cnfStyle w:val="100000000000" w:firstRow="1"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Relevant</w:t>
            </w:r>
            <w:r w:rsidR="00651E42">
              <w:rPr>
                <w:rFonts w:ascii="Arial" w:hAnsi="Arial" w:cs="Arial"/>
                <w:sz w:val="18"/>
                <w:lang w:val="nl-NL"/>
              </w:rPr>
              <w:t>(v)</w:t>
            </w:r>
            <w:r w:rsidRPr="004332D0">
              <w:rPr>
                <w:rFonts w:ascii="Arial" w:hAnsi="Arial" w:cs="Arial"/>
                <w:sz w:val="18"/>
                <w:lang w:val="nl-NL"/>
              </w:rPr>
              <w:t xml:space="preserve"> (v)</w:t>
            </w:r>
          </w:p>
        </w:tc>
      </w:tr>
      <w:tr w:rsidR="009D5BAC" w:rsidRPr="004332D0" w14:paraId="15CB0F3D" w14:textId="77777777" w:rsidTr="0072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387E861B" w14:textId="77777777" w:rsidR="009D5BAC" w:rsidRPr="004332D0" w:rsidRDefault="009D5BAC" w:rsidP="009D5BAC">
            <w:pPr>
              <w:ind w:left="-675" w:firstLine="567"/>
              <w:rPr>
                <w:rFonts w:ascii="Arial" w:hAnsi="Arial" w:cs="Arial"/>
                <w:sz w:val="18"/>
                <w:lang w:val="nl-NL"/>
              </w:rPr>
            </w:pPr>
            <w:r w:rsidRPr="004332D0">
              <w:rPr>
                <w:rFonts w:ascii="Arial" w:hAnsi="Arial" w:cs="Arial"/>
                <w:sz w:val="18"/>
                <w:lang w:val="nl-NL"/>
              </w:rPr>
              <w:t>irrelevant (r)</w:t>
            </w:r>
          </w:p>
        </w:tc>
        <w:tc>
          <w:tcPr>
            <w:tcW w:w="1701" w:type="dxa"/>
          </w:tcPr>
          <w:p w14:paraId="68EB869C" w14:textId="77777777" w:rsidR="009D5BAC" w:rsidRPr="004332D0" w:rsidRDefault="009D5BAC" w:rsidP="00651E42">
            <w:pPr>
              <w:ind w:left="-675" w:firstLine="675"/>
              <w:cnfStyle w:val="000000100000" w:firstRow="0" w:lastRow="0" w:firstColumn="0" w:lastColumn="0" w:oddVBand="0" w:evenVBand="0" w:oddHBand="1" w:evenHBand="0" w:firstRowFirstColumn="0" w:firstRowLastColumn="0" w:lastRowFirstColumn="0" w:lastRowLastColumn="0"/>
              <w:rPr>
                <w:rFonts w:ascii="Arial" w:hAnsi="Arial" w:cs="Arial"/>
                <w:sz w:val="18"/>
                <w:lang w:val="nl-NL"/>
              </w:rPr>
            </w:pPr>
            <w:proofErr w:type="gramStart"/>
            <w:r w:rsidRPr="004332D0">
              <w:rPr>
                <w:rFonts w:ascii="Arial" w:hAnsi="Arial" w:cs="Arial"/>
                <w:sz w:val="18"/>
                <w:lang w:val="nl-NL"/>
              </w:rPr>
              <w:t xml:space="preserve">52.6%   </w:t>
            </w:r>
            <w:proofErr w:type="gramEnd"/>
          </w:p>
        </w:tc>
        <w:tc>
          <w:tcPr>
            <w:tcW w:w="1418" w:type="dxa"/>
          </w:tcPr>
          <w:p w14:paraId="2E97EF7B" w14:textId="77777777" w:rsidR="009D5BAC" w:rsidRPr="004332D0" w:rsidRDefault="009D5BAC" w:rsidP="00651E42">
            <w:pPr>
              <w:ind w:left="-675" w:firstLine="675"/>
              <w:cnfStyle w:val="000000100000" w:firstRow="0" w:lastRow="0" w:firstColumn="0" w:lastColumn="0" w:oddVBand="0" w:evenVBand="0" w:oddHBand="1" w:evenHBand="0" w:firstRowFirstColumn="0" w:firstRowLastColumn="0" w:lastRowFirstColumn="0" w:lastRowLastColumn="0"/>
              <w:rPr>
                <w:rFonts w:ascii="Arial" w:hAnsi="Arial" w:cs="Arial"/>
                <w:sz w:val="18"/>
                <w:lang w:val="nl-NL"/>
              </w:rPr>
            </w:pPr>
            <w:r w:rsidRPr="004332D0">
              <w:rPr>
                <w:rFonts w:ascii="Arial" w:hAnsi="Arial" w:cs="Arial"/>
                <w:sz w:val="18"/>
                <w:lang w:val="nl-NL"/>
              </w:rPr>
              <w:t>1.8%</w:t>
            </w:r>
          </w:p>
        </w:tc>
      </w:tr>
      <w:tr w:rsidR="009D5BAC" w:rsidRPr="004332D0" w14:paraId="27EEB895" w14:textId="77777777" w:rsidTr="00722226">
        <w:tc>
          <w:tcPr>
            <w:cnfStyle w:val="001000000000" w:firstRow="0" w:lastRow="0" w:firstColumn="1" w:lastColumn="0" w:oddVBand="0" w:evenVBand="0" w:oddHBand="0" w:evenHBand="0" w:firstRowFirstColumn="0" w:firstRowLastColumn="0" w:lastRowFirstColumn="0" w:lastRowLastColumn="0"/>
            <w:tcW w:w="1701" w:type="dxa"/>
          </w:tcPr>
          <w:p w14:paraId="2A144A90" w14:textId="77777777" w:rsidR="009D5BAC" w:rsidRPr="004332D0" w:rsidRDefault="009D5BAC" w:rsidP="009D5BAC">
            <w:pPr>
              <w:ind w:left="-675" w:firstLine="567"/>
              <w:rPr>
                <w:rFonts w:ascii="Arial" w:hAnsi="Arial" w:cs="Arial"/>
                <w:sz w:val="18"/>
                <w:lang w:val="nl-NL"/>
              </w:rPr>
            </w:pPr>
            <w:r w:rsidRPr="004332D0">
              <w:rPr>
                <w:rFonts w:ascii="Arial" w:hAnsi="Arial" w:cs="Arial"/>
                <w:sz w:val="18"/>
                <w:lang w:val="nl-NL"/>
              </w:rPr>
              <w:t>Relevant (r)</w:t>
            </w:r>
          </w:p>
        </w:tc>
        <w:tc>
          <w:tcPr>
            <w:tcW w:w="1701" w:type="dxa"/>
          </w:tcPr>
          <w:p w14:paraId="677D4104" w14:textId="77777777" w:rsidR="009D5BAC" w:rsidRPr="004332D0" w:rsidRDefault="009D5BAC" w:rsidP="00651E42">
            <w:pPr>
              <w:ind w:left="-675" w:firstLine="675"/>
              <w:cnfStyle w:val="000000000000" w:firstRow="0"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5.3%</w:t>
            </w:r>
          </w:p>
        </w:tc>
        <w:tc>
          <w:tcPr>
            <w:tcW w:w="1418" w:type="dxa"/>
          </w:tcPr>
          <w:p w14:paraId="4B3413F7" w14:textId="77777777" w:rsidR="009D5BAC" w:rsidRPr="004332D0" w:rsidRDefault="009D5BAC" w:rsidP="00651E42">
            <w:pPr>
              <w:ind w:left="-675" w:firstLine="675"/>
              <w:cnfStyle w:val="000000000000" w:firstRow="0" w:lastRow="0" w:firstColumn="0" w:lastColumn="0" w:oddVBand="0" w:evenVBand="0" w:oddHBand="0" w:evenHBand="0" w:firstRowFirstColumn="0" w:firstRowLastColumn="0" w:lastRowFirstColumn="0" w:lastRowLastColumn="0"/>
              <w:rPr>
                <w:rFonts w:ascii="Arial" w:hAnsi="Arial" w:cs="Arial"/>
                <w:sz w:val="18"/>
                <w:lang w:val="nl-NL"/>
              </w:rPr>
            </w:pPr>
            <w:r w:rsidRPr="004332D0">
              <w:rPr>
                <w:rFonts w:ascii="Arial" w:hAnsi="Arial" w:cs="Arial"/>
                <w:sz w:val="18"/>
                <w:lang w:val="nl-NL"/>
              </w:rPr>
              <w:t>40.4%</w:t>
            </w:r>
          </w:p>
        </w:tc>
      </w:tr>
    </w:tbl>
    <w:p w14:paraId="0C2BFB68" w14:textId="77777777" w:rsidR="009D5BAC" w:rsidRDefault="009D5BAC" w:rsidP="003C2015">
      <w:pPr>
        <w:ind w:left="360"/>
        <w:rPr>
          <w:lang w:val="nl-NL"/>
        </w:rPr>
      </w:pPr>
    </w:p>
    <w:p w14:paraId="0E587F01" w14:textId="77777777" w:rsidR="002A0483" w:rsidRDefault="009D5BAC" w:rsidP="002A0483">
      <w:pPr>
        <w:pStyle w:val="Heading2"/>
        <w:rPr>
          <w:lang w:val="nl-NL"/>
        </w:rPr>
      </w:pPr>
      <w:r>
        <w:rPr>
          <w:lang w:val="nl-NL"/>
        </w:rPr>
        <w:br/>
      </w:r>
    </w:p>
    <w:p w14:paraId="740D0202" w14:textId="77777777" w:rsidR="00EE06C6" w:rsidRDefault="00EE06C6" w:rsidP="00EE06C6">
      <w:pPr>
        <w:pStyle w:val="Heading2"/>
        <w:rPr>
          <w:lang w:val="nl-NL"/>
        </w:rPr>
      </w:pPr>
    </w:p>
    <w:p w14:paraId="3212ECDB" w14:textId="77777777" w:rsidR="002A0483" w:rsidRPr="002A0483" w:rsidRDefault="002A0483" w:rsidP="002A0483">
      <w:pPr>
        <w:pStyle w:val="Heading2"/>
        <w:numPr>
          <w:ilvl w:val="1"/>
          <w:numId w:val="1"/>
        </w:numPr>
        <w:rPr>
          <w:lang w:val="nl-NL"/>
        </w:rPr>
      </w:pPr>
      <w:bookmarkStart w:id="12" w:name="_Toc423008386"/>
      <w:r>
        <w:rPr>
          <w:lang w:val="nl-NL"/>
        </w:rPr>
        <w:t>Features</w:t>
      </w:r>
      <w:bookmarkEnd w:id="12"/>
    </w:p>
    <w:p w14:paraId="1B155737" w14:textId="2FF4053F" w:rsidR="009D5BAC" w:rsidRPr="009D5BAC" w:rsidRDefault="002619C8" w:rsidP="00E20360">
      <w:pPr>
        <w:rPr>
          <w:szCs w:val="22"/>
          <w:lang w:val="nl-NL"/>
        </w:rPr>
      </w:pPr>
      <w:r>
        <w:rPr>
          <w:lang w:val="nl-NL"/>
        </w:rPr>
        <w:t>Ook is het mogelijk en aan te raden om (te experimenteren met) het aantal woorden</w:t>
      </w:r>
      <w:r w:rsidR="0042673E">
        <w:rPr>
          <w:lang w:val="nl-NL"/>
        </w:rPr>
        <w:t>, ofwel features,</w:t>
      </w:r>
      <w:r>
        <w:rPr>
          <w:lang w:val="nl-NL"/>
        </w:rPr>
        <w:t xml:space="preserve"> waarmee getraind wordt te beperken. Woorden die in zowel relevante als irrelevante </w:t>
      </w:r>
      <w:proofErr w:type="spellStart"/>
      <w:r>
        <w:rPr>
          <w:lang w:val="nl-NL"/>
        </w:rPr>
        <w:t>tweets</w:t>
      </w:r>
      <w:proofErr w:type="spellEnd"/>
      <w:r>
        <w:rPr>
          <w:lang w:val="nl-NL"/>
        </w:rPr>
        <w:t xml:space="preserve"> veel voor komen</w:t>
      </w:r>
      <w:r w:rsidR="00810BE2">
        <w:rPr>
          <w:lang w:val="nl-NL"/>
        </w:rPr>
        <w:t>,</w:t>
      </w:r>
      <w:r>
        <w:rPr>
          <w:lang w:val="nl-NL"/>
        </w:rPr>
        <w:t xml:space="preserve"> zoals lidwoorden</w:t>
      </w:r>
      <w:r w:rsidR="00810BE2">
        <w:rPr>
          <w:lang w:val="nl-NL"/>
        </w:rPr>
        <w:t xml:space="preserve"> en voornaamwoorden, kunnen eruit gefilterd worden door ze op te nemen in een </w:t>
      </w:r>
      <w:r w:rsidR="00A77DBE">
        <w:rPr>
          <w:i/>
          <w:lang w:val="nl-NL"/>
        </w:rPr>
        <w:t>stopli</w:t>
      </w:r>
      <w:r w:rsidR="00810BE2">
        <w:rPr>
          <w:i/>
          <w:lang w:val="nl-NL"/>
        </w:rPr>
        <w:t>st</w:t>
      </w:r>
      <w:r w:rsidR="00810BE2">
        <w:rPr>
          <w:lang w:val="nl-NL"/>
        </w:rPr>
        <w:t>.</w:t>
      </w:r>
      <w:r w:rsidR="00EF3028">
        <w:rPr>
          <w:lang w:val="nl-NL"/>
        </w:rPr>
        <w:t xml:space="preserve"> Deze woorden worden vervolgens uitgesloten van het automatisch leren. </w:t>
      </w:r>
      <w:r w:rsidR="00165A4F">
        <w:rPr>
          <w:lang w:val="nl-NL"/>
        </w:rPr>
        <w:t xml:space="preserve">In dit experiment voegde een stoplijst echter </w:t>
      </w:r>
      <w:r w:rsidR="009D5BAC">
        <w:rPr>
          <w:lang w:val="nl-NL"/>
        </w:rPr>
        <w:t>nie</w:t>
      </w:r>
      <w:bookmarkStart w:id="13" w:name="_GoBack"/>
      <w:bookmarkEnd w:id="13"/>
      <w:r w:rsidR="009D5BAC">
        <w:rPr>
          <w:lang w:val="nl-NL"/>
        </w:rPr>
        <w:t>ts</w:t>
      </w:r>
      <w:r w:rsidR="00165A4F">
        <w:rPr>
          <w:lang w:val="nl-NL"/>
        </w:rPr>
        <w:t xml:space="preserve"> toe en gaat wederom het argument van </w:t>
      </w:r>
      <w:proofErr w:type="spellStart"/>
      <w:r w:rsidR="00165A4F">
        <w:rPr>
          <w:i/>
          <w:lang w:val="nl-NL"/>
        </w:rPr>
        <w:t>overfitting</w:t>
      </w:r>
      <w:proofErr w:type="spellEnd"/>
      <w:r w:rsidR="00165A4F">
        <w:rPr>
          <w:lang w:val="nl-NL"/>
        </w:rPr>
        <w:t xml:space="preserve"> op</w:t>
      </w:r>
      <w:r w:rsidR="00FA6920">
        <w:rPr>
          <w:lang w:val="nl-NL"/>
        </w:rPr>
        <w:t xml:space="preserve">: als de </w:t>
      </w:r>
      <w:proofErr w:type="spellStart"/>
      <w:r w:rsidR="00FA6920">
        <w:rPr>
          <w:i/>
          <w:lang w:val="nl-NL"/>
        </w:rPr>
        <w:t>classifier</w:t>
      </w:r>
      <w:proofErr w:type="spellEnd"/>
      <w:r w:rsidR="00FA6920">
        <w:rPr>
          <w:lang w:val="nl-NL"/>
        </w:rPr>
        <w:t xml:space="preserve"> te specifiek getraind wordt, gaat hij de mist in bij nieuwe data die andere woorden bevat</w:t>
      </w:r>
      <w:r w:rsidR="00165A4F">
        <w:rPr>
          <w:lang w:val="nl-NL"/>
        </w:rPr>
        <w:t>.</w:t>
      </w:r>
      <w:r w:rsidR="009D5BAC">
        <w:rPr>
          <w:lang w:val="nl-NL"/>
        </w:rPr>
        <w:t xml:space="preserve"> De meest informatieve woorden voor de </w:t>
      </w:r>
      <w:proofErr w:type="spellStart"/>
      <w:r w:rsidR="009D5BAC">
        <w:rPr>
          <w:lang w:val="nl-NL"/>
        </w:rPr>
        <w:t>testset</w:t>
      </w:r>
      <w:proofErr w:type="spellEnd"/>
      <w:r w:rsidR="009D5BAC">
        <w:rPr>
          <w:lang w:val="nl-NL"/>
        </w:rPr>
        <w:t xml:space="preserve"> staan in Tabel 3, waarbij de verhouding van de kans dat het woord in de ene klasse voorkomt ten opzichte van de kans dat het in de andere klasse voorkomt wordt genoemd.</w:t>
      </w:r>
      <w:r w:rsidR="00ED3E39">
        <w:rPr>
          <w:lang w:val="nl-NL"/>
        </w:rPr>
        <w:t xml:space="preserve"> Een </w:t>
      </w:r>
      <w:proofErr w:type="gramStart"/>
      <w:r w:rsidR="00ED3E39">
        <w:rPr>
          <w:lang w:val="nl-NL"/>
        </w:rPr>
        <w:t>‘@’</w:t>
      </w:r>
      <w:proofErr w:type="gramEnd"/>
      <w:r w:rsidR="00ED3E39">
        <w:rPr>
          <w:lang w:val="nl-NL"/>
        </w:rPr>
        <w:t xml:space="preserve"> komt bijvoorbeeld 7,8 keer vaker voor bij een niet relevante </w:t>
      </w:r>
      <w:proofErr w:type="spellStart"/>
      <w:r w:rsidR="00ED3E39">
        <w:rPr>
          <w:lang w:val="nl-NL"/>
        </w:rPr>
        <w:t>tweet</w:t>
      </w:r>
      <w:proofErr w:type="spellEnd"/>
      <w:r w:rsidR="0013409B">
        <w:rPr>
          <w:lang w:val="nl-NL"/>
        </w:rPr>
        <w:t xml:space="preserve"> dan bij een relevante, terwijl ‘Brandweer’ 6,9 keer vaker relevant dan niet relevant is. Door de kleine hoeveelheid (en daardoor wellicht weinig variabele) testdata, kunnen ook woorden die minder logisch lijken en een mens niet zouden helpen juist heel hoog scoren voor de machine.</w:t>
      </w:r>
      <w:r w:rsidR="009D5BAC">
        <w:rPr>
          <w:lang w:val="nl-NL"/>
        </w:rPr>
        <w:fldChar w:fldCharType="begin"/>
      </w:r>
      <w:r w:rsidR="009D5BAC">
        <w:rPr>
          <w:lang w:val="nl-NL"/>
        </w:rPr>
        <w:instrText xml:space="preserve"> LINK Excel.Sheet.12 "Book1" "Sheet1!R1C1:R11C3" \a \f 5 \h  \* MERGEFORMAT </w:instrText>
      </w:r>
      <w:r w:rsidR="009D5BAC">
        <w:rPr>
          <w:lang w:val="nl-NL"/>
        </w:rPr>
        <w:fldChar w:fldCharType="separate"/>
      </w:r>
    </w:p>
    <w:p w14:paraId="170B9C7D" w14:textId="0627D533" w:rsidR="005A09E1" w:rsidRPr="005A09E1" w:rsidRDefault="005A09E1" w:rsidP="005A09E1">
      <w:pPr>
        <w:pStyle w:val="Caption"/>
        <w:keepNext/>
        <w:ind w:left="2160"/>
        <w:rPr>
          <w:lang w:val="nl-NL"/>
        </w:rPr>
      </w:pPr>
      <w:r>
        <w:rPr>
          <w:lang w:val="nl-NL"/>
        </w:rPr>
        <w:t xml:space="preserve">       Tabel 4</w:t>
      </w:r>
      <w:r w:rsidRPr="005A09E1">
        <w:rPr>
          <w:lang w:val="nl-NL"/>
        </w:rPr>
        <w:t>: Informatieve woord</w:t>
      </w:r>
      <w:r>
        <w:rPr>
          <w:lang w:val="nl-NL"/>
        </w:rPr>
        <w:t>e</w:t>
      </w:r>
      <w:r w:rsidRPr="005A09E1">
        <w:rPr>
          <w:lang w:val="nl-NL"/>
        </w:rPr>
        <w:t>n en de kans van voorkomen in een klasse</w:t>
      </w:r>
    </w:p>
    <w:tbl>
      <w:tblPr>
        <w:tblStyle w:val="PlainTable31"/>
        <w:tblW w:w="4111" w:type="dxa"/>
        <w:jc w:val="center"/>
        <w:tblLook w:val="04A0" w:firstRow="1" w:lastRow="0" w:firstColumn="1" w:lastColumn="0" w:noHBand="0" w:noVBand="1"/>
      </w:tblPr>
      <w:tblGrid>
        <w:gridCol w:w="1470"/>
        <w:gridCol w:w="1197"/>
        <w:gridCol w:w="1444"/>
      </w:tblGrid>
      <w:tr w:rsidR="009D5BAC" w:rsidRPr="004332D0" w14:paraId="3F2722A5" w14:textId="77777777" w:rsidTr="00651E4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1470" w:type="dxa"/>
            <w:noWrap/>
            <w:hideMark/>
          </w:tcPr>
          <w:p w14:paraId="7EA9B193" w14:textId="77777777" w:rsidR="009D5BAC" w:rsidRPr="004332D0" w:rsidRDefault="009D5BAC" w:rsidP="00E20360">
            <w:pPr>
              <w:rPr>
                <w:rFonts w:ascii="Arial" w:hAnsi="Arial" w:cs="Arial"/>
                <w:sz w:val="18"/>
              </w:rPr>
            </w:pPr>
            <w:r w:rsidRPr="004332D0">
              <w:rPr>
                <w:rFonts w:ascii="Arial" w:hAnsi="Arial" w:cs="Arial"/>
                <w:sz w:val="18"/>
              </w:rPr>
              <w:t>Woord</w:t>
            </w:r>
          </w:p>
        </w:tc>
        <w:tc>
          <w:tcPr>
            <w:tcW w:w="1197" w:type="dxa"/>
            <w:noWrap/>
            <w:hideMark/>
          </w:tcPr>
          <w:p w14:paraId="4F0E44CB" w14:textId="77777777" w:rsidR="009D5BAC" w:rsidRPr="004332D0" w:rsidRDefault="009D5BAC" w:rsidP="00E20360">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waarden</w:t>
            </w:r>
          </w:p>
        </w:tc>
        <w:tc>
          <w:tcPr>
            <w:tcW w:w="1444" w:type="dxa"/>
            <w:noWrap/>
            <w:hideMark/>
          </w:tcPr>
          <w:p w14:paraId="71720B44" w14:textId="77777777" w:rsidR="009D5BAC" w:rsidRPr="004332D0" w:rsidRDefault="009D5BAC" w:rsidP="00E20360">
            <w:pP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verhouding</w:t>
            </w:r>
          </w:p>
        </w:tc>
      </w:tr>
      <w:tr w:rsidR="00ED3E39" w:rsidRPr="004332D0" w14:paraId="15FC7B33" w14:textId="77777777" w:rsidTr="00651E4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B68DFFE" w14:textId="77777777" w:rsidR="009D5BAC" w:rsidRPr="004332D0" w:rsidRDefault="009D5BAC" w:rsidP="00E20360">
            <w:pPr>
              <w:rPr>
                <w:rFonts w:ascii="Arial" w:hAnsi="Arial" w:cs="Arial"/>
                <w:sz w:val="18"/>
              </w:rPr>
            </w:pPr>
            <w:r w:rsidRPr="004332D0">
              <w:rPr>
                <w:rFonts w:ascii="Arial" w:hAnsi="Arial" w:cs="Arial"/>
                <w:sz w:val="18"/>
              </w:rPr>
              <w:t>gaat</w:t>
            </w:r>
          </w:p>
        </w:tc>
        <w:tc>
          <w:tcPr>
            <w:tcW w:w="1197" w:type="dxa"/>
            <w:noWrap/>
            <w:hideMark/>
          </w:tcPr>
          <w:p w14:paraId="6165FB1F"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444" w:type="dxa"/>
            <w:noWrap/>
            <w:hideMark/>
          </w:tcPr>
          <w:p w14:paraId="205FCB06"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13.8 : 1</w:t>
            </w:r>
          </w:p>
        </w:tc>
      </w:tr>
      <w:tr w:rsidR="009D5BAC" w:rsidRPr="004332D0" w14:paraId="33A81CF6" w14:textId="77777777" w:rsidTr="00651E42">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120F1B16" w14:textId="77777777" w:rsidR="009D5BAC" w:rsidRPr="004332D0" w:rsidRDefault="009D5BAC" w:rsidP="00E20360">
            <w:pPr>
              <w:rPr>
                <w:rFonts w:ascii="Arial" w:hAnsi="Arial" w:cs="Arial"/>
                <w:sz w:val="18"/>
              </w:rPr>
            </w:pPr>
            <w:r w:rsidRPr="004332D0">
              <w:rPr>
                <w:rFonts w:ascii="Arial" w:hAnsi="Arial" w:cs="Arial"/>
                <w:sz w:val="18"/>
              </w:rPr>
              <w:t>1</w:t>
            </w:r>
          </w:p>
        </w:tc>
        <w:tc>
          <w:tcPr>
            <w:tcW w:w="1197" w:type="dxa"/>
            <w:noWrap/>
            <w:hideMark/>
          </w:tcPr>
          <w:p w14:paraId="688EE060"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444" w:type="dxa"/>
            <w:noWrap/>
            <w:hideMark/>
          </w:tcPr>
          <w:p w14:paraId="4C42A45B"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11.3 : 1</w:t>
            </w:r>
          </w:p>
        </w:tc>
      </w:tr>
      <w:tr w:rsidR="00ED3E39" w:rsidRPr="004332D0" w14:paraId="363E16F5" w14:textId="77777777" w:rsidTr="00651E4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36BE467" w14:textId="77777777" w:rsidR="009D5BAC" w:rsidRPr="004332D0" w:rsidRDefault="009D5BAC" w:rsidP="00E20360">
            <w:pPr>
              <w:rPr>
                <w:rFonts w:ascii="Arial" w:hAnsi="Arial" w:cs="Arial"/>
                <w:sz w:val="18"/>
              </w:rPr>
            </w:pPr>
            <w:r w:rsidRPr="004332D0">
              <w:rPr>
                <w:rFonts w:ascii="Arial" w:hAnsi="Arial" w:cs="Arial"/>
                <w:sz w:val="18"/>
              </w:rPr>
              <w:t>weer</w:t>
            </w:r>
          </w:p>
        </w:tc>
        <w:tc>
          <w:tcPr>
            <w:tcW w:w="1197" w:type="dxa"/>
            <w:noWrap/>
            <w:hideMark/>
          </w:tcPr>
          <w:p w14:paraId="6D2637DB"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444" w:type="dxa"/>
            <w:noWrap/>
            <w:hideMark/>
          </w:tcPr>
          <w:p w14:paraId="6E39B0BC"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8.2 : 1</w:t>
            </w:r>
          </w:p>
        </w:tc>
      </w:tr>
      <w:tr w:rsidR="009D5BAC" w:rsidRPr="004332D0" w14:paraId="4F4F2218" w14:textId="77777777" w:rsidTr="00651E42">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070375D2" w14:textId="77777777" w:rsidR="009D5BAC" w:rsidRPr="004332D0" w:rsidRDefault="009D5BAC" w:rsidP="00E20360">
            <w:pPr>
              <w:rPr>
                <w:rFonts w:ascii="Arial" w:hAnsi="Arial" w:cs="Arial"/>
                <w:sz w:val="18"/>
              </w:rPr>
            </w:pPr>
            <w:r w:rsidRPr="004332D0">
              <w:rPr>
                <w:rFonts w:ascii="Arial" w:hAnsi="Arial" w:cs="Arial"/>
                <w:sz w:val="18"/>
              </w:rPr>
              <w:t>@</w:t>
            </w:r>
          </w:p>
        </w:tc>
        <w:tc>
          <w:tcPr>
            <w:tcW w:w="1197" w:type="dxa"/>
            <w:noWrap/>
            <w:hideMark/>
          </w:tcPr>
          <w:p w14:paraId="2ACBB156"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444" w:type="dxa"/>
            <w:noWrap/>
            <w:hideMark/>
          </w:tcPr>
          <w:p w14:paraId="635F04FC"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7.8: 1</w:t>
            </w:r>
          </w:p>
        </w:tc>
      </w:tr>
      <w:tr w:rsidR="00ED3E39" w:rsidRPr="004332D0" w14:paraId="1BDBF0E3" w14:textId="77777777" w:rsidTr="00651E4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29DBD7CC" w14:textId="77777777" w:rsidR="009D5BAC" w:rsidRPr="004332D0" w:rsidRDefault="009D5BAC" w:rsidP="00E20360">
            <w:pPr>
              <w:rPr>
                <w:rFonts w:ascii="Arial" w:hAnsi="Arial" w:cs="Arial"/>
                <w:sz w:val="18"/>
              </w:rPr>
            </w:pPr>
            <w:r w:rsidRPr="004332D0">
              <w:rPr>
                <w:rFonts w:ascii="Arial" w:hAnsi="Arial" w:cs="Arial"/>
                <w:sz w:val="18"/>
              </w:rPr>
              <w:t>!</w:t>
            </w:r>
          </w:p>
        </w:tc>
        <w:tc>
          <w:tcPr>
            <w:tcW w:w="1197" w:type="dxa"/>
            <w:noWrap/>
            <w:hideMark/>
          </w:tcPr>
          <w:p w14:paraId="71F28838"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444" w:type="dxa"/>
            <w:noWrap/>
            <w:hideMark/>
          </w:tcPr>
          <w:p w14:paraId="0060C7C1"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7.5 : 1</w:t>
            </w:r>
          </w:p>
        </w:tc>
      </w:tr>
      <w:tr w:rsidR="009D5BAC" w:rsidRPr="004332D0" w14:paraId="0237AAFB" w14:textId="77777777" w:rsidTr="00651E42">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FB4E9AA" w14:textId="77777777" w:rsidR="009D5BAC" w:rsidRPr="004332D0" w:rsidRDefault="009D5BAC" w:rsidP="00E20360">
            <w:pPr>
              <w:rPr>
                <w:rFonts w:ascii="Arial" w:hAnsi="Arial" w:cs="Arial"/>
                <w:sz w:val="18"/>
              </w:rPr>
            </w:pPr>
            <w:r w:rsidRPr="004332D0">
              <w:rPr>
                <w:rFonts w:ascii="Arial" w:hAnsi="Arial" w:cs="Arial"/>
                <w:sz w:val="18"/>
              </w:rPr>
              <w:t>niet</w:t>
            </w:r>
          </w:p>
        </w:tc>
        <w:tc>
          <w:tcPr>
            <w:tcW w:w="1197" w:type="dxa"/>
            <w:noWrap/>
            <w:hideMark/>
          </w:tcPr>
          <w:p w14:paraId="3A7505A3"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444" w:type="dxa"/>
            <w:noWrap/>
            <w:hideMark/>
          </w:tcPr>
          <w:p w14:paraId="366600C1"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7.0 : 1</w:t>
            </w:r>
          </w:p>
        </w:tc>
      </w:tr>
      <w:tr w:rsidR="00ED3E39" w:rsidRPr="004332D0" w14:paraId="2A45B25C" w14:textId="77777777" w:rsidTr="00651E4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2CA721DF" w14:textId="77777777" w:rsidR="009D5BAC" w:rsidRPr="004332D0" w:rsidRDefault="009D5BAC" w:rsidP="00E20360">
            <w:pPr>
              <w:rPr>
                <w:rFonts w:ascii="Arial" w:hAnsi="Arial" w:cs="Arial"/>
                <w:sz w:val="18"/>
              </w:rPr>
            </w:pPr>
            <w:r w:rsidRPr="004332D0">
              <w:rPr>
                <w:rFonts w:ascii="Arial" w:hAnsi="Arial" w:cs="Arial"/>
                <w:sz w:val="18"/>
              </w:rPr>
              <w:t>Brandweer</w:t>
            </w:r>
          </w:p>
        </w:tc>
        <w:tc>
          <w:tcPr>
            <w:tcW w:w="1197" w:type="dxa"/>
            <w:noWrap/>
            <w:hideMark/>
          </w:tcPr>
          <w:p w14:paraId="22CB34D1"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444" w:type="dxa"/>
            <w:noWrap/>
            <w:hideMark/>
          </w:tcPr>
          <w:p w14:paraId="68B6075F"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6.9 : 1</w:t>
            </w:r>
          </w:p>
        </w:tc>
      </w:tr>
      <w:tr w:rsidR="009D5BAC" w:rsidRPr="004332D0" w14:paraId="4FF737F0" w14:textId="77777777" w:rsidTr="00651E42">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4ED84E02" w14:textId="77777777" w:rsidR="009D5BAC" w:rsidRPr="004332D0" w:rsidRDefault="009D5BAC" w:rsidP="00E20360">
            <w:pPr>
              <w:rPr>
                <w:rFonts w:ascii="Arial" w:hAnsi="Arial" w:cs="Arial"/>
                <w:sz w:val="18"/>
              </w:rPr>
            </w:pPr>
            <w:r w:rsidRPr="004332D0">
              <w:rPr>
                <w:rFonts w:ascii="Arial" w:hAnsi="Arial" w:cs="Arial"/>
                <w:sz w:val="18"/>
              </w:rPr>
              <w:t>/</w:t>
            </w:r>
          </w:p>
        </w:tc>
        <w:tc>
          <w:tcPr>
            <w:tcW w:w="1197" w:type="dxa"/>
            <w:noWrap/>
            <w:hideMark/>
          </w:tcPr>
          <w:p w14:paraId="5B3593B8"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444" w:type="dxa"/>
            <w:noWrap/>
            <w:hideMark/>
          </w:tcPr>
          <w:p w14:paraId="3170D063"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6.9 : 1</w:t>
            </w:r>
          </w:p>
        </w:tc>
      </w:tr>
      <w:tr w:rsidR="00ED3E39" w:rsidRPr="004332D0" w14:paraId="5CA2F222" w14:textId="77777777" w:rsidTr="00651E4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5A29C116" w14:textId="77777777" w:rsidR="009D5BAC" w:rsidRPr="004332D0" w:rsidRDefault="009D5BAC" w:rsidP="00E20360">
            <w:pPr>
              <w:rPr>
                <w:rFonts w:ascii="Arial" w:hAnsi="Arial" w:cs="Arial"/>
                <w:sz w:val="18"/>
              </w:rPr>
            </w:pPr>
            <w:r w:rsidRPr="004332D0">
              <w:rPr>
                <w:rFonts w:ascii="Arial" w:hAnsi="Arial" w:cs="Arial"/>
                <w:sz w:val="18"/>
              </w:rPr>
              <w:t>maar</w:t>
            </w:r>
          </w:p>
        </w:tc>
        <w:tc>
          <w:tcPr>
            <w:tcW w:w="1197" w:type="dxa"/>
            <w:noWrap/>
            <w:hideMark/>
          </w:tcPr>
          <w:p w14:paraId="0EE14D1A"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proofErr w:type="spellStart"/>
            <w:r w:rsidRPr="004332D0">
              <w:rPr>
                <w:rFonts w:ascii="Arial" w:hAnsi="Arial" w:cs="Arial"/>
                <w:sz w:val="18"/>
              </w:rPr>
              <w:t>irrel</w:t>
            </w:r>
            <w:proofErr w:type="spellEnd"/>
            <w:r w:rsidRPr="004332D0">
              <w:rPr>
                <w:rFonts w:ascii="Arial" w:hAnsi="Arial" w:cs="Arial"/>
                <w:sz w:val="18"/>
              </w:rPr>
              <w:t xml:space="preserve"> : </w:t>
            </w:r>
            <w:proofErr w:type="spellStart"/>
            <w:r w:rsidRPr="004332D0">
              <w:rPr>
                <w:rFonts w:ascii="Arial" w:hAnsi="Arial" w:cs="Arial"/>
                <w:sz w:val="18"/>
              </w:rPr>
              <w:t>rel</w:t>
            </w:r>
            <w:proofErr w:type="spellEnd"/>
          </w:p>
        </w:tc>
        <w:tc>
          <w:tcPr>
            <w:tcW w:w="1444" w:type="dxa"/>
            <w:noWrap/>
            <w:hideMark/>
          </w:tcPr>
          <w:p w14:paraId="74578555" w14:textId="77777777" w:rsidR="009D5BAC" w:rsidRPr="004332D0" w:rsidRDefault="009D5BAC" w:rsidP="00E20360">
            <w:pPr>
              <w:cnfStyle w:val="000000100000" w:firstRow="0" w:lastRow="0" w:firstColumn="0" w:lastColumn="0" w:oddVBand="0" w:evenVBand="0" w:oddHBand="1" w:evenHBand="0" w:firstRowFirstColumn="0" w:firstRowLastColumn="0" w:lastRowFirstColumn="0" w:lastRowLastColumn="0"/>
              <w:rPr>
                <w:rFonts w:ascii="Arial" w:hAnsi="Arial" w:cs="Arial"/>
                <w:sz w:val="18"/>
              </w:rPr>
            </w:pPr>
            <w:r w:rsidRPr="004332D0">
              <w:rPr>
                <w:rFonts w:ascii="Arial" w:hAnsi="Arial" w:cs="Arial"/>
                <w:sz w:val="18"/>
              </w:rPr>
              <w:t>6.4 : 1</w:t>
            </w:r>
          </w:p>
        </w:tc>
      </w:tr>
      <w:tr w:rsidR="009D5BAC" w:rsidRPr="004332D0" w14:paraId="7F81D45A" w14:textId="77777777" w:rsidTr="00651E42">
        <w:trPr>
          <w:trHeight w:val="227"/>
          <w:jc w:val="center"/>
        </w:trPr>
        <w:tc>
          <w:tcPr>
            <w:cnfStyle w:val="001000000000" w:firstRow="0" w:lastRow="0" w:firstColumn="1" w:lastColumn="0" w:oddVBand="0" w:evenVBand="0" w:oddHBand="0" w:evenHBand="0" w:firstRowFirstColumn="0" w:firstRowLastColumn="0" w:lastRowFirstColumn="0" w:lastRowLastColumn="0"/>
            <w:tcW w:w="1470" w:type="dxa"/>
            <w:noWrap/>
            <w:hideMark/>
          </w:tcPr>
          <w:p w14:paraId="722FDDB0" w14:textId="77777777" w:rsidR="009D5BAC" w:rsidRPr="004332D0" w:rsidRDefault="009D5BAC" w:rsidP="00E20360">
            <w:pPr>
              <w:rPr>
                <w:rFonts w:ascii="Arial" w:hAnsi="Arial" w:cs="Arial"/>
                <w:sz w:val="18"/>
              </w:rPr>
            </w:pPr>
            <w:r w:rsidRPr="004332D0">
              <w:rPr>
                <w:rFonts w:ascii="Arial" w:hAnsi="Arial" w:cs="Arial"/>
                <w:sz w:val="18"/>
              </w:rPr>
              <w:t>(</w:t>
            </w:r>
          </w:p>
        </w:tc>
        <w:tc>
          <w:tcPr>
            <w:tcW w:w="1197" w:type="dxa"/>
            <w:noWrap/>
            <w:hideMark/>
          </w:tcPr>
          <w:p w14:paraId="315892E3"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proofErr w:type="spellStart"/>
            <w:r w:rsidRPr="004332D0">
              <w:rPr>
                <w:rFonts w:ascii="Arial" w:hAnsi="Arial" w:cs="Arial"/>
                <w:sz w:val="18"/>
              </w:rPr>
              <w:t>rel</w:t>
            </w:r>
            <w:proofErr w:type="spellEnd"/>
            <w:r w:rsidRPr="004332D0">
              <w:rPr>
                <w:rFonts w:ascii="Arial" w:hAnsi="Arial" w:cs="Arial"/>
                <w:sz w:val="18"/>
              </w:rPr>
              <w:t xml:space="preserve"> : </w:t>
            </w:r>
            <w:proofErr w:type="spellStart"/>
            <w:r w:rsidRPr="004332D0">
              <w:rPr>
                <w:rFonts w:ascii="Arial" w:hAnsi="Arial" w:cs="Arial"/>
                <w:sz w:val="18"/>
              </w:rPr>
              <w:t>irrel</w:t>
            </w:r>
            <w:proofErr w:type="spellEnd"/>
          </w:p>
        </w:tc>
        <w:tc>
          <w:tcPr>
            <w:tcW w:w="1444" w:type="dxa"/>
            <w:noWrap/>
            <w:hideMark/>
          </w:tcPr>
          <w:p w14:paraId="2E07E250" w14:textId="77777777" w:rsidR="009D5BAC" w:rsidRPr="004332D0" w:rsidRDefault="009D5BAC" w:rsidP="00E20360">
            <w:pPr>
              <w:cnfStyle w:val="000000000000" w:firstRow="0" w:lastRow="0" w:firstColumn="0" w:lastColumn="0" w:oddVBand="0" w:evenVBand="0" w:oddHBand="0" w:evenHBand="0" w:firstRowFirstColumn="0" w:firstRowLastColumn="0" w:lastRowFirstColumn="0" w:lastRowLastColumn="0"/>
              <w:rPr>
                <w:rFonts w:ascii="Arial" w:hAnsi="Arial" w:cs="Arial"/>
                <w:sz w:val="18"/>
              </w:rPr>
            </w:pPr>
            <w:r w:rsidRPr="004332D0">
              <w:rPr>
                <w:rFonts w:ascii="Arial" w:hAnsi="Arial" w:cs="Arial"/>
                <w:sz w:val="18"/>
              </w:rPr>
              <w:t>6.0 : 1</w:t>
            </w:r>
          </w:p>
        </w:tc>
      </w:tr>
    </w:tbl>
    <w:p w14:paraId="1E62C679" w14:textId="77777777" w:rsidR="00E20360" w:rsidRDefault="009D5BAC" w:rsidP="00E20360">
      <w:pPr>
        <w:rPr>
          <w:lang w:val="nl-NL"/>
        </w:rPr>
      </w:pPr>
      <w:r>
        <w:rPr>
          <w:lang w:val="nl-NL"/>
        </w:rPr>
        <w:fldChar w:fldCharType="end"/>
      </w:r>
    </w:p>
    <w:p w14:paraId="51BFEABA" w14:textId="6641C71E" w:rsidR="00D25B4A" w:rsidRPr="00D25B4A" w:rsidRDefault="003B0A3C" w:rsidP="00E20360">
      <w:pPr>
        <w:pStyle w:val="Title"/>
        <w:numPr>
          <w:ilvl w:val="0"/>
          <w:numId w:val="1"/>
        </w:numPr>
        <w:jc w:val="left"/>
        <w:outlineLvl w:val="0"/>
        <w:rPr>
          <w:lang w:val="nl-NL"/>
        </w:rPr>
      </w:pPr>
      <w:bookmarkStart w:id="14" w:name="_Toc423008387"/>
      <w:r>
        <w:rPr>
          <w:lang w:val="nl-NL"/>
        </w:rPr>
        <w:lastRenderedPageBreak/>
        <w:t>Discussie</w:t>
      </w:r>
      <w:bookmarkEnd w:id="14"/>
    </w:p>
    <w:p w14:paraId="4A9CCE98" w14:textId="0E5F5C2F" w:rsidR="00D25B4A" w:rsidRDefault="00D25B4A">
      <w:pPr>
        <w:rPr>
          <w:lang w:val="nl-NL"/>
        </w:rPr>
      </w:pPr>
      <w:r>
        <w:rPr>
          <w:lang w:val="nl-NL"/>
        </w:rPr>
        <w:t xml:space="preserve">De gevonden resultaten en gebruikte methodes zullen in dit hoofdstuk worden geëvalueerd en beoordeeld, verder wordt er ook vooruitgekeken op eventueel vervolgonderzoek en de real-time </w:t>
      </w:r>
      <w:proofErr w:type="gramStart"/>
      <w:r>
        <w:rPr>
          <w:lang w:val="nl-NL"/>
        </w:rPr>
        <w:t>implementatie</w:t>
      </w:r>
      <w:proofErr w:type="gramEnd"/>
      <w:r>
        <w:rPr>
          <w:lang w:val="nl-NL"/>
        </w:rPr>
        <w:t xml:space="preserve"> van de resultaten.</w:t>
      </w:r>
    </w:p>
    <w:p w14:paraId="7CAE72B5" w14:textId="3B0E3F82" w:rsidR="00D25B4A" w:rsidRDefault="009B08C2" w:rsidP="00D25B4A">
      <w:pPr>
        <w:pStyle w:val="Heading2"/>
        <w:numPr>
          <w:ilvl w:val="1"/>
          <w:numId w:val="1"/>
        </w:numPr>
        <w:rPr>
          <w:lang w:val="nl-NL"/>
        </w:rPr>
      </w:pPr>
      <w:bookmarkStart w:id="15" w:name="_Toc423008388"/>
      <w:r>
        <w:rPr>
          <w:lang w:val="nl-NL"/>
        </w:rPr>
        <w:t>Conclusie</w:t>
      </w:r>
      <w:bookmarkEnd w:id="15"/>
    </w:p>
    <w:p w14:paraId="2BF31CFF" w14:textId="7F2BA559" w:rsidR="00D25B4A" w:rsidRDefault="00AC2161" w:rsidP="00780632">
      <w:pPr>
        <w:rPr>
          <w:lang w:val="nl-NL"/>
        </w:rPr>
      </w:pPr>
      <w:r>
        <w:rPr>
          <w:lang w:val="nl-NL"/>
        </w:rPr>
        <w:t xml:space="preserve">Op basis van de gevonden resultaten, kan er geconcludeerd worden dat </w:t>
      </w:r>
      <w:r w:rsidR="00B075A8">
        <w:rPr>
          <w:lang w:val="nl-NL"/>
        </w:rPr>
        <w:t>de filtering</w:t>
      </w:r>
      <w:r>
        <w:rPr>
          <w:lang w:val="nl-NL"/>
        </w:rPr>
        <w:t xml:space="preserve"> niet afdoende is als een </w:t>
      </w:r>
      <w:proofErr w:type="spellStart"/>
      <w:r>
        <w:rPr>
          <w:lang w:val="nl-NL"/>
        </w:rPr>
        <w:t>tweet</w:t>
      </w:r>
      <w:proofErr w:type="spellEnd"/>
      <w:r>
        <w:rPr>
          <w:lang w:val="nl-NL"/>
        </w:rPr>
        <w:t xml:space="preserve"> uit hetzelfde tijdsframe en van dezelfde locatie komt als een noodmelding via P2000. Hoewel een aanzienlijk deel van de </w:t>
      </w:r>
      <w:proofErr w:type="spellStart"/>
      <w:r>
        <w:rPr>
          <w:lang w:val="nl-NL"/>
        </w:rPr>
        <w:t>tweets</w:t>
      </w:r>
      <w:proofErr w:type="spellEnd"/>
      <w:r>
        <w:rPr>
          <w:lang w:val="nl-NL"/>
        </w:rPr>
        <w:t xml:space="preserve"> die hieraan voldoen relevant zijn voor de melding, zijn er teveel andere </w:t>
      </w:r>
      <w:proofErr w:type="spellStart"/>
      <w:r>
        <w:rPr>
          <w:lang w:val="nl-NL"/>
        </w:rPr>
        <w:t>tweets</w:t>
      </w:r>
      <w:proofErr w:type="spellEnd"/>
      <w:r>
        <w:rPr>
          <w:lang w:val="nl-NL"/>
        </w:rPr>
        <w:t xml:space="preserve"> die </w:t>
      </w:r>
      <w:r w:rsidR="006815B0">
        <w:rPr>
          <w:lang w:val="nl-NL"/>
        </w:rPr>
        <w:t xml:space="preserve">hier </w:t>
      </w:r>
      <w:r>
        <w:rPr>
          <w:lang w:val="nl-NL"/>
        </w:rPr>
        <w:t>niet</w:t>
      </w:r>
      <w:r w:rsidR="006815B0">
        <w:rPr>
          <w:lang w:val="nl-NL"/>
        </w:rPr>
        <w:t xml:space="preserve"> aan</w:t>
      </w:r>
      <w:r>
        <w:rPr>
          <w:lang w:val="nl-NL"/>
        </w:rPr>
        <w:t xml:space="preserve"> voldoen</w:t>
      </w:r>
      <w:r w:rsidR="00B075A8">
        <w:rPr>
          <w:lang w:val="nl-NL"/>
        </w:rPr>
        <w:t xml:space="preserve"> en is de balans te scheef om er direct mee te kunnen werken</w:t>
      </w:r>
      <w:r>
        <w:rPr>
          <w:lang w:val="nl-NL"/>
        </w:rPr>
        <w:t xml:space="preserve">. Zo kan er niet zonder meer vanuit gegaan worden dat een </w:t>
      </w:r>
      <w:proofErr w:type="spellStart"/>
      <w:r>
        <w:rPr>
          <w:lang w:val="nl-NL"/>
        </w:rPr>
        <w:t>tweet</w:t>
      </w:r>
      <w:proofErr w:type="spellEnd"/>
      <w:r>
        <w:rPr>
          <w:lang w:val="nl-NL"/>
        </w:rPr>
        <w:t xml:space="preserve"> die in deze selectie wordt aangetroffen relevant is. Wel is aangetoond dat het op tijd en locatie </w:t>
      </w:r>
      <w:r w:rsidR="00EC3461">
        <w:rPr>
          <w:lang w:val="nl-NL"/>
        </w:rPr>
        <w:t>voor</w:t>
      </w:r>
      <w:r>
        <w:rPr>
          <w:lang w:val="nl-NL"/>
        </w:rPr>
        <w:t xml:space="preserve">selecteren van </w:t>
      </w:r>
      <w:proofErr w:type="spellStart"/>
      <w:r>
        <w:rPr>
          <w:lang w:val="nl-NL"/>
        </w:rPr>
        <w:t>tweets</w:t>
      </w:r>
      <w:proofErr w:type="spellEnd"/>
      <w:r>
        <w:rPr>
          <w:lang w:val="nl-NL"/>
        </w:rPr>
        <w:t xml:space="preserve"> een bijzonder goede basis is voor het verdere classificeren.</w:t>
      </w:r>
      <w:r w:rsidR="00152FD3">
        <w:rPr>
          <w:lang w:val="nl-NL"/>
        </w:rPr>
        <w:t xml:space="preserve"> Het percentage van 25% relevante </w:t>
      </w:r>
      <w:proofErr w:type="spellStart"/>
      <w:r w:rsidR="00152FD3">
        <w:rPr>
          <w:lang w:val="nl-NL"/>
        </w:rPr>
        <w:t>tweets</w:t>
      </w:r>
      <w:proofErr w:type="spellEnd"/>
      <w:r w:rsidR="00152FD3">
        <w:rPr>
          <w:lang w:val="nl-NL"/>
        </w:rPr>
        <w:t xml:space="preserve"> bij een </w:t>
      </w:r>
      <w:r w:rsidR="003B0A3C">
        <w:rPr>
          <w:lang w:val="nl-NL"/>
        </w:rPr>
        <w:t>tijdsvenster</w:t>
      </w:r>
      <w:r w:rsidR="00152FD3">
        <w:rPr>
          <w:lang w:val="nl-NL"/>
        </w:rPr>
        <w:t xml:space="preserve"> van vijf uur rond een gebeurtenis </w:t>
      </w:r>
      <w:r w:rsidR="00B075A8">
        <w:rPr>
          <w:lang w:val="nl-NL"/>
        </w:rPr>
        <w:t>halveerde</w:t>
      </w:r>
      <w:r w:rsidR="00152FD3">
        <w:rPr>
          <w:lang w:val="nl-NL"/>
        </w:rPr>
        <w:t xml:space="preserve"> immers al bij een hele dag mét een overeenkomstige locatie, laat staan als er gekeken zou worden naar </w:t>
      </w:r>
      <w:proofErr w:type="spellStart"/>
      <w:r w:rsidR="00152FD3">
        <w:rPr>
          <w:lang w:val="nl-NL"/>
        </w:rPr>
        <w:t>tweets</w:t>
      </w:r>
      <w:proofErr w:type="spellEnd"/>
      <w:r w:rsidR="00152FD3">
        <w:rPr>
          <w:lang w:val="nl-NL"/>
        </w:rPr>
        <w:t xml:space="preserve"> op dezelfde dag door een hele stad of zelfs heel Nederland. </w:t>
      </w:r>
      <w:r w:rsidR="004D4850">
        <w:rPr>
          <w:lang w:val="nl-NL"/>
        </w:rPr>
        <w:t xml:space="preserve">Het percentage relevante </w:t>
      </w:r>
      <w:proofErr w:type="spellStart"/>
      <w:r w:rsidR="004D4850">
        <w:rPr>
          <w:lang w:val="nl-NL"/>
        </w:rPr>
        <w:t>tweets</w:t>
      </w:r>
      <w:proofErr w:type="spellEnd"/>
      <w:r w:rsidR="004D4850">
        <w:rPr>
          <w:lang w:val="nl-NL"/>
        </w:rPr>
        <w:t xml:space="preserve"> zou dan verwaarloosbaar worden. </w:t>
      </w:r>
      <w:r w:rsidR="004D4850">
        <w:rPr>
          <w:lang w:val="nl-NL"/>
        </w:rPr>
        <w:br/>
        <w:t xml:space="preserve"> </w:t>
      </w:r>
      <w:r w:rsidR="004D4850">
        <w:rPr>
          <w:lang w:val="nl-NL"/>
        </w:rPr>
        <w:tab/>
      </w:r>
      <w:r w:rsidR="00E44E07">
        <w:rPr>
          <w:lang w:val="nl-NL"/>
        </w:rPr>
        <w:t xml:space="preserve">Hoewel er is begonnen met een ruime hoeveelheid </w:t>
      </w:r>
      <w:proofErr w:type="spellStart"/>
      <w:r w:rsidR="00E44E07">
        <w:rPr>
          <w:lang w:val="nl-NL"/>
        </w:rPr>
        <w:t>tweets</w:t>
      </w:r>
      <w:proofErr w:type="spellEnd"/>
      <w:r w:rsidR="00E44E07">
        <w:rPr>
          <w:lang w:val="nl-NL"/>
        </w:rPr>
        <w:t xml:space="preserve"> en P2000 meldingen, bleef daar door steeds strengere selecties niet veel van over. Belangrijke verfijningen zoals </w:t>
      </w:r>
      <w:r w:rsidR="00E44E07">
        <w:rPr>
          <w:i/>
          <w:lang w:val="nl-NL"/>
        </w:rPr>
        <w:t xml:space="preserve">feature </w:t>
      </w:r>
      <w:proofErr w:type="spellStart"/>
      <w:r w:rsidR="00E44E07">
        <w:rPr>
          <w:i/>
          <w:lang w:val="nl-NL"/>
        </w:rPr>
        <w:t>selection</w:t>
      </w:r>
      <w:proofErr w:type="spellEnd"/>
      <w:r w:rsidR="009B2834">
        <w:rPr>
          <w:lang w:val="nl-NL"/>
        </w:rPr>
        <w:t xml:space="preserve"> (het benadrukken van bepaalde belangrijke woorden</w:t>
      </w:r>
      <w:r w:rsidR="004D4850">
        <w:rPr>
          <w:lang w:val="nl-NL"/>
        </w:rPr>
        <w:t xml:space="preserve">) en het gebruik van een </w:t>
      </w:r>
      <w:r w:rsidR="004D4850" w:rsidRPr="004D4850">
        <w:rPr>
          <w:i/>
          <w:lang w:val="nl-NL"/>
        </w:rPr>
        <w:t>stopli</w:t>
      </w:r>
      <w:r w:rsidR="009B2834" w:rsidRPr="004D4850">
        <w:rPr>
          <w:i/>
          <w:lang w:val="nl-NL"/>
        </w:rPr>
        <w:t>st</w:t>
      </w:r>
      <w:r w:rsidR="009B2834">
        <w:rPr>
          <w:lang w:val="nl-NL"/>
        </w:rPr>
        <w:t xml:space="preserve"> waren niet mogelijk door een te gering aantal </w:t>
      </w:r>
      <w:proofErr w:type="spellStart"/>
      <w:r w:rsidR="009B2834">
        <w:rPr>
          <w:lang w:val="nl-NL"/>
        </w:rPr>
        <w:t>tweets</w:t>
      </w:r>
      <w:proofErr w:type="spellEnd"/>
      <w:r w:rsidR="009B2834">
        <w:rPr>
          <w:lang w:val="nl-NL"/>
        </w:rPr>
        <w:t xml:space="preserve"> in de uiteindelijke trainings- en testdata. </w:t>
      </w:r>
    </w:p>
    <w:p w14:paraId="28AC1B22" w14:textId="77777777" w:rsidR="00D25B4A" w:rsidRDefault="00D25B4A" w:rsidP="00D25B4A">
      <w:pPr>
        <w:pStyle w:val="Heading2"/>
        <w:numPr>
          <w:ilvl w:val="1"/>
          <w:numId w:val="1"/>
        </w:numPr>
        <w:rPr>
          <w:lang w:val="nl-NL"/>
        </w:rPr>
      </w:pPr>
      <w:bookmarkStart w:id="16" w:name="_Toc423008389"/>
      <w:r>
        <w:rPr>
          <w:lang w:val="nl-NL"/>
        </w:rPr>
        <w:t>Aanbevelingen</w:t>
      </w:r>
      <w:bookmarkEnd w:id="16"/>
    </w:p>
    <w:p w14:paraId="3E560951" w14:textId="0B601784" w:rsidR="00780632" w:rsidRPr="00780632" w:rsidRDefault="00780632" w:rsidP="00D25B4A">
      <w:pPr>
        <w:rPr>
          <w:lang w:val="nl-NL"/>
        </w:rPr>
      </w:pPr>
      <w:r>
        <w:rPr>
          <w:lang w:val="nl-NL"/>
        </w:rPr>
        <w:t xml:space="preserve">De aanbeveling van een grotere hoeveelheid data ligt erg voor de hand, maar hierbij moet wel rekening worden gehouden met de extra verwerkingstijd die hiermee gemoeid is. Voor de </w:t>
      </w:r>
      <w:proofErr w:type="spellStart"/>
      <w:r>
        <w:rPr>
          <w:lang w:val="nl-NL"/>
        </w:rPr>
        <w:t>tweets</w:t>
      </w:r>
      <w:proofErr w:type="spellEnd"/>
      <w:r>
        <w:rPr>
          <w:lang w:val="nl-NL"/>
        </w:rPr>
        <w:t xml:space="preserve"> is dit probleem minder groot omdat hier weinig </w:t>
      </w:r>
      <w:proofErr w:type="spellStart"/>
      <w:r>
        <w:rPr>
          <w:i/>
          <w:lang w:val="nl-NL"/>
        </w:rPr>
        <w:t>preprocessing</w:t>
      </w:r>
      <w:proofErr w:type="spellEnd"/>
      <w:r>
        <w:rPr>
          <w:lang w:val="nl-NL"/>
        </w:rPr>
        <w:t xml:space="preserve"> voor nodig is, maar voor de P2000 meldingen </w:t>
      </w:r>
      <w:r w:rsidR="006815B0">
        <w:rPr>
          <w:lang w:val="nl-NL"/>
        </w:rPr>
        <w:t>zijn veel</w:t>
      </w:r>
      <w:r>
        <w:rPr>
          <w:lang w:val="nl-NL"/>
        </w:rPr>
        <w:t xml:space="preserve"> stappen</w:t>
      </w:r>
      <w:r w:rsidR="006815B0">
        <w:rPr>
          <w:lang w:val="nl-NL"/>
        </w:rPr>
        <w:t xml:space="preserve"> nodig</w:t>
      </w:r>
      <w:r>
        <w:rPr>
          <w:lang w:val="nl-NL"/>
        </w:rPr>
        <w:t xml:space="preserve"> om alle ingesloten informatie om te zetten naar een nuttig formaat. </w:t>
      </w:r>
      <w:r w:rsidR="005201CB">
        <w:rPr>
          <w:lang w:val="nl-NL"/>
        </w:rPr>
        <w:br/>
        <w:t xml:space="preserve"> </w:t>
      </w:r>
      <w:r w:rsidR="005201CB">
        <w:rPr>
          <w:lang w:val="nl-NL"/>
        </w:rPr>
        <w:tab/>
      </w:r>
      <w:r>
        <w:rPr>
          <w:lang w:val="nl-NL"/>
        </w:rPr>
        <w:t xml:space="preserve">Ook kan er gekeken worden naar het kleine aantal </w:t>
      </w:r>
      <w:proofErr w:type="spellStart"/>
      <w:r>
        <w:rPr>
          <w:lang w:val="nl-NL"/>
        </w:rPr>
        <w:t>tweets</w:t>
      </w:r>
      <w:proofErr w:type="spellEnd"/>
      <w:r>
        <w:rPr>
          <w:lang w:val="nl-NL"/>
        </w:rPr>
        <w:t xml:space="preserve"> dat nu per melding gevonden wordt, en of er een manier is om dit te vergroten. Aangezien alle </w:t>
      </w:r>
      <w:proofErr w:type="spellStart"/>
      <w:r>
        <w:rPr>
          <w:lang w:val="nl-NL"/>
        </w:rPr>
        <w:t>tweets</w:t>
      </w:r>
      <w:proofErr w:type="spellEnd"/>
      <w:r>
        <w:rPr>
          <w:lang w:val="nl-NL"/>
        </w:rPr>
        <w:t xml:space="preserve"> met </w:t>
      </w:r>
      <w:proofErr w:type="spellStart"/>
      <w:r>
        <w:rPr>
          <w:lang w:val="nl-NL"/>
        </w:rPr>
        <w:t>geo</w:t>
      </w:r>
      <w:proofErr w:type="spellEnd"/>
      <w:r>
        <w:rPr>
          <w:lang w:val="nl-NL"/>
        </w:rPr>
        <w:t xml:space="preserve">-locatie in dit onderzoek gekoppeld zijn aan een melding, zou er in het vervolg ook naar </w:t>
      </w:r>
      <w:proofErr w:type="spellStart"/>
      <w:r>
        <w:rPr>
          <w:lang w:val="nl-NL"/>
        </w:rPr>
        <w:t>tweets</w:t>
      </w:r>
      <w:proofErr w:type="spellEnd"/>
      <w:r>
        <w:rPr>
          <w:lang w:val="nl-NL"/>
        </w:rPr>
        <w:t xml:space="preserve"> zonder locatie, maar met bijvoorbeeld overeenkomende straatnamen of gebouwen gekeken kunnen worden. </w:t>
      </w:r>
    </w:p>
    <w:p w14:paraId="05B04FC1" w14:textId="4BEA4E8F" w:rsidR="00D25B4A" w:rsidRDefault="00D25B4A" w:rsidP="00D25B4A">
      <w:pPr>
        <w:pStyle w:val="Heading2"/>
        <w:numPr>
          <w:ilvl w:val="1"/>
          <w:numId w:val="1"/>
        </w:numPr>
        <w:rPr>
          <w:lang w:val="nl-NL"/>
        </w:rPr>
      </w:pPr>
      <w:bookmarkStart w:id="17" w:name="_Toc423008390"/>
      <w:proofErr w:type="gramStart"/>
      <w:r>
        <w:rPr>
          <w:lang w:val="nl-NL"/>
        </w:rPr>
        <w:t>Implementatie</w:t>
      </w:r>
      <w:bookmarkEnd w:id="17"/>
      <w:proofErr w:type="gramEnd"/>
    </w:p>
    <w:p w14:paraId="57F06518" w14:textId="5AC13B61" w:rsidR="00780632" w:rsidRPr="00780632" w:rsidRDefault="003D6D21" w:rsidP="00780632">
      <w:pPr>
        <w:rPr>
          <w:lang w:val="nl-NL"/>
        </w:rPr>
      </w:pPr>
      <w:r>
        <w:rPr>
          <w:lang w:val="nl-NL"/>
        </w:rPr>
        <w:t xml:space="preserve">De scripts </w:t>
      </w:r>
      <w:r w:rsidR="006174C9">
        <w:rPr>
          <w:lang w:val="nl-NL"/>
        </w:rPr>
        <w:t>in</w:t>
      </w:r>
      <w:r>
        <w:rPr>
          <w:lang w:val="nl-NL"/>
        </w:rPr>
        <w:t xml:space="preserve"> dit onderzoek kunnen </w:t>
      </w:r>
      <w:r w:rsidR="006174C9">
        <w:rPr>
          <w:lang w:val="nl-NL"/>
        </w:rPr>
        <w:t xml:space="preserve">zomaar </w:t>
      </w:r>
      <w:r>
        <w:rPr>
          <w:lang w:val="nl-NL"/>
        </w:rPr>
        <w:t>niet worden meegenomen</w:t>
      </w:r>
      <w:r w:rsidR="006174C9">
        <w:rPr>
          <w:lang w:val="nl-NL"/>
        </w:rPr>
        <w:t xml:space="preserve"> naar een live versie</w:t>
      </w:r>
      <w:r>
        <w:rPr>
          <w:lang w:val="nl-NL"/>
        </w:rPr>
        <w:t xml:space="preserve">, aangezien deze bedoeld zijn voor het werken met </w:t>
      </w:r>
      <w:r w:rsidR="00FE0EF4">
        <w:rPr>
          <w:lang w:val="nl-NL"/>
        </w:rPr>
        <w:t>bestaande dataverzamelingen</w:t>
      </w:r>
      <w:r>
        <w:rPr>
          <w:lang w:val="nl-NL"/>
        </w:rPr>
        <w:t xml:space="preserve">. De benodigde aanpassingen zijn echter klein, en met behulp van diverse Twitter </w:t>
      </w:r>
      <w:proofErr w:type="spellStart"/>
      <w:r>
        <w:rPr>
          <w:lang w:val="nl-NL"/>
        </w:rPr>
        <w:t>API’s</w:t>
      </w:r>
      <w:proofErr w:type="spellEnd"/>
      <w:r>
        <w:rPr>
          <w:lang w:val="nl-NL"/>
        </w:rPr>
        <w:t xml:space="preserve"> </w:t>
      </w:r>
      <w:sdt>
        <w:sdtPr>
          <w:rPr>
            <w:lang w:val="nl-NL"/>
          </w:rPr>
          <w:id w:val="-1040352107"/>
          <w:citation/>
        </w:sdtPr>
        <w:sdtContent>
          <w:r>
            <w:rPr>
              <w:lang w:val="nl-NL"/>
            </w:rPr>
            <w:fldChar w:fldCharType="begin"/>
          </w:r>
          <w:r>
            <w:rPr>
              <w:lang w:val="nl-NL"/>
            </w:rPr>
            <w:instrText xml:space="preserve"> CITATION Abe12 \l 1043 </w:instrText>
          </w:r>
          <w:r>
            <w:rPr>
              <w:lang w:val="nl-NL"/>
            </w:rPr>
            <w:fldChar w:fldCharType="separate"/>
          </w:r>
          <w:r w:rsidR="00202130" w:rsidRPr="00202130">
            <w:rPr>
              <w:noProof/>
              <w:lang w:val="nl-NL"/>
            </w:rPr>
            <w:t>(Abel, et al. 2012)</w:t>
          </w:r>
          <w:r>
            <w:rPr>
              <w:lang w:val="nl-NL"/>
            </w:rPr>
            <w:fldChar w:fldCharType="end"/>
          </w:r>
        </w:sdtContent>
      </w:sdt>
      <w:r>
        <w:rPr>
          <w:lang w:val="nl-NL"/>
        </w:rPr>
        <w:t xml:space="preserve"> en de P2000 feed kan het programma real-time </w:t>
      </w:r>
      <w:proofErr w:type="spellStart"/>
      <w:r>
        <w:rPr>
          <w:lang w:val="nl-NL"/>
        </w:rPr>
        <w:t>tweets</w:t>
      </w:r>
      <w:proofErr w:type="spellEnd"/>
      <w:r>
        <w:rPr>
          <w:lang w:val="nl-NL"/>
        </w:rPr>
        <w:t xml:space="preserve"> bij een melding zoeken op basis van locatie.</w:t>
      </w:r>
    </w:p>
    <w:p w14:paraId="3C633C96" w14:textId="77777777" w:rsidR="00E26F37" w:rsidRPr="00D9145A" w:rsidRDefault="00E26F37" w:rsidP="002313DB">
      <w:pPr>
        <w:pStyle w:val="Title"/>
        <w:outlineLvl w:val="0"/>
        <w:rPr>
          <w:lang w:val="nl-NL"/>
        </w:rPr>
      </w:pPr>
      <w:bookmarkStart w:id="18" w:name="_Toc423008391"/>
      <w:r w:rsidRPr="00D9145A">
        <w:rPr>
          <w:lang w:val="nl-NL"/>
        </w:rPr>
        <w:lastRenderedPageBreak/>
        <w:t>Bibliografie</w:t>
      </w:r>
      <w:bookmarkEnd w:id="18"/>
    </w:p>
    <w:sdt>
      <w:sdtPr>
        <w:id w:val="-1341085160"/>
        <w:docPartObj>
          <w:docPartGallery w:val="Bibliographies"/>
          <w:docPartUnique/>
        </w:docPartObj>
      </w:sdtPr>
      <w:sdtContent>
        <w:p w14:paraId="46180B6D" w14:textId="77777777" w:rsidR="00644BC9" w:rsidRPr="00AC2161" w:rsidRDefault="00644BC9" w:rsidP="00644BC9">
          <w:pPr>
            <w:rPr>
              <w:sz w:val="2"/>
              <w:lang w:val="nl-NL"/>
            </w:rPr>
          </w:pPr>
        </w:p>
        <w:sdt>
          <w:sdtPr>
            <w:id w:val="111145805"/>
            <w:bibliography/>
          </w:sdtPr>
          <w:sdtContent>
            <w:p w14:paraId="237B32A2" w14:textId="77777777" w:rsidR="00202130" w:rsidRDefault="00644BC9" w:rsidP="00202130">
              <w:pPr>
                <w:pStyle w:val="Bibliography"/>
                <w:ind w:left="720" w:hanging="720"/>
                <w:rPr>
                  <w:noProof/>
                  <w:sz w:val="24"/>
                </w:rPr>
              </w:pPr>
              <w:r>
                <w:fldChar w:fldCharType="begin"/>
              </w:r>
              <w:r w:rsidRPr="00EE06C6">
                <w:instrText xml:space="preserve"> BIBLIOGRAPHY </w:instrText>
              </w:r>
              <w:r>
                <w:fldChar w:fldCharType="separate"/>
              </w:r>
              <w:r w:rsidR="00202130">
                <w:rPr>
                  <w:noProof/>
                </w:rPr>
                <w:t xml:space="preserve">Abel, Fabian, Claudia Hauff, Geert-Jan Houben, Ke Tao, en Richard Stronkman. 2012. „Twitcident: Fighting Fire with Information from Social Web Streams.” In </w:t>
              </w:r>
              <w:r w:rsidR="00202130">
                <w:rPr>
                  <w:i/>
                  <w:iCs/>
                  <w:noProof/>
                </w:rPr>
                <w:t>WWW 2012, Proceedings of the 21st World Wide Web Conference 2012</w:t>
              </w:r>
              <w:r w:rsidR="00202130">
                <w:rPr>
                  <w:noProof/>
                </w:rPr>
                <w:t>, 305-308. Lyon, France: Companion Volume. Geopend Maart 9, 2015.</w:t>
              </w:r>
            </w:p>
            <w:p w14:paraId="4852491E" w14:textId="77777777" w:rsidR="00202130" w:rsidRDefault="00202130" w:rsidP="00202130">
              <w:pPr>
                <w:pStyle w:val="Bibliography"/>
                <w:ind w:left="720" w:hanging="720"/>
                <w:rPr>
                  <w:noProof/>
                </w:rPr>
              </w:pPr>
              <w:r>
                <w:rPr>
                  <w:noProof/>
                </w:rPr>
                <w:t>Beatty, Bryan Kendall (Sammamish, WA, US). 2005. Compact text encoding of latitude/longitude coordinates. United States Patent 20050023524. Geopend April 15, 2015.</w:t>
              </w:r>
            </w:p>
            <w:p w14:paraId="17CBDCB1" w14:textId="77777777" w:rsidR="00202130" w:rsidRDefault="00202130" w:rsidP="00202130">
              <w:pPr>
                <w:pStyle w:val="Bibliography"/>
                <w:ind w:left="720" w:hanging="720"/>
                <w:rPr>
                  <w:noProof/>
                </w:rPr>
              </w:pPr>
              <w:r>
                <w:rPr>
                  <w:noProof/>
                </w:rPr>
                <w:t xml:space="preserve">Kakade, Sham, Dean Foster, en Ruslan Salakhutdinov. 2011. „Domain Adaptation: Overfitting and Small Sample Statistics.” </w:t>
              </w:r>
              <w:r>
                <w:rPr>
                  <w:i/>
                  <w:iCs/>
                  <w:noProof/>
                </w:rPr>
                <w:t>Cornell University Library.</w:t>
              </w:r>
              <w:r>
                <w:rPr>
                  <w:noProof/>
                </w:rPr>
                <w:t xml:space="preserve"> Geopend Mei 16, 2015. http://arxiv.org/abs/1105.0857v1.</w:t>
              </w:r>
            </w:p>
            <w:p w14:paraId="02DE2F26" w14:textId="77777777" w:rsidR="00202130" w:rsidRPr="000F69C8" w:rsidRDefault="00202130" w:rsidP="00202130">
              <w:pPr>
                <w:pStyle w:val="Bibliography"/>
                <w:ind w:left="720" w:hanging="720"/>
                <w:rPr>
                  <w:noProof/>
                  <w:lang w:val="nl-NL"/>
                </w:rPr>
              </w:pPr>
              <w:r w:rsidRPr="00C92221">
                <w:rPr>
                  <w:noProof/>
                  <w:lang w:val="nl-NL"/>
                </w:rPr>
                <w:t xml:space="preserve">Li, Rui, Kin Hou Lei, R Khadiwala, en K.C.-C. Chang. </w:t>
              </w:r>
              <w:r>
                <w:rPr>
                  <w:noProof/>
                </w:rPr>
                <w:t xml:space="preserve">2012. „TEDAS: A Twitter-based Event Detection and Analysis System.” In </w:t>
              </w:r>
              <w:r>
                <w:rPr>
                  <w:i/>
                  <w:iCs/>
                  <w:noProof/>
                </w:rPr>
                <w:t>2012 IEEE 28th International Conference on Data Engineering (ICDE)</w:t>
              </w:r>
              <w:r>
                <w:rPr>
                  <w:noProof/>
                </w:rPr>
                <w:t xml:space="preserve">, 1273 - 1276. Washington, DC: IEEE. </w:t>
              </w:r>
              <w:r w:rsidRPr="000F69C8">
                <w:rPr>
                  <w:noProof/>
                  <w:lang w:val="nl-NL"/>
                </w:rPr>
                <w:t>Geopend Maart 9, 2015.</w:t>
              </w:r>
            </w:p>
            <w:p w14:paraId="20C364CD" w14:textId="77777777" w:rsidR="00202130" w:rsidRDefault="00202130" w:rsidP="00202130">
              <w:pPr>
                <w:pStyle w:val="Bibliography"/>
                <w:ind w:left="720" w:hanging="720"/>
                <w:rPr>
                  <w:noProof/>
                </w:rPr>
              </w:pPr>
              <w:r w:rsidRPr="000F69C8">
                <w:rPr>
                  <w:noProof/>
                  <w:lang w:val="nl-NL"/>
                </w:rPr>
                <w:t xml:space="preserve">Manning, Chrisopher D., Prabhakar Raghavan, en Hinrich Schütze. </w:t>
              </w:r>
              <w:r>
                <w:rPr>
                  <w:noProof/>
                </w:rPr>
                <w:t xml:space="preserve">2008. „13 Text Classification and Naive Bayes.” In </w:t>
              </w:r>
              <w:r>
                <w:rPr>
                  <w:i/>
                  <w:iCs/>
                  <w:noProof/>
                </w:rPr>
                <w:t>Introduction to Information Retrieval</w:t>
              </w:r>
              <w:r>
                <w:rPr>
                  <w:noProof/>
                </w:rPr>
                <w:t>, door Chrisopher D. Manning, Prabhakar Raghavan en Hinrich Schütze, 206,207, 234-242. Cambridge: Cambridge University Press.</w:t>
              </w:r>
            </w:p>
            <w:p w14:paraId="02FED576" w14:textId="77777777" w:rsidR="00202130" w:rsidRDefault="00202130" w:rsidP="00202130">
              <w:pPr>
                <w:pStyle w:val="Bibliography"/>
                <w:ind w:left="720" w:hanging="720"/>
                <w:rPr>
                  <w:noProof/>
                </w:rPr>
              </w:pPr>
              <w:r>
                <w:rPr>
                  <w:noProof/>
                </w:rPr>
                <w:t>Pool, Chris. 2015. „Detecting local events in the twitter stream.” juni. Geopend juni 12, 2015.</w:t>
              </w:r>
            </w:p>
            <w:p w14:paraId="054FB0D7" w14:textId="77777777" w:rsidR="00202130" w:rsidRPr="00C92221" w:rsidRDefault="00202130" w:rsidP="00202130">
              <w:pPr>
                <w:pStyle w:val="Bibliography"/>
                <w:ind w:left="720" w:hanging="720"/>
                <w:rPr>
                  <w:noProof/>
                  <w:lang w:val="nl-NL"/>
                </w:rPr>
              </w:pPr>
              <w:r>
                <w:rPr>
                  <w:noProof/>
                </w:rPr>
                <w:t xml:space="preserve">Semiocast. 2012. „Twitter reaches half a billion accounts.” </w:t>
              </w:r>
              <w:r>
                <w:rPr>
                  <w:i/>
                  <w:iCs/>
                  <w:noProof/>
                </w:rPr>
                <w:t>http://semiocast.com.</w:t>
              </w:r>
              <w:r>
                <w:rPr>
                  <w:noProof/>
                </w:rPr>
                <w:t xml:space="preserve"> 30 juli. </w:t>
              </w:r>
              <w:r w:rsidRPr="00C92221">
                <w:rPr>
                  <w:noProof/>
                  <w:lang w:val="nl-NL"/>
                </w:rPr>
                <w:t>Geopend juni 10, 2015. http://semiocast.com/en/publications/2012_07_30_Twitter_reaches_half_a_billion_accounts_140m_in_the_US.</w:t>
              </w:r>
            </w:p>
            <w:p w14:paraId="5D3FD896" w14:textId="77777777" w:rsidR="00202130" w:rsidRPr="00C92221" w:rsidRDefault="00202130" w:rsidP="00202130">
              <w:pPr>
                <w:pStyle w:val="Bibliography"/>
                <w:ind w:left="720" w:hanging="720"/>
                <w:rPr>
                  <w:noProof/>
                  <w:lang w:val="nl-NL"/>
                </w:rPr>
              </w:pPr>
              <w:r w:rsidRPr="00C92221">
                <w:rPr>
                  <w:noProof/>
                  <w:lang w:val="nl-NL"/>
                </w:rPr>
                <w:t xml:space="preserve">Twittermania. 2012. „5 miljoen Nederlandstalige tweets per dag.” </w:t>
              </w:r>
              <w:r w:rsidRPr="00C92221">
                <w:rPr>
                  <w:i/>
                  <w:iCs/>
                  <w:noProof/>
                  <w:lang w:val="nl-NL"/>
                </w:rPr>
                <w:t>Twittermania.</w:t>
              </w:r>
              <w:r w:rsidRPr="00C92221">
                <w:rPr>
                  <w:noProof/>
                  <w:lang w:val="nl-NL"/>
                </w:rPr>
                <w:t xml:space="preserve"> 1 maart. Geopend juni 9, 2015. http://twittermania.nl/2012/03/5-miljoen-nederlandstalige-tweets-dag/.</w:t>
              </w:r>
            </w:p>
            <w:p w14:paraId="7564D0F7" w14:textId="6DE45E1C" w:rsidR="00644BC9" w:rsidRDefault="00644BC9" w:rsidP="00202130">
              <w:r>
                <w:rPr>
                  <w:b/>
                  <w:bCs/>
                  <w:noProof/>
                </w:rPr>
                <w:fldChar w:fldCharType="end"/>
              </w:r>
            </w:p>
          </w:sdtContent>
        </w:sdt>
      </w:sdtContent>
    </w:sdt>
    <w:p w14:paraId="37B18685" w14:textId="77777777" w:rsidR="00E26F37" w:rsidRPr="00D9145A" w:rsidRDefault="00E26F37">
      <w:pPr>
        <w:rPr>
          <w:rFonts w:asciiTheme="majorHAnsi" w:eastAsiaTheme="majorEastAsia" w:hAnsiTheme="majorHAnsi" w:cstheme="majorBidi"/>
          <w:b/>
          <w:bCs/>
          <w:color w:val="5D504E" w:themeColor="text2" w:themeShade="CC"/>
          <w:kern w:val="28"/>
          <w:sz w:val="52"/>
          <w:szCs w:val="52"/>
          <w:lang w:val="nl-NL"/>
        </w:rPr>
      </w:pPr>
      <w:r w:rsidRPr="00D9145A">
        <w:rPr>
          <w:lang w:val="nl-NL"/>
        </w:rPr>
        <w:br w:type="page"/>
      </w:r>
    </w:p>
    <w:p w14:paraId="42AAA8AB" w14:textId="77777777" w:rsidR="00E20360" w:rsidRDefault="00E26F37" w:rsidP="00E20360">
      <w:pPr>
        <w:pStyle w:val="Title"/>
        <w:outlineLvl w:val="0"/>
        <w:rPr>
          <w:lang w:val="nl-NL"/>
        </w:rPr>
      </w:pPr>
      <w:bookmarkStart w:id="19" w:name="_Toc423008392"/>
      <w:r w:rsidRPr="00C92221">
        <w:rPr>
          <w:lang w:val="nl-NL"/>
        </w:rPr>
        <w:lastRenderedPageBreak/>
        <w:t>Bijlagen</w:t>
      </w:r>
      <w:bookmarkEnd w:id="19"/>
    </w:p>
    <w:p w14:paraId="609CB623" w14:textId="28157A05" w:rsidR="00F67844" w:rsidRPr="00E20360" w:rsidRDefault="00F67844" w:rsidP="00E20360">
      <w:pPr>
        <w:pStyle w:val="Heading2"/>
        <w:rPr>
          <w:lang w:val="nl-NL"/>
        </w:rPr>
      </w:pPr>
      <w:bookmarkStart w:id="20" w:name="_Toc423008393"/>
      <w:r w:rsidRPr="00E20360">
        <w:rPr>
          <w:lang w:val="nl-NL"/>
        </w:rPr>
        <w:t>Bijlage I. Stroomdiagram dataverzameling</w:t>
      </w:r>
      <w:bookmarkEnd w:id="20"/>
    </w:p>
    <w:p w14:paraId="79F81CDF" w14:textId="3A70C6A8" w:rsidR="00F67844" w:rsidRPr="00E20360" w:rsidRDefault="00371D64" w:rsidP="00371D64">
      <w:pPr>
        <w:jc w:val="center"/>
        <w:rPr>
          <w:lang w:val="nl-NL"/>
        </w:rPr>
      </w:pPr>
      <w:r>
        <w:object w:dxaOrig="11975" w:dyaOrig="16934" w14:anchorId="69F0D098">
          <v:shape id="_x0000_i1026" type="#_x0000_t75" style="width:342pt;height:548.4pt" o:ole="">
            <v:imagedata r:id="rId21" o:title="" cropbottom="12207f" cropright="18689f"/>
          </v:shape>
          <o:OLEObject Type="Embed" ProgID="Visio.Drawing.15" ShapeID="_x0000_i1026" DrawAspect="Content" ObjectID="_1496754271" r:id="rId22"/>
        </w:object>
      </w:r>
    </w:p>
    <w:p w14:paraId="7BD8C2F8" w14:textId="37CAB7D7" w:rsidR="007410CD" w:rsidRPr="00F67844" w:rsidRDefault="00371D64" w:rsidP="00651E42">
      <w:pPr>
        <w:pStyle w:val="Heading2"/>
      </w:pPr>
      <w:bookmarkStart w:id="21" w:name="_Toc423008394"/>
      <w:proofErr w:type="spellStart"/>
      <w:r>
        <w:lastRenderedPageBreak/>
        <w:t>B</w:t>
      </w:r>
      <w:r w:rsidR="00F67844">
        <w:t>ijlage</w:t>
      </w:r>
      <w:proofErr w:type="spellEnd"/>
      <w:r w:rsidR="00F67844">
        <w:t xml:space="preserve"> I</w:t>
      </w:r>
      <w:r w:rsidR="00426AFF">
        <w:t>I</w:t>
      </w:r>
      <w:r w:rsidR="00F67844">
        <w:t xml:space="preserve">. </w:t>
      </w:r>
      <w:r w:rsidR="007410CD" w:rsidRPr="00F67844">
        <w:t xml:space="preserve"> </w:t>
      </w:r>
      <w:proofErr w:type="spellStart"/>
      <w:r w:rsidR="00381E90" w:rsidRPr="00F67844">
        <w:t>Scrapy</w:t>
      </w:r>
      <w:bookmarkEnd w:id="21"/>
      <w:proofErr w:type="spellEnd"/>
      <w:r w:rsidR="00651E42">
        <w:br/>
      </w:r>
    </w:p>
    <w:p w14:paraId="45BCA6C5" w14:textId="77777777" w:rsidR="007410CD" w:rsidRPr="00F67844" w:rsidRDefault="007410CD" w:rsidP="007410CD">
      <w:pPr>
        <w:pStyle w:val="Heading3"/>
      </w:pPr>
      <w:bookmarkStart w:id="22" w:name="_Toc423008395"/>
      <w:r w:rsidRPr="00F67844">
        <w:t>P2000_spider.py</w:t>
      </w:r>
      <w:bookmarkEnd w:id="22"/>
    </w:p>
    <w:p w14:paraId="7156A503"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i/>
          <w:iCs/>
          <w:color w:val="408080"/>
          <w:sz w:val="18"/>
          <w:szCs w:val="20"/>
          <w:lang w:eastAsia="nl-NL"/>
        </w:rPr>
        <w:t>#</w:t>
      </w:r>
      <w:proofErr w:type="spellStart"/>
      <w:r w:rsidRPr="00907CA2">
        <w:rPr>
          <w:rFonts w:ascii="Courier New" w:eastAsia="Times New Roman" w:hAnsi="Courier New" w:cs="Courier New"/>
          <w:i/>
          <w:iCs/>
          <w:color w:val="408080"/>
          <w:sz w:val="18"/>
          <w:szCs w:val="20"/>
          <w:lang w:eastAsia="nl-NL"/>
        </w:rPr>
        <w:t>Functioncall</w:t>
      </w:r>
      <w:proofErr w:type="spellEnd"/>
      <w:r w:rsidRPr="00907CA2">
        <w:rPr>
          <w:rFonts w:ascii="Courier New" w:eastAsia="Times New Roman" w:hAnsi="Courier New" w:cs="Courier New"/>
          <w:i/>
          <w:iCs/>
          <w:color w:val="408080"/>
          <w:sz w:val="18"/>
          <w:szCs w:val="20"/>
          <w:lang w:eastAsia="nl-NL"/>
        </w:rPr>
        <w:t xml:space="preserve"> = </w:t>
      </w:r>
      <w:proofErr w:type="spellStart"/>
      <w:r w:rsidRPr="00907CA2">
        <w:rPr>
          <w:rFonts w:ascii="Courier New" w:eastAsia="Times New Roman" w:hAnsi="Courier New" w:cs="Courier New"/>
          <w:i/>
          <w:iCs/>
          <w:color w:val="408080"/>
          <w:sz w:val="18"/>
          <w:szCs w:val="20"/>
          <w:lang w:eastAsia="nl-NL"/>
        </w:rPr>
        <w:t>scrapy</w:t>
      </w:r>
      <w:proofErr w:type="spellEnd"/>
      <w:r w:rsidRPr="00907CA2">
        <w:rPr>
          <w:rFonts w:ascii="Courier New" w:eastAsia="Times New Roman" w:hAnsi="Courier New" w:cs="Courier New"/>
          <w:i/>
          <w:iCs/>
          <w:color w:val="408080"/>
          <w:sz w:val="18"/>
          <w:szCs w:val="20"/>
          <w:lang w:eastAsia="nl-NL"/>
        </w:rPr>
        <w:t xml:space="preserve"> crawl p2000 -o &lt;</w:t>
      </w:r>
      <w:proofErr w:type="spellStart"/>
      <w:r w:rsidRPr="00907CA2">
        <w:rPr>
          <w:rFonts w:ascii="Courier New" w:eastAsia="Times New Roman" w:hAnsi="Courier New" w:cs="Courier New"/>
          <w:i/>
          <w:iCs/>
          <w:color w:val="408080"/>
          <w:sz w:val="18"/>
          <w:szCs w:val="20"/>
          <w:lang w:eastAsia="nl-NL"/>
        </w:rPr>
        <w:t>datafile</w:t>
      </w:r>
      <w:proofErr w:type="spellEnd"/>
      <w:r w:rsidRPr="00907CA2">
        <w:rPr>
          <w:rFonts w:ascii="Courier New" w:eastAsia="Times New Roman" w:hAnsi="Courier New" w:cs="Courier New"/>
          <w:i/>
          <w:iCs/>
          <w:color w:val="408080"/>
          <w:sz w:val="18"/>
          <w:szCs w:val="20"/>
          <w:lang w:eastAsia="nl-NL"/>
        </w:rPr>
        <w:t>&gt;.</w:t>
      </w:r>
      <w:proofErr w:type="spellStart"/>
      <w:r w:rsidRPr="00907CA2">
        <w:rPr>
          <w:rFonts w:ascii="Courier New" w:eastAsia="Times New Roman" w:hAnsi="Courier New" w:cs="Courier New"/>
          <w:i/>
          <w:iCs/>
          <w:color w:val="408080"/>
          <w:sz w:val="18"/>
          <w:szCs w:val="20"/>
          <w:lang w:eastAsia="nl-NL"/>
        </w:rPr>
        <w:t>json</w:t>
      </w:r>
      <w:proofErr w:type="spellEnd"/>
    </w:p>
    <w:p w14:paraId="24054EF1"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w:t>
      </w:r>
    </w:p>
    <w:p w14:paraId="7AB227EC"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00FF"/>
          <w:sz w:val="18"/>
          <w:szCs w:val="20"/>
          <w:lang w:eastAsia="nl-NL"/>
        </w:rPr>
        <w:t>scrapy</w:t>
      </w:r>
      <w:proofErr w:type="spellEnd"/>
    </w:p>
    <w:p w14:paraId="1FB287AA"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from</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00FF"/>
          <w:sz w:val="18"/>
          <w:szCs w:val="20"/>
          <w:lang w:eastAsia="nl-NL"/>
        </w:rPr>
        <w:t>p2000.items</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p>
    <w:p w14:paraId="1F0B5336"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w:t>
      </w:r>
    </w:p>
    <w:p w14:paraId="1083F8EA"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class</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b/>
          <w:bCs/>
          <w:color w:val="0000FF"/>
          <w:sz w:val="18"/>
          <w:szCs w:val="20"/>
          <w:lang w:eastAsia="nl-NL"/>
        </w:rPr>
        <w:t>P2000Spider</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scrapy</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Spider</w:t>
      </w:r>
      <w:proofErr w:type="spellEnd"/>
      <w:r w:rsidRPr="00907CA2">
        <w:rPr>
          <w:rFonts w:ascii="Courier New" w:eastAsia="Times New Roman" w:hAnsi="Courier New" w:cs="Courier New"/>
          <w:sz w:val="18"/>
          <w:szCs w:val="20"/>
          <w:lang w:eastAsia="nl-NL"/>
        </w:rPr>
        <w:t>):</w:t>
      </w:r>
    </w:p>
    <w:p w14:paraId="31F0E8A0"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name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"p2000"</w:t>
      </w:r>
    </w:p>
    <w:p w14:paraId="0218FDC6"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allowed_domains</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"p2000-online.net"</w:t>
      </w:r>
      <w:r w:rsidRPr="00907CA2">
        <w:rPr>
          <w:rFonts w:ascii="Courier New" w:eastAsia="Times New Roman" w:hAnsi="Courier New" w:cs="Courier New"/>
          <w:sz w:val="18"/>
          <w:szCs w:val="20"/>
          <w:lang w:eastAsia="nl-NL"/>
        </w:rPr>
        <w:t>]</w:t>
      </w:r>
    </w:p>
    <w:p w14:paraId="13CC3886"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start_urls</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 xml:space="preserve">"http://www.p2000-online.net/p2000.php?Pagina= </w:t>
      </w:r>
    </w:p>
    <w:p w14:paraId="1CA12AE0"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color w:val="666666"/>
          <w:sz w:val="18"/>
          <w:szCs w:val="20"/>
          <w:lang w:eastAsia="nl-NL"/>
        </w:rPr>
        <w:t>%</w:t>
      </w:r>
      <w:proofErr w:type="spellStart"/>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&amp;</w:t>
      </w:r>
      <w:r w:rsidRPr="00907CA2">
        <w:rPr>
          <w:rFonts w:ascii="Courier New" w:eastAsia="Times New Roman" w:hAnsi="Courier New" w:cs="Courier New"/>
          <w:sz w:val="18"/>
          <w:szCs w:val="20"/>
          <w:lang w:eastAsia="nl-NL"/>
        </w:rPr>
        <w:t>NoViewCaps</w:t>
      </w:r>
      <w:proofErr w:type="spellEnd"/>
      <w:r w:rsidRPr="00907CA2">
        <w:rPr>
          <w:rFonts w:ascii="Courier New" w:eastAsia="Times New Roman" w:hAnsi="Courier New" w:cs="Courier New"/>
          <w:color w:val="666666"/>
          <w:sz w:val="18"/>
          <w:szCs w:val="20"/>
          <w:lang w:eastAsia="nl-NL"/>
        </w:rPr>
        <w:t>=1&amp;</w:t>
      </w:r>
      <w:r w:rsidRPr="00907CA2">
        <w:rPr>
          <w:rFonts w:ascii="Courier New" w:eastAsia="Times New Roman" w:hAnsi="Courier New" w:cs="Courier New"/>
          <w:sz w:val="18"/>
          <w:szCs w:val="20"/>
          <w:lang w:eastAsia="nl-NL"/>
        </w:rPr>
        <w:t>AutoRefresh</w:t>
      </w:r>
      <w:r w:rsidRPr="00907CA2">
        <w:rPr>
          <w:rFonts w:ascii="Courier New" w:eastAsia="Times New Roman" w:hAnsi="Courier New" w:cs="Courier New"/>
          <w:color w:val="666666"/>
          <w:sz w:val="18"/>
          <w:szCs w:val="20"/>
          <w:lang w:eastAsia="nl-NL"/>
        </w:rPr>
        <w:t>=</w:t>
      </w:r>
      <w:proofErr w:type="spellStart"/>
      <w:r w:rsidRPr="00907CA2">
        <w:rPr>
          <w:rFonts w:ascii="Courier New" w:eastAsia="Times New Roman" w:hAnsi="Courier New" w:cs="Courier New"/>
          <w:sz w:val="18"/>
          <w:szCs w:val="20"/>
          <w:lang w:eastAsia="nl-NL"/>
        </w:rPr>
        <w:t>uit</w:t>
      </w:r>
      <w:r w:rsidRPr="00907CA2">
        <w:rPr>
          <w:rFonts w:ascii="Courier New" w:eastAsia="Times New Roman" w:hAnsi="Courier New" w:cs="Courier New"/>
          <w:color w:val="666666"/>
          <w:sz w:val="18"/>
          <w:szCs w:val="20"/>
          <w:lang w:eastAsia="nl-NL"/>
        </w:rPr>
        <w:t>&amp;</w:t>
      </w:r>
      <w:r w:rsidRPr="00907CA2">
        <w:rPr>
          <w:rFonts w:ascii="Courier New" w:eastAsia="Times New Roman" w:hAnsi="Courier New" w:cs="Courier New"/>
          <w:sz w:val="18"/>
          <w:szCs w:val="20"/>
          <w:lang w:eastAsia="nl-NL"/>
        </w:rPr>
        <w:t>Pagina</w:t>
      </w:r>
      <w:proofErr w:type="spell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BA2121"/>
          <w:sz w:val="18"/>
          <w:szCs w:val="20"/>
          <w:lang w:eastAsia="nl-NL"/>
        </w:rPr>
        <w:t>" %</w:t>
      </w:r>
      <w:proofErr w:type="gramStart"/>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n,n</w:t>
      </w:r>
      <w:proofErr w:type="spellEnd"/>
      <w:proofErr w:type="gramEnd"/>
      <w:r w:rsidRPr="00907CA2">
        <w:rPr>
          <w:rFonts w:ascii="Courier New" w:eastAsia="Times New Roman" w:hAnsi="Courier New" w:cs="Courier New"/>
          <w:color w:val="BA2121"/>
          <w:sz w:val="18"/>
          <w:szCs w:val="20"/>
          <w:lang w:eastAsia="nl-NL"/>
        </w:rPr>
        <w:t xml:space="preserve">) for n in </w:t>
      </w:r>
    </w:p>
    <w:p w14:paraId="6DF694B6"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color w:val="008000"/>
          <w:sz w:val="18"/>
          <w:szCs w:val="20"/>
          <w:lang w:eastAsia="nl-NL"/>
        </w:rPr>
        <w:t>range</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10250</w:t>
      </w:r>
      <w:r w:rsidRPr="00907CA2">
        <w:rPr>
          <w:rFonts w:ascii="Courier New" w:eastAsia="Times New Roman" w:hAnsi="Courier New" w:cs="Courier New"/>
          <w:sz w:val="18"/>
          <w:szCs w:val="20"/>
          <w:lang w:eastAsia="nl-NL"/>
        </w:rPr>
        <w:t>)]</w:t>
      </w:r>
    </w:p>
    <w:p w14:paraId="27B3F2F2"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12</w:t>
      </w:r>
    </w:p>
    <w:p w14:paraId="3D7BE5E3"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b/>
          <w:bCs/>
          <w:color w:val="008000"/>
          <w:sz w:val="18"/>
          <w:szCs w:val="20"/>
          <w:lang w:eastAsia="nl-NL"/>
        </w:rPr>
        <w:t>def</w:t>
      </w:r>
      <w:proofErr w:type="spellEnd"/>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00FF"/>
          <w:sz w:val="18"/>
          <w:szCs w:val="20"/>
          <w:lang w:eastAsia="nl-NL"/>
        </w:rPr>
        <w:t>parse</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008000"/>
          <w:sz w:val="18"/>
          <w:szCs w:val="20"/>
          <w:lang w:eastAsia="nl-NL"/>
        </w:rPr>
        <w:t>self</w:t>
      </w:r>
      <w:r w:rsidRPr="00907CA2">
        <w:rPr>
          <w:rFonts w:ascii="Courier New" w:eastAsia="Times New Roman" w:hAnsi="Courier New" w:cs="Courier New"/>
          <w:sz w:val="18"/>
          <w:szCs w:val="20"/>
          <w:lang w:eastAsia="nl-NL"/>
        </w:rPr>
        <w:t>, response):</w:t>
      </w:r>
    </w:p>
    <w:p w14:paraId="552F033D"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sel</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response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xpath</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tr</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w:t>
      </w:r>
    </w:p>
    <w:p w14:paraId="079C29D5"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item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sz w:val="18"/>
          <w:szCs w:val="20"/>
          <w:lang w:eastAsia="nl-NL"/>
        </w:rPr>
        <w:t>P2000Item()</w:t>
      </w:r>
      <w:proofErr w:type="gramEnd"/>
    </w:p>
    <w:p w14:paraId="0CFD8EB9"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sz w:val="18"/>
          <w:szCs w:val="20"/>
          <w:lang w:eastAsia="nl-NL"/>
        </w:rPr>
        <w:t>item[</w:t>
      </w:r>
      <w:proofErr w:type="gramEnd"/>
      <w:r w:rsidRPr="00907CA2">
        <w:rPr>
          <w:rFonts w:ascii="Courier New" w:eastAsia="Times New Roman" w:hAnsi="Courier New" w:cs="Courier New"/>
          <w:color w:val="BA2121"/>
          <w:sz w:val="18"/>
          <w:szCs w:val="20"/>
          <w:lang w:eastAsia="nl-NL"/>
        </w:rPr>
        <w:t>'date'</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sel</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xpath</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'td[1]/text()'</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extract()</w:t>
      </w:r>
    </w:p>
    <w:p w14:paraId="7659077A"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sz w:val="18"/>
          <w:szCs w:val="20"/>
          <w:lang w:eastAsia="nl-NL"/>
        </w:rPr>
        <w:t>item[</w:t>
      </w:r>
      <w:proofErr w:type="gramEnd"/>
      <w:r w:rsidRPr="00907CA2">
        <w:rPr>
          <w:rFonts w:ascii="Courier New" w:eastAsia="Times New Roman" w:hAnsi="Courier New" w:cs="Courier New"/>
          <w:color w:val="BA2121"/>
          <w:sz w:val="18"/>
          <w:szCs w:val="20"/>
          <w:lang w:eastAsia="nl-NL"/>
        </w:rPr>
        <w:t>'time'</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sel</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xpath</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'td[2]/text()'</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extract()</w:t>
      </w:r>
    </w:p>
    <w:p w14:paraId="5080BCF8"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sz w:val="18"/>
          <w:szCs w:val="20"/>
          <w:lang w:eastAsia="nl-NL"/>
        </w:rPr>
        <w:t>item[</w:t>
      </w:r>
      <w:proofErr w:type="spellStart"/>
      <w:proofErr w:type="gramEnd"/>
      <w:r w:rsidRPr="00907CA2">
        <w:rPr>
          <w:rFonts w:ascii="Courier New" w:eastAsia="Times New Roman" w:hAnsi="Courier New" w:cs="Courier New"/>
          <w:color w:val="BA2121"/>
          <w:sz w:val="18"/>
          <w:szCs w:val="20"/>
          <w:lang w:eastAsia="nl-NL"/>
        </w:rPr>
        <w:t>'cause</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sel</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xpath</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'td[5]/text()'</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extract()</w:t>
      </w:r>
    </w:p>
    <w:p w14:paraId="75DE546D" w14:textId="77777777" w:rsidR="007410CD" w:rsidRPr="00907CA2" w:rsidRDefault="007410CD" w:rsidP="006E1698">
      <w:pPr>
        <w:shd w:val="clear" w:color="auto" w:fill="F8F8F8"/>
        <w:tabs>
          <w:tab w:val="left" w:pos="284"/>
          <w:tab w:val="left" w:pos="993"/>
          <w:tab w:val="left" w:pos="1832"/>
          <w:tab w:val="left" w:pos="2268"/>
          <w:tab w:val="left" w:pos="3119"/>
          <w:tab w:val="left" w:pos="3969"/>
          <w:tab w:val="left" w:pos="4962"/>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right="-7"/>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yield</w:t>
      </w:r>
      <w:r w:rsidRPr="00907CA2">
        <w:rPr>
          <w:rFonts w:ascii="Courier New" w:eastAsia="Times New Roman" w:hAnsi="Courier New" w:cs="Courier New"/>
          <w:sz w:val="18"/>
          <w:szCs w:val="20"/>
          <w:lang w:eastAsia="nl-NL"/>
        </w:rPr>
        <w:t xml:space="preserve"> item</w:t>
      </w:r>
    </w:p>
    <w:p w14:paraId="6D59CDBC" w14:textId="77777777" w:rsidR="00381E90" w:rsidRPr="00C92221" w:rsidRDefault="00381E90" w:rsidP="00381E90"/>
    <w:p w14:paraId="2936941E" w14:textId="77777777" w:rsidR="007410CD" w:rsidRPr="007410CD" w:rsidRDefault="007410CD" w:rsidP="007410CD">
      <w:pPr>
        <w:pStyle w:val="Heading3"/>
      </w:pPr>
      <w:bookmarkStart w:id="23" w:name="_Toc423008396"/>
      <w:r w:rsidRPr="007410CD">
        <w:t>Items.py</w:t>
      </w:r>
      <w:bookmarkEnd w:id="23"/>
    </w:p>
    <w:p w14:paraId="2DDD0F40" w14:textId="77777777" w:rsidR="007410CD" w:rsidRPr="00907CA2"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00FF"/>
          <w:sz w:val="18"/>
          <w:szCs w:val="20"/>
          <w:lang w:eastAsia="nl-NL"/>
        </w:rPr>
        <w:t>scrapy</w:t>
      </w:r>
      <w:proofErr w:type="spellEnd"/>
    </w:p>
    <w:p w14:paraId="149EE79D" w14:textId="77777777" w:rsidR="007410CD" w:rsidRPr="00907CA2"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class</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b/>
          <w:bCs/>
          <w:color w:val="0000FF"/>
          <w:sz w:val="18"/>
          <w:szCs w:val="20"/>
          <w:lang w:eastAsia="nl-NL"/>
        </w:rPr>
        <w:t>P2000Item</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scrapy</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Item</w:t>
      </w:r>
      <w:proofErr w:type="spellEnd"/>
      <w:r w:rsidRPr="00907CA2">
        <w:rPr>
          <w:rFonts w:ascii="Courier New" w:eastAsia="Times New Roman" w:hAnsi="Courier New" w:cs="Courier New"/>
          <w:sz w:val="18"/>
          <w:szCs w:val="20"/>
          <w:lang w:eastAsia="nl-NL"/>
        </w:rPr>
        <w:t>):</w:t>
      </w:r>
    </w:p>
    <w:p w14:paraId="2F2831F3" w14:textId="77777777" w:rsidR="007410CD" w:rsidRPr="00907CA2"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w:t>
      </w:r>
      <w:r w:rsidRPr="00907CA2">
        <w:rPr>
          <w:rFonts w:ascii="Courier New" w:eastAsia="Times New Roman" w:hAnsi="Courier New" w:cs="Courier New"/>
          <w:sz w:val="18"/>
          <w:szCs w:val="20"/>
          <w:lang w:eastAsia="nl-NL"/>
        </w:rPr>
        <w:tab/>
        <w:t xml:space="preserve">    time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scrapy</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Field</w:t>
      </w:r>
      <w:proofErr w:type="spellEnd"/>
      <w:r w:rsidRPr="00907CA2">
        <w:rPr>
          <w:rFonts w:ascii="Courier New" w:eastAsia="Times New Roman" w:hAnsi="Courier New" w:cs="Courier New"/>
          <w:sz w:val="18"/>
          <w:szCs w:val="20"/>
          <w:lang w:eastAsia="nl-NL"/>
        </w:rPr>
        <w:t>()</w:t>
      </w:r>
      <w:proofErr w:type="gramEnd"/>
    </w:p>
    <w:p w14:paraId="34110ECB" w14:textId="77777777" w:rsidR="007410CD" w:rsidRPr="00907CA2"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w:t>
      </w:r>
      <w:r w:rsidRPr="00907CA2">
        <w:rPr>
          <w:rFonts w:ascii="Courier New" w:eastAsia="Times New Roman" w:hAnsi="Courier New" w:cs="Courier New"/>
          <w:sz w:val="18"/>
          <w:szCs w:val="20"/>
          <w:lang w:eastAsia="nl-NL"/>
        </w:rPr>
        <w:tab/>
        <w:t xml:space="preserve">    date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scrapy</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Field</w:t>
      </w:r>
      <w:proofErr w:type="spellEnd"/>
      <w:r w:rsidRPr="00907CA2">
        <w:rPr>
          <w:rFonts w:ascii="Courier New" w:eastAsia="Times New Roman" w:hAnsi="Courier New" w:cs="Courier New"/>
          <w:sz w:val="18"/>
          <w:szCs w:val="20"/>
          <w:lang w:eastAsia="nl-NL"/>
        </w:rPr>
        <w:t>()</w:t>
      </w:r>
      <w:proofErr w:type="gramEnd"/>
    </w:p>
    <w:p w14:paraId="0D716195" w14:textId="77777777" w:rsidR="007410CD" w:rsidRPr="00907CA2"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w:t>
      </w:r>
      <w:r w:rsidRPr="00907CA2">
        <w:rPr>
          <w:rFonts w:ascii="Courier New" w:eastAsia="Times New Roman" w:hAnsi="Courier New" w:cs="Courier New"/>
          <w:sz w:val="18"/>
          <w:szCs w:val="20"/>
          <w:lang w:eastAsia="nl-NL"/>
        </w:rPr>
        <w:tab/>
        <w:t xml:space="preserve">    cause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scrapy</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Field</w:t>
      </w:r>
      <w:proofErr w:type="spellEnd"/>
      <w:r w:rsidRPr="00907CA2">
        <w:rPr>
          <w:rFonts w:ascii="Courier New" w:eastAsia="Times New Roman" w:hAnsi="Courier New" w:cs="Courier New"/>
          <w:sz w:val="18"/>
          <w:szCs w:val="20"/>
          <w:lang w:eastAsia="nl-NL"/>
        </w:rPr>
        <w:t>()</w:t>
      </w:r>
      <w:proofErr w:type="gramEnd"/>
    </w:p>
    <w:p w14:paraId="51B950D1" w14:textId="77777777" w:rsidR="007410CD" w:rsidRPr="00907CA2" w:rsidRDefault="007410CD" w:rsidP="007410C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pass</w:t>
      </w:r>
    </w:p>
    <w:p w14:paraId="4D5E4AE6" w14:textId="77777777" w:rsidR="00BE35BB" w:rsidRPr="00C92221" w:rsidRDefault="00BE35BB">
      <w:r w:rsidRPr="00C92221">
        <w:br w:type="page"/>
      </w:r>
    </w:p>
    <w:p w14:paraId="15BCBBAE" w14:textId="017E3A65" w:rsidR="00DC4FFF" w:rsidRPr="00C92221" w:rsidRDefault="00BE35BB" w:rsidP="00651E42">
      <w:pPr>
        <w:pStyle w:val="Heading2"/>
      </w:pPr>
      <w:bookmarkStart w:id="24" w:name="_Toc423008397"/>
      <w:proofErr w:type="spellStart"/>
      <w:r w:rsidRPr="00C92221">
        <w:lastRenderedPageBreak/>
        <w:t>Bijlage</w:t>
      </w:r>
      <w:proofErr w:type="spellEnd"/>
      <w:r w:rsidRPr="00C92221">
        <w:t xml:space="preserve"> II</w:t>
      </w:r>
      <w:r w:rsidR="00426AFF">
        <w:t>I</w:t>
      </w:r>
      <w:r w:rsidRPr="00C92221">
        <w:t xml:space="preserve">. </w:t>
      </w:r>
      <w:r w:rsidR="00DC4FFF" w:rsidRPr="00C92221">
        <w:t>Alerts</w:t>
      </w:r>
      <w:bookmarkEnd w:id="24"/>
      <w:r w:rsidR="00651E42">
        <w:br/>
      </w:r>
    </w:p>
    <w:p w14:paraId="0478CF64" w14:textId="412BD147" w:rsidR="00DC4FFF" w:rsidRPr="00DC4FFF" w:rsidRDefault="00907CA2" w:rsidP="00DC4FFF">
      <w:pPr>
        <w:pStyle w:val="Heading3"/>
      </w:pPr>
      <w:bookmarkStart w:id="25" w:name="_Toc423008398"/>
      <w:r>
        <w:t>j</w:t>
      </w:r>
      <w:r w:rsidR="00DC4FFF" w:rsidRPr="00DC4FFF">
        <w:t>soncleaner.py</w:t>
      </w:r>
      <w:bookmarkEnd w:id="25"/>
    </w:p>
    <w:p w14:paraId="29B8E64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00FF"/>
          <w:sz w:val="18"/>
          <w:szCs w:val="20"/>
          <w:lang w:eastAsia="nl-NL"/>
        </w:rPr>
        <w:t>json</w:t>
      </w:r>
      <w:proofErr w:type="spell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00FF"/>
          <w:sz w:val="18"/>
          <w:szCs w:val="20"/>
          <w:lang w:eastAsia="nl-NL"/>
        </w:rPr>
        <w:t>re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00FF"/>
          <w:sz w:val="18"/>
          <w:szCs w:val="20"/>
          <w:lang w:eastAsia="nl-NL"/>
        </w:rPr>
        <w:t>nltk</w:t>
      </w:r>
      <w:proofErr w:type="spell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00FF"/>
          <w:sz w:val="18"/>
          <w:szCs w:val="20"/>
          <w:lang w:eastAsia="nl-NL"/>
        </w:rPr>
        <w:t>pickle</w:t>
      </w:r>
    </w:p>
    <w:p w14:paraId="3566048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from</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00FF"/>
          <w:sz w:val="18"/>
          <w:szCs w:val="20"/>
          <w:lang w:eastAsia="nl-NL"/>
        </w:rPr>
        <w:t>nltk.tag.stanford</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NERTagger</w:t>
      </w:r>
      <w:proofErr w:type="spellEnd"/>
    </w:p>
    <w:p w14:paraId="25C9BD97"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from</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00FF"/>
          <w:sz w:val="18"/>
          <w:szCs w:val="20"/>
          <w:lang w:eastAsia="nl-NL"/>
        </w:rPr>
        <w:t>collections</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Counter</w:t>
      </w:r>
    </w:p>
    <w:p w14:paraId="477B02F3"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w:t>
      </w:r>
    </w:p>
    <w:p w14:paraId="552D0DDA"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w:t>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b/>
          <w:bCs/>
          <w:color w:val="008000"/>
          <w:sz w:val="18"/>
          <w:szCs w:val="20"/>
          <w:lang w:eastAsia="nl-NL"/>
        </w:rPr>
        <w:t>def</w:t>
      </w:r>
      <w:proofErr w:type="spellEnd"/>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color w:val="0000FF"/>
          <w:sz w:val="18"/>
          <w:szCs w:val="20"/>
          <w:lang w:eastAsia="nl-NL"/>
        </w:rPr>
        <w:t>RepresentsInt</w:t>
      </w:r>
      <w:proofErr w:type="spellEnd"/>
      <w:r w:rsidRPr="00907CA2">
        <w:rPr>
          <w:rFonts w:ascii="Courier New" w:eastAsia="Times New Roman" w:hAnsi="Courier New" w:cs="Courier New"/>
          <w:sz w:val="18"/>
          <w:szCs w:val="20"/>
          <w:lang w:eastAsia="nl-NL"/>
        </w:rPr>
        <w:t>(s):</w:t>
      </w:r>
    </w:p>
    <w:p w14:paraId="3C793B6A"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try</w:t>
      </w:r>
      <w:r w:rsidRPr="00907CA2">
        <w:rPr>
          <w:rFonts w:ascii="Courier New" w:eastAsia="Times New Roman" w:hAnsi="Courier New" w:cs="Courier New"/>
          <w:sz w:val="18"/>
          <w:szCs w:val="20"/>
          <w:lang w:eastAsia="nl-NL"/>
        </w:rPr>
        <w:t xml:space="preserve">: </w:t>
      </w:r>
    </w:p>
    <w:p w14:paraId="11E91579"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7</w:t>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color w:val="008000"/>
          <w:sz w:val="18"/>
          <w:szCs w:val="20"/>
          <w:lang w:eastAsia="nl-NL"/>
        </w:rPr>
        <w:t>int</w:t>
      </w:r>
      <w:proofErr w:type="spellEnd"/>
      <w:r w:rsidRPr="00907CA2">
        <w:rPr>
          <w:rFonts w:ascii="Courier New" w:eastAsia="Times New Roman" w:hAnsi="Courier New" w:cs="Courier New"/>
          <w:sz w:val="18"/>
          <w:szCs w:val="20"/>
          <w:lang w:eastAsia="nl-NL"/>
        </w:rPr>
        <w:t>(s)</w:t>
      </w:r>
    </w:p>
    <w:p w14:paraId="35E96CC5"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8</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return</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8000"/>
          <w:sz w:val="18"/>
          <w:szCs w:val="20"/>
          <w:lang w:eastAsia="nl-NL"/>
        </w:rPr>
        <w:t>True</w:t>
      </w:r>
      <w:proofErr w:type="gramEnd"/>
    </w:p>
    <w:p w14:paraId="56FE82AE"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9</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except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D2413A"/>
          <w:sz w:val="18"/>
          <w:szCs w:val="20"/>
          <w:lang w:eastAsia="nl-NL"/>
        </w:rPr>
        <w:t>ValueError</w:t>
      </w:r>
      <w:proofErr w:type="spellEnd"/>
      <w:r w:rsidRPr="00907CA2">
        <w:rPr>
          <w:rFonts w:ascii="Courier New" w:eastAsia="Times New Roman" w:hAnsi="Courier New" w:cs="Courier New"/>
          <w:sz w:val="18"/>
          <w:szCs w:val="20"/>
          <w:lang w:eastAsia="nl-NL"/>
        </w:rPr>
        <w:t>:</w:t>
      </w:r>
    </w:p>
    <w:p w14:paraId="7CE8212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10</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return</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008000"/>
          <w:sz w:val="18"/>
          <w:szCs w:val="20"/>
          <w:lang w:eastAsia="nl-NL"/>
        </w:rPr>
        <w:t>False</w:t>
      </w:r>
    </w:p>
    <w:p w14:paraId="704BD99C"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11</w:t>
      </w:r>
    </w:p>
    <w:p w14:paraId="28E821CC"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12</w:t>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b/>
          <w:bCs/>
          <w:color w:val="008000"/>
          <w:sz w:val="18"/>
          <w:szCs w:val="20"/>
          <w:lang w:eastAsia="nl-NL"/>
        </w:rPr>
        <w:t>def</w:t>
      </w:r>
      <w:proofErr w:type="spellEnd"/>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00FF"/>
          <w:sz w:val="18"/>
          <w:szCs w:val="20"/>
          <w:lang w:eastAsia="nl-NL"/>
        </w:rPr>
        <w:t>cleanup</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w:t>
      </w:r>
    </w:p>
    <w:p w14:paraId="6C6546C7"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13</w:t>
      </w:r>
    </w:p>
    <w:p w14:paraId="04593EED"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adressfile</w:t>
      </w:r>
      <w:proofErr w:type="spell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adresses.pickle</w:t>
      </w:r>
      <w:proofErr w:type="spellEnd"/>
      <w:r w:rsidRPr="00907CA2">
        <w:rPr>
          <w:rFonts w:ascii="Courier New" w:eastAsia="Times New Roman" w:hAnsi="Courier New" w:cs="Courier New"/>
          <w:color w:val="BA2121"/>
          <w:sz w:val="18"/>
          <w:szCs w:val="20"/>
          <w:lang w:eastAsia="nl-NL"/>
        </w:rPr>
        <w:t>'</w:t>
      </w:r>
    </w:p>
    <w:p w14:paraId="6ECFBCAC"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adresses</w:t>
      </w:r>
      <w:proofErr w:type="spellEnd"/>
      <w:r w:rsidRPr="00907CA2">
        <w:rPr>
          <w:rFonts w:ascii="Courier New" w:eastAsia="Times New Roman" w:hAnsi="Courier New" w:cs="Courier New"/>
          <w:color w:val="666666"/>
          <w:sz w:val="18"/>
          <w:szCs w:val="20"/>
          <w:lang w:eastAsia="nl-NL"/>
        </w:rPr>
        <w:t>=</w:t>
      </w:r>
      <w:proofErr w:type="spellStart"/>
      <w:proofErr w:type="gramStart"/>
      <w:r w:rsidRPr="00907CA2">
        <w:rPr>
          <w:rFonts w:ascii="Courier New" w:eastAsia="Times New Roman" w:hAnsi="Courier New" w:cs="Courier New"/>
          <w:sz w:val="18"/>
          <w:szCs w:val="20"/>
          <w:lang w:eastAsia="nl-NL"/>
        </w:rPr>
        <w:t>pickle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load</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008000"/>
          <w:sz w:val="18"/>
          <w:szCs w:val="20"/>
          <w:lang w:eastAsia="nl-NL"/>
        </w:rPr>
        <w:t>open</w:t>
      </w:r>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adressfile</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rb</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w:t>
      </w:r>
    </w:p>
    <w:p w14:paraId="328603A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16</w:t>
      </w:r>
    </w:p>
    <w:p w14:paraId="5A45F5C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with</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8000"/>
          <w:sz w:val="18"/>
          <w:szCs w:val="20"/>
          <w:lang w:eastAsia="nl-NL"/>
        </w:rPr>
        <w:t>open</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'aprilp2000.json'</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as</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data_file</w:t>
      </w:r>
      <w:proofErr w:type="spellEnd"/>
      <w:r w:rsidRPr="00907CA2">
        <w:rPr>
          <w:rFonts w:ascii="Courier New" w:eastAsia="Times New Roman" w:hAnsi="Courier New" w:cs="Courier New"/>
          <w:sz w:val="18"/>
          <w:szCs w:val="20"/>
          <w:lang w:eastAsia="nl-NL"/>
        </w:rPr>
        <w:t>:</w:t>
      </w:r>
    </w:p>
    <w:p w14:paraId="48F1C4C7"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alerts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json</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load</w:t>
      </w:r>
      <w:proofErr w:type="spellEnd"/>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data_file</w:t>
      </w:r>
      <w:proofErr w:type="spellEnd"/>
      <w:r w:rsidRPr="00907CA2">
        <w:rPr>
          <w:rFonts w:ascii="Courier New" w:eastAsia="Times New Roman" w:hAnsi="Courier New" w:cs="Courier New"/>
          <w:sz w:val="18"/>
          <w:szCs w:val="20"/>
          <w:lang w:eastAsia="nl-NL"/>
        </w:rPr>
        <w:t>)</w:t>
      </w:r>
    </w:p>
    <w:p w14:paraId="7E16F40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Linecount</w:t>
      </w:r>
      <w:proofErr w:type="spellEnd"/>
      <w:r w:rsidRPr="00907CA2">
        <w:rPr>
          <w:rFonts w:ascii="Courier New" w:eastAsia="Times New Roman" w:hAnsi="Courier New" w:cs="Courier New"/>
          <w:color w:val="BA2121"/>
          <w:sz w:val="18"/>
          <w:szCs w:val="20"/>
          <w:lang w:eastAsia="nl-NL"/>
        </w:rPr>
        <w:t xml:space="preserve"> =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format(</w:t>
      </w:r>
      <w:proofErr w:type="spellStart"/>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(alerts)))</w:t>
      </w:r>
    </w:p>
    <w:p w14:paraId="519DE79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20</w:t>
      </w:r>
    </w:p>
    <w:p w14:paraId="31CBA87D"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i/>
          <w:iCs/>
          <w:color w:val="408080"/>
          <w:sz w:val="18"/>
          <w:szCs w:val="20"/>
          <w:lang w:eastAsia="nl-NL"/>
        </w:rPr>
        <w:t xml:space="preserve"># </w:t>
      </w:r>
      <w:proofErr w:type="gramStart"/>
      <w:r w:rsidRPr="00907CA2">
        <w:rPr>
          <w:rFonts w:ascii="Courier New" w:eastAsia="Times New Roman" w:hAnsi="Courier New" w:cs="Courier New"/>
          <w:i/>
          <w:iCs/>
          <w:color w:val="408080"/>
          <w:sz w:val="18"/>
          <w:szCs w:val="20"/>
          <w:lang w:eastAsia="nl-NL"/>
        </w:rPr>
        <w:t>Remove</w:t>
      </w:r>
      <w:proofErr w:type="gramEnd"/>
      <w:r w:rsidRPr="00907CA2">
        <w:rPr>
          <w:rFonts w:ascii="Courier New" w:eastAsia="Times New Roman" w:hAnsi="Courier New" w:cs="Courier New"/>
          <w:i/>
          <w:iCs/>
          <w:color w:val="408080"/>
          <w:sz w:val="18"/>
          <w:szCs w:val="20"/>
          <w:lang w:eastAsia="nl-NL"/>
        </w:rPr>
        <w:t xml:space="preserve"> all empty causes from the list of alerts</w:t>
      </w:r>
    </w:p>
    <w:p w14:paraId="6D0B8233"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22</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alerts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[d </w:t>
      </w:r>
      <w:proofErr w:type="spellStart"/>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d</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alerts </w:t>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color w:val="BA2121"/>
          <w:sz w:val="18"/>
          <w:szCs w:val="20"/>
          <w:lang w:eastAsia="nl-NL"/>
        </w:rPr>
        <w:t>'cause</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
    <w:p w14:paraId="6D8EC09B"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 xml:space="preserve">"Empty cases removed, </w:t>
      </w:r>
      <w:proofErr w:type="spellStart"/>
      <w:r w:rsidRPr="00907CA2">
        <w:rPr>
          <w:rFonts w:ascii="Courier New" w:eastAsia="Times New Roman" w:hAnsi="Courier New" w:cs="Courier New"/>
          <w:color w:val="BA2121"/>
          <w:sz w:val="18"/>
          <w:szCs w:val="20"/>
          <w:lang w:eastAsia="nl-NL"/>
        </w:rPr>
        <w:t>linecount</w:t>
      </w:r>
      <w:proofErr w:type="spellEnd"/>
      <w:r w:rsidRPr="00907CA2">
        <w:rPr>
          <w:rFonts w:ascii="Courier New" w:eastAsia="Times New Roman" w:hAnsi="Courier New" w:cs="Courier New"/>
          <w:color w:val="BA2121"/>
          <w:sz w:val="18"/>
          <w:szCs w:val="20"/>
          <w:lang w:eastAsia="nl-NL"/>
        </w:rPr>
        <w:t xml:space="preserve"> = {}"</w:t>
      </w:r>
    </w:p>
    <w:p w14:paraId="187FF1AC"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color w:val="666666"/>
          <w:sz w:val="18"/>
          <w:szCs w:val="20"/>
          <w:lang w:eastAsia="nl-NL"/>
        </w:rPr>
        <w:t>.</w:t>
      </w:r>
      <w:proofErr w:type="gramStart"/>
      <w:r w:rsidRPr="00907CA2">
        <w:rPr>
          <w:rFonts w:ascii="Courier New" w:eastAsia="Times New Roman" w:hAnsi="Courier New" w:cs="Courier New"/>
          <w:sz w:val="18"/>
          <w:szCs w:val="20"/>
          <w:lang w:eastAsia="nl-NL"/>
        </w:rPr>
        <w:t>format(</w:t>
      </w:r>
      <w:proofErr w:type="spellStart"/>
      <w:proofErr w:type="gramEnd"/>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(alerts)))</w:t>
      </w:r>
    </w:p>
    <w:p w14:paraId="7F671498"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25</w:t>
      </w:r>
    </w:p>
    <w:p w14:paraId="308E058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i/>
          <w:iCs/>
          <w:color w:val="408080"/>
          <w:sz w:val="18"/>
          <w:szCs w:val="20"/>
          <w:lang w:eastAsia="nl-NL"/>
        </w:rPr>
        <w:t xml:space="preserve"># </w:t>
      </w:r>
      <w:proofErr w:type="gramStart"/>
      <w:r w:rsidRPr="00907CA2">
        <w:rPr>
          <w:rFonts w:ascii="Courier New" w:eastAsia="Times New Roman" w:hAnsi="Courier New" w:cs="Courier New"/>
          <w:i/>
          <w:iCs/>
          <w:color w:val="408080"/>
          <w:sz w:val="18"/>
          <w:szCs w:val="20"/>
          <w:lang w:eastAsia="nl-NL"/>
        </w:rPr>
        <w:t>Remove</w:t>
      </w:r>
      <w:proofErr w:type="gramEnd"/>
      <w:r w:rsidRPr="00907CA2">
        <w:rPr>
          <w:rFonts w:ascii="Courier New" w:eastAsia="Times New Roman" w:hAnsi="Courier New" w:cs="Courier New"/>
          <w:i/>
          <w:iCs/>
          <w:color w:val="408080"/>
          <w:sz w:val="18"/>
          <w:szCs w:val="20"/>
          <w:lang w:eastAsia="nl-NL"/>
        </w:rPr>
        <w:t xml:space="preserve"> all alerts or other lines without a time</w:t>
      </w:r>
    </w:p>
    <w:p w14:paraId="5375EA1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alerts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[d </w:t>
      </w:r>
      <w:proofErr w:type="spellStart"/>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d</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alerts </w:t>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w:t>
      </w:r>
    </w:p>
    <w:p w14:paraId="6DA3934E"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color w:val="666666"/>
          <w:sz w:val="18"/>
          <w:szCs w:val="20"/>
          <w:lang w:eastAsia="nl-NL"/>
        </w:rPr>
        <w:t>.</w:t>
      </w:r>
      <w:proofErr w:type="gramStart"/>
      <w:r w:rsidRPr="00907CA2">
        <w:rPr>
          <w:rFonts w:ascii="Courier New" w:eastAsia="Times New Roman" w:hAnsi="Courier New" w:cs="Courier New"/>
          <w:sz w:val="18"/>
          <w:szCs w:val="20"/>
          <w:lang w:eastAsia="nl-NL"/>
        </w:rPr>
        <w:t>join(</w:t>
      </w:r>
      <w:proofErr w:type="spellStart"/>
      <w:proofErr w:type="gramEnd"/>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'time'</w:t>
      </w:r>
      <w:r w:rsidRPr="00907CA2">
        <w:rPr>
          <w:rFonts w:ascii="Courier New" w:eastAsia="Times New Roman" w:hAnsi="Courier New" w:cs="Courier New"/>
          <w:sz w:val="18"/>
          <w:szCs w:val="20"/>
          <w:lang w:eastAsia="nl-NL"/>
        </w:rPr>
        <w:t xml:space="preserve">))] </w:t>
      </w:r>
    </w:p>
    <w:p w14:paraId="375714B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 xml:space="preserve">"Empty timestamps removed, </w:t>
      </w:r>
      <w:proofErr w:type="spellStart"/>
      <w:r w:rsidRPr="00907CA2">
        <w:rPr>
          <w:rFonts w:ascii="Courier New" w:eastAsia="Times New Roman" w:hAnsi="Courier New" w:cs="Courier New"/>
          <w:color w:val="BA2121"/>
          <w:sz w:val="18"/>
          <w:szCs w:val="20"/>
          <w:lang w:eastAsia="nl-NL"/>
        </w:rPr>
        <w:t>linecount</w:t>
      </w:r>
      <w:proofErr w:type="spellEnd"/>
      <w:r w:rsidRPr="00907CA2">
        <w:rPr>
          <w:rFonts w:ascii="Courier New" w:eastAsia="Times New Roman" w:hAnsi="Courier New" w:cs="Courier New"/>
          <w:color w:val="BA2121"/>
          <w:sz w:val="18"/>
          <w:szCs w:val="20"/>
          <w:lang w:eastAsia="nl-NL"/>
        </w:rPr>
        <w:t xml:space="preserve"> = {}"</w:t>
      </w:r>
    </w:p>
    <w:p w14:paraId="22C19FCC"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color w:val="666666"/>
          <w:sz w:val="18"/>
          <w:szCs w:val="20"/>
          <w:lang w:eastAsia="nl-NL"/>
        </w:rPr>
        <w:t>.</w:t>
      </w:r>
      <w:proofErr w:type="gramStart"/>
      <w:r w:rsidRPr="00907CA2">
        <w:rPr>
          <w:rFonts w:ascii="Courier New" w:eastAsia="Times New Roman" w:hAnsi="Courier New" w:cs="Courier New"/>
          <w:sz w:val="18"/>
          <w:szCs w:val="20"/>
          <w:lang w:eastAsia="nl-NL"/>
        </w:rPr>
        <w:t>format(</w:t>
      </w:r>
      <w:proofErr w:type="spellStart"/>
      <w:proofErr w:type="gramEnd"/>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(alerts)))</w:t>
      </w:r>
    </w:p>
    <w:p w14:paraId="791C123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31</w:t>
      </w:r>
    </w:p>
    <w:p w14:paraId="44F5037B"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32</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i/>
          <w:iCs/>
          <w:color w:val="408080"/>
          <w:sz w:val="18"/>
          <w:szCs w:val="20"/>
          <w:lang w:eastAsia="nl-NL"/>
        </w:rPr>
        <w:t xml:space="preserve"># </w:t>
      </w:r>
      <w:proofErr w:type="gramStart"/>
      <w:r w:rsidRPr="00907CA2">
        <w:rPr>
          <w:rFonts w:ascii="Courier New" w:eastAsia="Times New Roman" w:hAnsi="Courier New" w:cs="Courier New"/>
          <w:i/>
          <w:iCs/>
          <w:color w:val="408080"/>
          <w:sz w:val="18"/>
          <w:szCs w:val="20"/>
          <w:lang w:eastAsia="nl-NL"/>
        </w:rPr>
        <w:t>Remove</w:t>
      </w:r>
      <w:proofErr w:type="gramEnd"/>
      <w:r w:rsidRPr="00907CA2">
        <w:rPr>
          <w:rFonts w:ascii="Courier New" w:eastAsia="Times New Roman" w:hAnsi="Courier New" w:cs="Courier New"/>
          <w:i/>
          <w:iCs/>
          <w:color w:val="408080"/>
          <w:sz w:val="18"/>
          <w:szCs w:val="20"/>
          <w:lang w:eastAsia="nl-NL"/>
        </w:rPr>
        <w:t xml:space="preserve"> all alerts without a priority index (Capital letter </w:t>
      </w:r>
    </w:p>
    <w:p w14:paraId="0693649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i/>
          <w:iCs/>
          <w:color w:val="408080"/>
          <w:sz w:val="18"/>
          <w:szCs w:val="20"/>
          <w:lang w:eastAsia="nl-NL"/>
        </w:rPr>
        <w:t>#followed by a space and one number)</w:t>
      </w:r>
    </w:p>
    <w:p w14:paraId="5F87E08E"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alerts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[d </w:t>
      </w:r>
      <w:proofErr w:type="spellStart"/>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d</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alerts </w:t>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re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search</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'[A-P]:?\s?[0-9]'</w:t>
      </w:r>
      <w:r w:rsidRPr="00907CA2">
        <w:rPr>
          <w:rFonts w:ascii="Courier New" w:eastAsia="Times New Roman" w:hAnsi="Courier New" w:cs="Courier New"/>
          <w:sz w:val="18"/>
          <w:szCs w:val="20"/>
          <w:lang w:eastAsia="nl-NL"/>
        </w:rPr>
        <w:t xml:space="preserve">, </w:t>
      </w:r>
    </w:p>
    <w:p w14:paraId="7ABE9BA6"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color w:val="666666"/>
          <w:sz w:val="18"/>
          <w:szCs w:val="20"/>
          <w:lang w:eastAsia="nl-NL"/>
        </w:rPr>
        <w:t>.</w:t>
      </w:r>
      <w:proofErr w:type="gramStart"/>
      <w:r w:rsidRPr="00907CA2">
        <w:rPr>
          <w:rFonts w:ascii="Courier New" w:eastAsia="Times New Roman" w:hAnsi="Courier New" w:cs="Courier New"/>
          <w:sz w:val="18"/>
          <w:szCs w:val="20"/>
          <w:lang w:eastAsia="nl-NL"/>
        </w:rPr>
        <w:t>join(</w:t>
      </w:r>
      <w:proofErr w:type="spellStart"/>
      <w:proofErr w:type="gramEnd"/>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color w:val="BA2121"/>
          <w:sz w:val="18"/>
          <w:szCs w:val="20"/>
          <w:lang w:eastAsia="nl-NL"/>
        </w:rPr>
        <w:t>'cause</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w:t>
      </w:r>
    </w:p>
    <w:p w14:paraId="7D66170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 xml:space="preserve">"No priority entries removed, </w:t>
      </w:r>
      <w:proofErr w:type="spellStart"/>
      <w:r w:rsidRPr="00907CA2">
        <w:rPr>
          <w:rFonts w:ascii="Courier New" w:eastAsia="Times New Roman" w:hAnsi="Courier New" w:cs="Courier New"/>
          <w:color w:val="BA2121"/>
          <w:sz w:val="18"/>
          <w:szCs w:val="20"/>
          <w:lang w:eastAsia="nl-NL"/>
        </w:rPr>
        <w:t>linecount</w:t>
      </w:r>
      <w:proofErr w:type="spellEnd"/>
      <w:r w:rsidRPr="00907CA2">
        <w:rPr>
          <w:rFonts w:ascii="Courier New" w:eastAsia="Times New Roman" w:hAnsi="Courier New" w:cs="Courier New"/>
          <w:color w:val="BA2121"/>
          <w:sz w:val="18"/>
          <w:szCs w:val="20"/>
          <w:lang w:eastAsia="nl-NL"/>
        </w:rPr>
        <w:t xml:space="preserve"> = {}"</w:t>
      </w:r>
    </w:p>
    <w:p w14:paraId="508D6A30"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color w:val="666666"/>
          <w:sz w:val="18"/>
          <w:szCs w:val="20"/>
          <w:lang w:eastAsia="nl-NL"/>
        </w:rPr>
        <w:t>.</w:t>
      </w:r>
      <w:proofErr w:type="gramStart"/>
      <w:r w:rsidRPr="00907CA2">
        <w:rPr>
          <w:rFonts w:ascii="Courier New" w:eastAsia="Times New Roman" w:hAnsi="Courier New" w:cs="Courier New"/>
          <w:sz w:val="18"/>
          <w:szCs w:val="20"/>
          <w:lang w:eastAsia="nl-NL"/>
        </w:rPr>
        <w:t>format(</w:t>
      </w:r>
      <w:proofErr w:type="spellStart"/>
      <w:proofErr w:type="gramEnd"/>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(alerts)))</w:t>
      </w:r>
    </w:p>
    <w:p w14:paraId="5C2F91C5"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38</w:t>
      </w:r>
    </w:p>
    <w:p w14:paraId="27F826B5"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(alerts))</w:t>
      </w:r>
    </w:p>
    <w:p w14:paraId="75F1B60F"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40</w:t>
      </w:r>
    </w:p>
    <w:p w14:paraId="54E24227"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41</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i/>
          <w:iCs/>
          <w:color w:val="408080"/>
          <w:sz w:val="20"/>
          <w:szCs w:val="20"/>
          <w:lang w:eastAsia="nl-NL"/>
        </w:rPr>
        <w:t xml:space="preserve"># </w:t>
      </w:r>
      <w:proofErr w:type="gramStart"/>
      <w:r w:rsidRPr="00DC4FFF">
        <w:rPr>
          <w:rFonts w:ascii="Courier New" w:eastAsia="Times New Roman" w:hAnsi="Courier New" w:cs="Courier New"/>
          <w:i/>
          <w:iCs/>
          <w:color w:val="408080"/>
          <w:sz w:val="20"/>
          <w:szCs w:val="20"/>
          <w:lang w:eastAsia="nl-NL"/>
        </w:rPr>
        <w:t>Gather</w:t>
      </w:r>
      <w:proofErr w:type="gramEnd"/>
      <w:r w:rsidRPr="00DC4FFF">
        <w:rPr>
          <w:rFonts w:ascii="Courier New" w:eastAsia="Times New Roman" w:hAnsi="Courier New" w:cs="Courier New"/>
          <w:i/>
          <w:iCs/>
          <w:color w:val="408080"/>
          <w:sz w:val="20"/>
          <w:szCs w:val="20"/>
          <w:lang w:eastAsia="nl-NL"/>
        </w:rPr>
        <w:t xml:space="preserve"> all causes in 1 list for </w:t>
      </w:r>
      <w:proofErr w:type="spellStart"/>
      <w:r w:rsidRPr="00DC4FFF">
        <w:rPr>
          <w:rFonts w:ascii="Courier New" w:eastAsia="Times New Roman" w:hAnsi="Courier New" w:cs="Courier New"/>
          <w:i/>
          <w:iCs/>
          <w:color w:val="408080"/>
          <w:sz w:val="20"/>
          <w:szCs w:val="20"/>
          <w:lang w:eastAsia="nl-NL"/>
        </w:rPr>
        <w:t>geosnatcher</w:t>
      </w:r>
      <w:proofErr w:type="spellEnd"/>
    </w:p>
    <w:p w14:paraId="0710B0CE" w14:textId="77777777" w:rsidR="00DC4FFF" w:rsidRPr="00DC4FFF"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20"/>
          <w:szCs w:val="20"/>
          <w:lang w:eastAsia="nl-NL"/>
        </w:rPr>
      </w:pPr>
      <w:r w:rsidRPr="00DC4FFF">
        <w:rPr>
          <w:rFonts w:ascii="Courier New" w:eastAsia="Times New Roman" w:hAnsi="Courier New" w:cs="Courier New"/>
          <w:color w:val="666666"/>
          <w:sz w:val="20"/>
          <w:szCs w:val="20"/>
          <w:lang w:eastAsia="nl-NL"/>
        </w:rPr>
        <w:t>42</w:t>
      </w:r>
      <w:r w:rsidRPr="00DC4FFF">
        <w:rPr>
          <w:rFonts w:ascii="Courier New" w:eastAsia="Times New Roman" w:hAnsi="Courier New" w:cs="Courier New"/>
          <w:sz w:val="20"/>
          <w:szCs w:val="20"/>
          <w:lang w:eastAsia="nl-NL"/>
        </w:rPr>
        <w:tab/>
      </w:r>
      <w:r w:rsidRPr="00DC4FFF">
        <w:rPr>
          <w:rFonts w:ascii="Courier New" w:eastAsia="Times New Roman" w:hAnsi="Courier New" w:cs="Courier New"/>
          <w:sz w:val="20"/>
          <w:szCs w:val="20"/>
          <w:lang w:eastAsia="nl-NL"/>
        </w:rPr>
        <w:tab/>
        <w:t>causes</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 [</w:t>
      </w:r>
      <w:proofErr w:type="spellStart"/>
      <w:proofErr w:type="gramStart"/>
      <w:r w:rsidRPr="00DC4FFF">
        <w:rPr>
          <w:rFonts w:ascii="Courier New" w:eastAsia="Times New Roman" w:hAnsi="Courier New" w:cs="Courier New"/>
          <w:sz w:val="20"/>
          <w:szCs w:val="20"/>
          <w:lang w:eastAsia="nl-NL"/>
        </w:rPr>
        <w:t>d</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split</w:t>
      </w:r>
      <w:proofErr w:type="spellEnd"/>
      <w:r w:rsidRPr="00DC4FFF">
        <w:rPr>
          <w:rFonts w:ascii="Courier New" w:eastAsia="Times New Roman" w:hAnsi="Courier New" w:cs="Courier New"/>
          <w:sz w:val="20"/>
          <w:szCs w:val="20"/>
          <w:lang w:eastAsia="nl-NL"/>
        </w:rPr>
        <w:t>(</w:t>
      </w:r>
      <w:proofErr w:type="gramEnd"/>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r w:rsidRPr="00DC4FFF">
        <w:rPr>
          <w:rFonts w:ascii="Courier New" w:eastAsia="Times New Roman" w:hAnsi="Courier New" w:cs="Courier New"/>
          <w:color w:val="BA2121"/>
          <w:sz w:val="20"/>
          <w:szCs w:val="20"/>
          <w:lang w:eastAsia="nl-NL"/>
        </w:rPr>
        <w:t>''</w:t>
      </w:r>
      <w:r w:rsidRPr="00DC4FFF">
        <w:rPr>
          <w:rFonts w:ascii="Courier New" w:eastAsia="Times New Roman" w:hAnsi="Courier New" w:cs="Courier New"/>
          <w:color w:val="666666"/>
          <w:sz w:val="20"/>
          <w:szCs w:val="20"/>
          <w:lang w:eastAsia="nl-NL"/>
        </w:rPr>
        <w:t>.</w:t>
      </w:r>
      <w:r w:rsidRPr="00DC4FFF">
        <w:rPr>
          <w:rFonts w:ascii="Courier New" w:eastAsia="Times New Roman" w:hAnsi="Courier New" w:cs="Courier New"/>
          <w:sz w:val="20"/>
          <w:szCs w:val="20"/>
          <w:lang w:eastAsia="nl-NL"/>
        </w:rPr>
        <w:t xml:space="preserve">join(d) </w:t>
      </w:r>
      <w:r w:rsidRPr="00DC4FFF">
        <w:rPr>
          <w:rFonts w:ascii="Courier New" w:eastAsia="Times New Roman" w:hAnsi="Courier New" w:cs="Courier New"/>
          <w:b/>
          <w:bCs/>
          <w:color w:val="008000"/>
          <w:sz w:val="20"/>
          <w:szCs w:val="20"/>
          <w:lang w:eastAsia="nl-NL"/>
        </w:rPr>
        <w:t>for</w:t>
      </w:r>
      <w:r w:rsidRPr="00DC4FFF">
        <w:rPr>
          <w:rFonts w:ascii="Courier New" w:eastAsia="Times New Roman" w:hAnsi="Courier New" w:cs="Courier New"/>
          <w:sz w:val="20"/>
          <w:szCs w:val="20"/>
          <w:lang w:eastAsia="nl-NL"/>
        </w:rPr>
        <w:t xml:space="preserve"> d </w:t>
      </w:r>
      <w:r w:rsidRPr="00DC4FFF">
        <w:rPr>
          <w:rFonts w:ascii="Courier New" w:eastAsia="Times New Roman" w:hAnsi="Courier New" w:cs="Courier New"/>
          <w:b/>
          <w:bCs/>
          <w:color w:val="AA22FF"/>
          <w:sz w:val="20"/>
          <w:szCs w:val="20"/>
          <w:lang w:eastAsia="nl-NL"/>
        </w:rPr>
        <w:t>in</w:t>
      </w:r>
      <w:r w:rsidRPr="00DC4FFF">
        <w:rPr>
          <w:rFonts w:ascii="Courier New" w:eastAsia="Times New Roman" w:hAnsi="Courier New" w:cs="Courier New"/>
          <w:sz w:val="20"/>
          <w:szCs w:val="20"/>
          <w:lang w:eastAsia="nl-NL"/>
        </w:rPr>
        <w:t xml:space="preserve"> </w:t>
      </w:r>
    </w:p>
    <w:p w14:paraId="265B9220"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w:t>
      </w:r>
      <w:proofErr w:type="spellStart"/>
      <w:proofErr w:type="gramStart"/>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'date'</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 "</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proofErr w:type="spellStart"/>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'time'</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 "</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proofErr w:type="spellStart"/>
      <w:r w:rsidRPr="00907CA2">
        <w:rPr>
          <w:rFonts w:ascii="Courier New" w:eastAsia="Times New Roman" w:hAnsi="Courier New" w:cs="Courier New"/>
          <w:sz w:val="18"/>
          <w:szCs w:val="20"/>
          <w:lang w:eastAsia="nl-NL"/>
        </w:rPr>
        <w:t>d</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color w:val="BA2121"/>
          <w:sz w:val="18"/>
          <w:szCs w:val="20"/>
          <w:lang w:eastAsia="nl-NL"/>
        </w:rPr>
        <w:t>'cause</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 xml:space="preserve">) </w:t>
      </w:r>
    </w:p>
    <w:p w14:paraId="22018D73"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lastRenderedPageBreak/>
        <w:t>44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d</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alerts]]]</w:t>
      </w:r>
    </w:p>
    <w:p w14:paraId="309C349E"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"List created"</w:t>
      </w:r>
      <w:r w:rsidRPr="00907CA2">
        <w:rPr>
          <w:rFonts w:ascii="Courier New" w:eastAsia="Times New Roman" w:hAnsi="Courier New" w:cs="Courier New"/>
          <w:sz w:val="18"/>
          <w:szCs w:val="20"/>
          <w:lang w:eastAsia="nl-NL"/>
        </w:rPr>
        <w:t>)</w:t>
      </w:r>
    </w:p>
    <w:p w14:paraId="739B61F2"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46</w:t>
      </w:r>
    </w:p>
    <w:p w14:paraId="2B0964D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causeDict</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
    <w:p w14:paraId="226F7E7A"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cause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causes:</w:t>
      </w:r>
    </w:p>
    <w:p w14:paraId="2A53E264"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i</w:t>
      </w:r>
      <w:proofErr w:type="gramStart"/>
      <w:r w:rsidRPr="00907CA2">
        <w:rPr>
          <w:rFonts w:ascii="Courier New" w:eastAsia="Times New Roman" w:hAnsi="Courier New" w:cs="Courier New"/>
          <w:sz w:val="18"/>
          <w:szCs w:val="20"/>
          <w:lang w:eastAsia="nl-NL"/>
        </w:rPr>
        <w:t>,token</w:t>
      </w:r>
      <w:proofErr w:type="spellEnd"/>
      <w:proofErr w:type="gram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008000"/>
          <w:sz w:val="18"/>
          <w:szCs w:val="20"/>
          <w:lang w:eastAsia="nl-NL"/>
        </w:rPr>
        <w:t>enumerate</w:t>
      </w:r>
      <w:r w:rsidRPr="00907CA2">
        <w:rPr>
          <w:rFonts w:ascii="Courier New" w:eastAsia="Times New Roman" w:hAnsi="Courier New" w:cs="Courier New"/>
          <w:sz w:val="18"/>
          <w:szCs w:val="20"/>
          <w:lang w:eastAsia="nl-NL"/>
        </w:rPr>
        <w:t>(cause):</w:t>
      </w:r>
    </w:p>
    <w:p w14:paraId="6F20E886"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color w:val="008000"/>
          <w:sz w:val="18"/>
          <w:szCs w:val="20"/>
          <w:lang w:eastAsia="nl-NL"/>
        </w:rPr>
        <w:t>str</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 xml:space="preserve">token)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adresses</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keys</w:t>
      </w:r>
      <w:proofErr w:type="spellEnd"/>
      <w:r w:rsidRPr="00907CA2">
        <w:rPr>
          <w:rFonts w:ascii="Courier New" w:eastAsia="Times New Roman" w:hAnsi="Courier New" w:cs="Courier New"/>
          <w:sz w:val="18"/>
          <w:szCs w:val="20"/>
          <w:lang w:eastAsia="nl-NL"/>
        </w:rPr>
        <w:t>():</w:t>
      </w:r>
    </w:p>
    <w:p w14:paraId="5C85407C"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city</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token</w:t>
      </w:r>
    </w:p>
    <w:p w14:paraId="7F07ACC9"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52</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j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8000"/>
          <w:sz w:val="18"/>
          <w:szCs w:val="20"/>
          <w:lang w:eastAsia="nl-NL"/>
        </w:rPr>
        <w:t>range</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w:t>
      </w:r>
    </w:p>
    <w:p w14:paraId="647C8FC2"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cause[j]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adresses</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token):</w:t>
      </w:r>
    </w:p>
    <w:p w14:paraId="19A3DF51"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street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cause[j]</w:t>
      </w:r>
    </w:p>
    <w:p w14:paraId="3EBAF819"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RepresentsInt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cause[j</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008000"/>
          <w:sz w:val="18"/>
          <w:szCs w:val="20"/>
          <w:lang w:eastAsia="nl-NL"/>
        </w:rPr>
        <w:t>True</w:t>
      </w:r>
      <w:r w:rsidRPr="00907CA2">
        <w:rPr>
          <w:rFonts w:ascii="Courier New" w:eastAsia="Times New Roman" w:hAnsi="Courier New" w:cs="Courier New"/>
          <w:sz w:val="18"/>
          <w:szCs w:val="20"/>
          <w:lang w:eastAsia="nl-NL"/>
        </w:rPr>
        <w:t>:</w:t>
      </w:r>
    </w:p>
    <w:p w14:paraId="25CCB079"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color w:val="008000"/>
          <w:sz w:val="18"/>
          <w:szCs w:val="20"/>
          <w:lang w:eastAsia="nl-NL"/>
        </w:rPr>
        <w:t>int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cause[j</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&lt;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100</w:t>
      </w:r>
      <w:r w:rsidRPr="00907CA2">
        <w:rPr>
          <w:rFonts w:ascii="Courier New" w:eastAsia="Times New Roman" w:hAnsi="Courier New" w:cs="Courier New"/>
          <w:sz w:val="18"/>
          <w:szCs w:val="20"/>
          <w:lang w:eastAsia="nl-NL"/>
        </w:rPr>
        <w:t>:</w:t>
      </w:r>
    </w:p>
    <w:p w14:paraId="389AE02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adress</w:t>
      </w:r>
      <w:proofErr w:type="spellEnd"/>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color w:val="008000"/>
          <w:sz w:val="18"/>
          <w:szCs w:val="20"/>
          <w:lang w:eastAsia="nl-NL"/>
        </w:rPr>
        <w:t>str</w:t>
      </w:r>
      <w:proofErr w:type="spellEnd"/>
      <w:r w:rsidRPr="00907CA2">
        <w:rPr>
          <w:rFonts w:ascii="Courier New" w:eastAsia="Times New Roman" w:hAnsi="Courier New" w:cs="Courier New"/>
          <w:sz w:val="18"/>
          <w:szCs w:val="20"/>
          <w:lang w:eastAsia="nl-NL"/>
        </w:rPr>
        <w:t>(cause[j</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w:t>
      </w:r>
    </w:p>
    <w:p w14:paraId="289736D4"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color w:val="008000"/>
          <w:sz w:val="18"/>
          <w:szCs w:val="20"/>
          <w:lang w:eastAsia="nl-NL"/>
        </w:rPr>
        <w:t>str</w:t>
      </w:r>
      <w:proofErr w:type="spellEnd"/>
      <w:proofErr w:type="gramEnd"/>
      <w:r w:rsidRPr="00907CA2">
        <w:rPr>
          <w:rFonts w:ascii="Courier New" w:eastAsia="Times New Roman" w:hAnsi="Courier New" w:cs="Courier New"/>
          <w:sz w:val="18"/>
          <w:szCs w:val="20"/>
          <w:lang w:eastAsia="nl-NL"/>
        </w:rPr>
        <w:t>(street),</w:t>
      </w:r>
      <w:proofErr w:type="spellStart"/>
      <w:r w:rsidRPr="00907CA2">
        <w:rPr>
          <w:rFonts w:ascii="Courier New" w:eastAsia="Times New Roman" w:hAnsi="Courier New" w:cs="Courier New"/>
          <w:color w:val="008000"/>
          <w:sz w:val="18"/>
          <w:szCs w:val="20"/>
          <w:lang w:eastAsia="nl-NL"/>
        </w:rPr>
        <w:t>str</w:t>
      </w:r>
      <w:proofErr w:type="spellEnd"/>
      <w:r w:rsidRPr="00907CA2">
        <w:rPr>
          <w:rFonts w:ascii="Courier New" w:eastAsia="Times New Roman" w:hAnsi="Courier New" w:cs="Courier New"/>
          <w:sz w:val="18"/>
          <w:szCs w:val="20"/>
          <w:lang w:eastAsia="nl-NL"/>
        </w:rPr>
        <w:t>(city)]</w:t>
      </w:r>
    </w:p>
    <w:p w14:paraId="4C1F2EFE"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proofErr w:type="gramStart"/>
      <w:r w:rsidRPr="00907CA2">
        <w:rPr>
          <w:rFonts w:ascii="Courier New" w:eastAsia="Times New Roman" w:hAnsi="Courier New" w:cs="Courier New"/>
          <w:sz w:val="18"/>
          <w:szCs w:val="20"/>
          <w:lang w:eastAsia="nl-NL"/>
        </w:rPr>
        <w:t>causeDict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w:t>
      </w:r>
    </w:p>
    <w:p w14:paraId="635AA727"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2</w:t>
      </w:r>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adress</w:t>
      </w:r>
      <w:proofErr w:type="spellEnd"/>
      <w:r w:rsidRPr="00907CA2">
        <w:rPr>
          <w:rFonts w:ascii="Courier New" w:eastAsia="Times New Roman" w:hAnsi="Courier New" w:cs="Courier New"/>
          <w:sz w:val="18"/>
          <w:szCs w:val="20"/>
          <w:lang w:eastAsia="nl-NL"/>
        </w:rPr>
        <w:t>]</w:t>
      </w:r>
    </w:p>
    <w:p w14:paraId="27CB7E0D"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else</w:t>
      </w:r>
      <w:r w:rsidRPr="00907CA2">
        <w:rPr>
          <w:rFonts w:ascii="Courier New" w:eastAsia="Times New Roman" w:hAnsi="Courier New" w:cs="Courier New"/>
          <w:sz w:val="18"/>
          <w:szCs w:val="20"/>
          <w:lang w:eastAsia="nl-NL"/>
        </w:rPr>
        <w:t>:</w:t>
      </w:r>
    </w:p>
    <w:p w14:paraId="44AF8E5E"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62</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r w:rsidRPr="00907CA2">
        <w:rPr>
          <w:rFonts w:ascii="Courier New" w:eastAsia="Times New Roman" w:hAnsi="Courier New" w:cs="Courier New"/>
          <w:sz w:val="18"/>
          <w:szCs w:val="20"/>
          <w:lang w:eastAsia="nl-NL"/>
        </w:rPr>
        <w:t>adress</w:t>
      </w:r>
      <w:proofErr w:type="spellEnd"/>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color w:val="008000"/>
          <w:sz w:val="18"/>
          <w:szCs w:val="20"/>
          <w:lang w:eastAsia="nl-NL"/>
        </w:rPr>
        <w:t>str</w:t>
      </w:r>
      <w:proofErr w:type="spellEnd"/>
      <w:r w:rsidRPr="00907CA2">
        <w:rPr>
          <w:rFonts w:ascii="Courier New" w:eastAsia="Times New Roman" w:hAnsi="Courier New" w:cs="Courier New"/>
          <w:sz w:val="18"/>
          <w:szCs w:val="20"/>
          <w:lang w:eastAsia="nl-NL"/>
        </w:rPr>
        <w:t>(street),</w:t>
      </w:r>
      <w:proofErr w:type="spellStart"/>
      <w:r w:rsidRPr="00907CA2">
        <w:rPr>
          <w:rFonts w:ascii="Courier New" w:eastAsia="Times New Roman" w:hAnsi="Courier New" w:cs="Courier New"/>
          <w:color w:val="008000"/>
          <w:sz w:val="18"/>
          <w:szCs w:val="20"/>
          <w:lang w:eastAsia="nl-NL"/>
        </w:rPr>
        <w:t>str</w:t>
      </w:r>
      <w:proofErr w:type="spellEnd"/>
      <w:r w:rsidRPr="00907CA2">
        <w:rPr>
          <w:rFonts w:ascii="Courier New" w:eastAsia="Times New Roman" w:hAnsi="Courier New" w:cs="Courier New"/>
          <w:sz w:val="18"/>
          <w:szCs w:val="20"/>
          <w:lang w:eastAsia="nl-NL"/>
        </w:rPr>
        <w:t>(city)]</w:t>
      </w:r>
    </w:p>
    <w:p w14:paraId="1DF5773B"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63</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proofErr w:type="gramStart"/>
      <w:r w:rsidRPr="00907CA2">
        <w:rPr>
          <w:rFonts w:ascii="Courier New" w:eastAsia="Times New Roman" w:hAnsi="Courier New" w:cs="Courier New"/>
          <w:sz w:val="18"/>
          <w:szCs w:val="20"/>
          <w:lang w:eastAsia="nl-NL"/>
        </w:rPr>
        <w:t>causeDict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w:t>
      </w:r>
    </w:p>
    <w:p w14:paraId="6CEBC60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64</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2</w:t>
      </w:r>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adress</w:t>
      </w:r>
      <w:proofErr w:type="spellEnd"/>
      <w:r w:rsidRPr="00907CA2">
        <w:rPr>
          <w:rFonts w:ascii="Courier New" w:eastAsia="Times New Roman" w:hAnsi="Courier New" w:cs="Courier New"/>
          <w:sz w:val="18"/>
          <w:szCs w:val="20"/>
          <w:lang w:eastAsia="nl-NL"/>
        </w:rPr>
        <w:t>]</w:t>
      </w:r>
    </w:p>
    <w:p w14:paraId="2C1A0D0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b/>
          <w:bCs/>
          <w:color w:val="008000"/>
          <w:sz w:val="18"/>
          <w:szCs w:val="20"/>
          <w:lang w:eastAsia="nl-NL"/>
        </w:rPr>
        <w:t>with</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8000"/>
          <w:sz w:val="18"/>
          <w:szCs w:val="20"/>
          <w:lang w:eastAsia="nl-NL"/>
        </w:rPr>
        <w:t>open</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BA2121"/>
          <w:sz w:val="18"/>
          <w:szCs w:val="20"/>
          <w:lang w:eastAsia="nl-NL"/>
        </w:rPr>
        <w:t>'causesaddr.pickle'</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wb</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as</w:t>
      </w:r>
      <w:r w:rsidRPr="00907CA2">
        <w:rPr>
          <w:rFonts w:ascii="Courier New" w:eastAsia="Times New Roman" w:hAnsi="Courier New" w:cs="Courier New"/>
          <w:sz w:val="18"/>
          <w:szCs w:val="20"/>
          <w:lang w:eastAsia="nl-NL"/>
        </w:rPr>
        <w:t xml:space="preserve"> f:</w:t>
      </w:r>
    </w:p>
    <w:p w14:paraId="7E73C998"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proofErr w:type="spellStart"/>
      <w:proofErr w:type="gramStart"/>
      <w:r w:rsidRPr="00907CA2">
        <w:rPr>
          <w:rFonts w:ascii="Courier New" w:eastAsia="Times New Roman" w:hAnsi="Courier New" w:cs="Courier New"/>
          <w:sz w:val="18"/>
          <w:szCs w:val="20"/>
          <w:lang w:eastAsia="nl-NL"/>
        </w:rPr>
        <w:t>pickle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dump</w:t>
      </w:r>
      <w:proofErr w:type="spellEnd"/>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causeDict,f</w:t>
      </w:r>
      <w:proofErr w:type="spellEnd"/>
      <w:r w:rsidRPr="00907CA2">
        <w:rPr>
          <w:rFonts w:ascii="Courier New" w:eastAsia="Times New Roman" w:hAnsi="Courier New" w:cs="Courier New"/>
          <w:sz w:val="18"/>
          <w:szCs w:val="20"/>
          <w:lang w:eastAsia="nl-NL"/>
        </w:rPr>
        <w:t>)</w:t>
      </w:r>
    </w:p>
    <w:p w14:paraId="3B09C18F"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67</w:t>
      </w:r>
    </w:p>
    <w:p w14:paraId="00534FD0" w14:textId="77777777" w:rsidR="00DC4FFF" w:rsidRPr="00907CA2" w:rsidRDefault="00DC4FFF" w:rsidP="00DC4FFF">
      <w:pPr>
        <w:shd w:val="clear" w:color="auto" w:fill="F8F8F8"/>
        <w:tabs>
          <w:tab w:val="left" w:pos="426"/>
          <w:tab w:val="left" w:pos="851"/>
          <w:tab w:val="left" w:pos="1418"/>
          <w:tab w:val="left" w:pos="1843"/>
          <w:tab w:val="left" w:pos="2127"/>
          <w:tab w:val="left" w:pos="2552"/>
          <w:tab w:val="left" w:pos="2977"/>
          <w:tab w:val="left" w:pos="3402"/>
          <w:tab w:val="left" w:pos="368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68</w:t>
      </w:r>
      <w:r w:rsidRPr="00907CA2">
        <w:rPr>
          <w:rFonts w:ascii="Courier New" w:eastAsia="Times New Roman" w:hAnsi="Courier New" w:cs="Courier New"/>
          <w:sz w:val="18"/>
          <w:szCs w:val="20"/>
          <w:lang w:eastAsia="nl-NL"/>
        </w:rPr>
        <w:tab/>
      </w:r>
      <w:proofErr w:type="gramStart"/>
      <w:r w:rsidRPr="00907CA2">
        <w:rPr>
          <w:rFonts w:ascii="Courier New" w:eastAsia="Times New Roman" w:hAnsi="Courier New" w:cs="Courier New"/>
          <w:sz w:val="18"/>
          <w:szCs w:val="20"/>
          <w:lang w:eastAsia="nl-NL"/>
        </w:rPr>
        <w:t>cleanup()</w:t>
      </w:r>
      <w:proofErr w:type="gramEnd"/>
    </w:p>
    <w:p w14:paraId="2D0B4164" w14:textId="77777777" w:rsidR="00907CA2" w:rsidRDefault="00907CA2" w:rsidP="006E1698">
      <w:pPr>
        <w:pStyle w:val="Heading3"/>
      </w:pPr>
    </w:p>
    <w:p w14:paraId="6A4D91F3" w14:textId="4EE3FC35" w:rsidR="00DC18F8" w:rsidRDefault="00DC18F8" w:rsidP="006E1698">
      <w:pPr>
        <w:pStyle w:val="Heading3"/>
      </w:pPr>
      <w:bookmarkStart w:id="26" w:name="_Toc423008399"/>
      <w:r>
        <w:t>adres.py</w:t>
      </w:r>
      <w:bookmarkEnd w:id="26"/>
    </w:p>
    <w:p w14:paraId="6EFD97D3" w14:textId="77777777" w:rsidR="00DC18F8" w:rsidRPr="00DC18F8" w:rsidRDefault="00DC18F8" w:rsidP="00DC18F8">
      <w:pPr>
        <w:pStyle w:val="HTMLPreformatted"/>
        <w:shd w:val="clear" w:color="auto" w:fill="F8F8F8"/>
        <w:rPr>
          <w:lang w:val="en-US"/>
        </w:rPr>
      </w:pPr>
      <w:r w:rsidRPr="00DC18F8">
        <w:rPr>
          <w:color w:val="666666"/>
          <w:lang w:val="en-US"/>
        </w:rPr>
        <w:t>1</w:t>
      </w:r>
      <w:r w:rsidRPr="00DC18F8">
        <w:rPr>
          <w:lang w:val="en-US"/>
        </w:rPr>
        <w:t xml:space="preserve"> </w:t>
      </w:r>
      <w:r w:rsidRPr="00DC18F8">
        <w:rPr>
          <w:b/>
          <w:bCs/>
          <w:color w:val="008000"/>
          <w:lang w:val="en-US"/>
        </w:rPr>
        <w:t>import</w:t>
      </w:r>
      <w:r w:rsidRPr="00DC18F8">
        <w:rPr>
          <w:lang w:val="en-US"/>
        </w:rPr>
        <w:t xml:space="preserve"> </w:t>
      </w:r>
      <w:r w:rsidRPr="00DC18F8">
        <w:rPr>
          <w:b/>
          <w:bCs/>
          <w:color w:val="0000FF"/>
          <w:lang w:val="en-US"/>
        </w:rPr>
        <w:t>csv</w:t>
      </w:r>
    </w:p>
    <w:p w14:paraId="11B679B5" w14:textId="77777777" w:rsidR="00DC18F8" w:rsidRPr="00DC18F8" w:rsidRDefault="00DC18F8" w:rsidP="00DC18F8">
      <w:pPr>
        <w:pStyle w:val="HTMLPreformatted"/>
        <w:shd w:val="clear" w:color="auto" w:fill="F8F8F8"/>
        <w:rPr>
          <w:lang w:val="en-US"/>
        </w:rPr>
      </w:pPr>
      <w:r w:rsidRPr="00DC18F8">
        <w:rPr>
          <w:color w:val="666666"/>
          <w:lang w:val="en-US"/>
        </w:rPr>
        <w:t>2</w:t>
      </w:r>
      <w:r w:rsidRPr="00DC18F8">
        <w:rPr>
          <w:lang w:val="en-US"/>
        </w:rPr>
        <w:t xml:space="preserve"> </w:t>
      </w:r>
      <w:r w:rsidRPr="00DC18F8">
        <w:rPr>
          <w:b/>
          <w:bCs/>
          <w:color w:val="008000"/>
          <w:lang w:val="en-US"/>
        </w:rPr>
        <w:t>from</w:t>
      </w:r>
      <w:r w:rsidRPr="00DC18F8">
        <w:rPr>
          <w:lang w:val="en-US"/>
        </w:rPr>
        <w:t xml:space="preserve"> </w:t>
      </w:r>
      <w:r w:rsidRPr="00DC18F8">
        <w:rPr>
          <w:b/>
          <w:bCs/>
          <w:color w:val="0000FF"/>
          <w:lang w:val="en-US"/>
        </w:rPr>
        <w:t>collections</w:t>
      </w:r>
      <w:r w:rsidRPr="00DC18F8">
        <w:rPr>
          <w:lang w:val="en-US"/>
        </w:rPr>
        <w:t xml:space="preserve"> </w:t>
      </w:r>
      <w:r w:rsidRPr="00DC18F8">
        <w:rPr>
          <w:b/>
          <w:bCs/>
          <w:color w:val="008000"/>
          <w:lang w:val="en-US"/>
        </w:rPr>
        <w:t>import</w:t>
      </w:r>
      <w:r w:rsidRPr="00DC18F8">
        <w:rPr>
          <w:lang w:val="en-US"/>
        </w:rPr>
        <w:t xml:space="preserve"> </w:t>
      </w:r>
      <w:proofErr w:type="spellStart"/>
      <w:r w:rsidRPr="00DC18F8">
        <w:rPr>
          <w:lang w:val="en-US"/>
        </w:rPr>
        <w:t>defaultdict</w:t>
      </w:r>
      <w:proofErr w:type="spellEnd"/>
    </w:p>
    <w:p w14:paraId="2067D891" w14:textId="77777777" w:rsidR="00DC18F8" w:rsidRPr="00DC18F8" w:rsidRDefault="00DC18F8" w:rsidP="00DC18F8">
      <w:pPr>
        <w:pStyle w:val="HTMLPreformatted"/>
        <w:shd w:val="clear" w:color="auto" w:fill="F8F8F8"/>
        <w:rPr>
          <w:lang w:val="en-US"/>
        </w:rPr>
      </w:pPr>
      <w:r w:rsidRPr="00DC18F8">
        <w:rPr>
          <w:color w:val="666666"/>
          <w:lang w:val="en-US"/>
        </w:rPr>
        <w:t>3</w:t>
      </w:r>
      <w:r w:rsidRPr="00DC18F8">
        <w:rPr>
          <w:lang w:val="en-US"/>
        </w:rPr>
        <w:t xml:space="preserve"> </w:t>
      </w:r>
      <w:r w:rsidRPr="00DC18F8">
        <w:rPr>
          <w:b/>
          <w:bCs/>
          <w:color w:val="008000"/>
          <w:lang w:val="en-US"/>
        </w:rPr>
        <w:t>import</w:t>
      </w:r>
      <w:r w:rsidRPr="00DC18F8">
        <w:rPr>
          <w:lang w:val="en-US"/>
        </w:rPr>
        <w:t xml:space="preserve"> </w:t>
      </w:r>
      <w:r w:rsidRPr="00DC18F8">
        <w:rPr>
          <w:b/>
          <w:bCs/>
          <w:color w:val="0000FF"/>
          <w:lang w:val="en-US"/>
        </w:rPr>
        <w:t>pickle</w:t>
      </w:r>
      <w:r w:rsidRPr="00DC18F8">
        <w:rPr>
          <w:lang w:val="en-US"/>
        </w:rPr>
        <w:t xml:space="preserve"> </w:t>
      </w:r>
    </w:p>
    <w:p w14:paraId="4AEBF4E9" w14:textId="77777777" w:rsidR="00DC18F8" w:rsidRPr="00DC18F8" w:rsidRDefault="00DC18F8" w:rsidP="00DC18F8">
      <w:pPr>
        <w:pStyle w:val="HTMLPreformatted"/>
        <w:shd w:val="clear" w:color="auto" w:fill="F8F8F8"/>
        <w:rPr>
          <w:lang w:val="en-US"/>
        </w:rPr>
      </w:pPr>
      <w:r w:rsidRPr="00DC18F8">
        <w:rPr>
          <w:color w:val="666666"/>
          <w:lang w:val="en-US"/>
        </w:rPr>
        <w:t>4</w:t>
      </w:r>
      <w:r w:rsidRPr="00DC18F8">
        <w:rPr>
          <w:lang w:val="en-US"/>
        </w:rPr>
        <w:t xml:space="preserve"> </w:t>
      </w:r>
      <w:r w:rsidRPr="00DC18F8">
        <w:rPr>
          <w:b/>
          <w:bCs/>
          <w:color w:val="008000"/>
          <w:lang w:val="en-US"/>
        </w:rPr>
        <w:t>with</w:t>
      </w:r>
      <w:r w:rsidRPr="00DC18F8">
        <w:rPr>
          <w:lang w:val="en-US"/>
        </w:rPr>
        <w:t xml:space="preserve"> </w:t>
      </w:r>
      <w:proofErr w:type="gramStart"/>
      <w:r w:rsidRPr="00DC18F8">
        <w:rPr>
          <w:color w:val="008000"/>
          <w:lang w:val="en-US"/>
        </w:rPr>
        <w:t>open</w:t>
      </w:r>
      <w:r w:rsidRPr="00DC18F8">
        <w:rPr>
          <w:lang w:val="en-US"/>
        </w:rPr>
        <w:t>(</w:t>
      </w:r>
      <w:proofErr w:type="gramEnd"/>
      <w:r w:rsidRPr="00DC18F8">
        <w:rPr>
          <w:color w:val="BA2121"/>
          <w:lang w:val="en-US"/>
        </w:rPr>
        <w:t>'adressen.csv'</w:t>
      </w:r>
      <w:r w:rsidRPr="00DC18F8">
        <w:rPr>
          <w:lang w:val="en-US"/>
        </w:rPr>
        <w:t xml:space="preserve">) </w:t>
      </w:r>
      <w:r w:rsidRPr="00DC18F8">
        <w:rPr>
          <w:b/>
          <w:bCs/>
          <w:color w:val="008000"/>
          <w:lang w:val="en-US"/>
        </w:rPr>
        <w:t>as</w:t>
      </w:r>
      <w:r w:rsidRPr="00DC18F8">
        <w:rPr>
          <w:lang w:val="en-US"/>
        </w:rPr>
        <w:t xml:space="preserve"> </w:t>
      </w:r>
      <w:proofErr w:type="spellStart"/>
      <w:r w:rsidRPr="00DC18F8">
        <w:rPr>
          <w:lang w:val="en-US"/>
        </w:rPr>
        <w:t>csvfile</w:t>
      </w:r>
      <w:proofErr w:type="spellEnd"/>
      <w:r w:rsidRPr="00DC18F8">
        <w:rPr>
          <w:lang w:val="en-US"/>
        </w:rPr>
        <w:t>:</w:t>
      </w:r>
    </w:p>
    <w:p w14:paraId="591F7E5D" w14:textId="77777777" w:rsidR="00DC18F8" w:rsidRPr="00DC18F8" w:rsidRDefault="00DC18F8" w:rsidP="00DC18F8">
      <w:pPr>
        <w:pStyle w:val="HTMLPreformatted"/>
        <w:shd w:val="clear" w:color="auto" w:fill="F8F8F8"/>
        <w:rPr>
          <w:lang w:val="en-US"/>
        </w:rPr>
      </w:pPr>
      <w:r w:rsidRPr="00DC18F8">
        <w:rPr>
          <w:color w:val="666666"/>
          <w:lang w:val="en-US"/>
        </w:rPr>
        <w:t>5</w:t>
      </w:r>
      <w:r w:rsidRPr="00DC18F8">
        <w:rPr>
          <w:lang w:val="en-US"/>
        </w:rPr>
        <w:t xml:space="preserve"> </w:t>
      </w:r>
      <w:r w:rsidRPr="00DC18F8">
        <w:rPr>
          <w:lang w:val="en-US"/>
        </w:rPr>
        <w:tab/>
      </w:r>
      <w:proofErr w:type="spellStart"/>
      <w:r w:rsidRPr="00DC18F8">
        <w:rPr>
          <w:lang w:val="en-US"/>
        </w:rPr>
        <w:t>adressen</w:t>
      </w:r>
      <w:proofErr w:type="spellEnd"/>
      <w:r w:rsidRPr="00DC18F8">
        <w:rPr>
          <w:lang w:val="en-US"/>
        </w:rPr>
        <w:t xml:space="preserve"> </w:t>
      </w:r>
      <w:r w:rsidRPr="00DC18F8">
        <w:rPr>
          <w:color w:val="666666"/>
          <w:lang w:val="en-US"/>
        </w:rPr>
        <w:t>=</w:t>
      </w:r>
      <w:r w:rsidRPr="00DC18F8">
        <w:rPr>
          <w:lang w:val="en-US"/>
        </w:rPr>
        <w:t xml:space="preserve"> </w:t>
      </w:r>
      <w:proofErr w:type="spellStart"/>
      <w:proofErr w:type="gramStart"/>
      <w:r w:rsidRPr="00DC18F8">
        <w:rPr>
          <w:lang w:val="en-US"/>
        </w:rPr>
        <w:t>csv</w:t>
      </w:r>
      <w:r w:rsidRPr="00DC18F8">
        <w:rPr>
          <w:color w:val="666666"/>
          <w:lang w:val="en-US"/>
        </w:rPr>
        <w:t>.</w:t>
      </w:r>
      <w:r w:rsidRPr="00DC18F8">
        <w:rPr>
          <w:lang w:val="en-US"/>
        </w:rPr>
        <w:t>reader</w:t>
      </w:r>
      <w:proofErr w:type="spellEnd"/>
      <w:r w:rsidRPr="00DC18F8">
        <w:rPr>
          <w:lang w:val="en-US"/>
        </w:rPr>
        <w:t>(</w:t>
      </w:r>
      <w:proofErr w:type="spellStart"/>
      <w:proofErr w:type="gramEnd"/>
      <w:r w:rsidRPr="00DC18F8">
        <w:rPr>
          <w:lang w:val="en-US"/>
        </w:rPr>
        <w:t>csvfile</w:t>
      </w:r>
      <w:proofErr w:type="spellEnd"/>
      <w:r w:rsidRPr="00DC18F8">
        <w:rPr>
          <w:lang w:val="en-US"/>
        </w:rPr>
        <w:t>, delimiter</w:t>
      </w:r>
      <w:r w:rsidRPr="00DC18F8">
        <w:rPr>
          <w:color w:val="666666"/>
          <w:lang w:val="en-US"/>
        </w:rPr>
        <w:t>=</w:t>
      </w:r>
      <w:r w:rsidRPr="00DC18F8">
        <w:rPr>
          <w:color w:val="BA2121"/>
          <w:lang w:val="en-US"/>
        </w:rPr>
        <w:t>';'</w:t>
      </w:r>
      <w:r w:rsidRPr="00DC18F8">
        <w:rPr>
          <w:lang w:val="en-US"/>
        </w:rPr>
        <w:t>)</w:t>
      </w:r>
    </w:p>
    <w:p w14:paraId="283F88F5" w14:textId="77777777" w:rsidR="00DC18F8" w:rsidRPr="00DC18F8" w:rsidRDefault="00DC18F8" w:rsidP="00DC18F8">
      <w:pPr>
        <w:pStyle w:val="HTMLPreformatted"/>
        <w:shd w:val="clear" w:color="auto" w:fill="F8F8F8"/>
        <w:rPr>
          <w:lang w:val="en-US"/>
        </w:rPr>
      </w:pPr>
      <w:r w:rsidRPr="00DC18F8">
        <w:rPr>
          <w:color w:val="666666"/>
          <w:lang w:val="en-US"/>
        </w:rPr>
        <w:t>6</w:t>
      </w:r>
      <w:r w:rsidRPr="00DC18F8">
        <w:rPr>
          <w:lang w:val="en-US"/>
        </w:rPr>
        <w:t xml:space="preserve"> </w:t>
      </w:r>
      <w:r w:rsidRPr="00DC18F8">
        <w:rPr>
          <w:lang w:val="en-US"/>
        </w:rPr>
        <w:tab/>
      </w:r>
      <w:proofErr w:type="spellStart"/>
      <w:r w:rsidRPr="00DC18F8">
        <w:rPr>
          <w:lang w:val="en-US"/>
        </w:rPr>
        <w:t>adresDict</w:t>
      </w:r>
      <w:proofErr w:type="spellEnd"/>
      <w:r w:rsidRPr="00DC18F8">
        <w:rPr>
          <w:color w:val="666666"/>
          <w:lang w:val="en-US"/>
        </w:rPr>
        <w:t>=</w:t>
      </w:r>
      <w:proofErr w:type="spellStart"/>
      <w:proofErr w:type="gramStart"/>
      <w:r w:rsidRPr="00DC18F8">
        <w:rPr>
          <w:lang w:val="en-US"/>
        </w:rPr>
        <w:t>defaultdict</w:t>
      </w:r>
      <w:proofErr w:type="spellEnd"/>
      <w:r w:rsidRPr="00DC18F8">
        <w:rPr>
          <w:lang w:val="en-US"/>
        </w:rPr>
        <w:t>(</w:t>
      </w:r>
      <w:proofErr w:type="gramEnd"/>
      <w:r w:rsidRPr="00DC18F8">
        <w:rPr>
          <w:color w:val="008000"/>
          <w:lang w:val="en-US"/>
        </w:rPr>
        <w:t>list</w:t>
      </w:r>
      <w:r w:rsidRPr="00DC18F8">
        <w:rPr>
          <w:lang w:val="en-US"/>
        </w:rPr>
        <w:t>)</w:t>
      </w:r>
    </w:p>
    <w:p w14:paraId="2875EA4F" w14:textId="77777777" w:rsidR="00DC18F8" w:rsidRPr="00DC18F8" w:rsidRDefault="00DC18F8" w:rsidP="00DC18F8">
      <w:pPr>
        <w:pStyle w:val="HTMLPreformatted"/>
        <w:shd w:val="clear" w:color="auto" w:fill="F8F8F8"/>
        <w:rPr>
          <w:lang w:val="en-US"/>
        </w:rPr>
      </w:pPr>
      <w:r w:rsidRPr="00DC18F8">
        <w:rPr>
          <w:color w:val="666666"/>
          <w:lang w:val="en-US"/>
        </w:rPr>
        <w:t>7</w:t>
      </w:r>
      <w:r w:rsidRPr="00DC18F8">
        <w:rPr>
          <w:lang w:val="en-US"/>
        </w:rPr>
        <w:t xml:space="preserve"> </w:t>
      </w:r>
      <w:r w:rsidRPr="00DC18F8">
        <w:rPr>
          <w:lang w:val="en-US"/>
        </w:rPr>
        <w:tab/>
      </w:r>
      <w:r w:rsidRPr="00DC18F8">
        <w:rPr>
          <w:b/>
          <w:bCs/>
          <w:color w:val="008000"/>
          <w:lang w:val="en-US"/>
        </w:rPr>
        <w:t>for</w:t>
      </w:r>
      <w:r w:rsidRPr="00DC18F8">
        <w:rPr>
          <w:lang w:val="en-US"/>
        </w:rPr>
        <w:t xml:space="preserve"> </w:t>
      </w:r>
      <w:proofErr w:type="spellStart"/>
      <w:r w:rsidRPr="00DC18F8">
        <w:rPr>
          <w:lang w:val="en-US"/>
        </w:rPr>
        <w:t>adres</w:t>
      </w:r>
      <w:proofErr w:type="spellEnd"/>
      <w:r w:rsidRPr="00DC18F8">
        <w:rPr>
          <w:lang w:val="en-US"/>
        </w:rPr>
        <w:t xml:space="preserve"> </w:t>
      </w:r>
      <w:r w:rsidRPr="00DC18F8">
        <w:rPr>
          <w:b/>
          <w:bCs/>
          <w:color w:val="AA22FF"/>
          <w:lang w:val="en-US"/>
        </w:rPr>
        <w:t>in</w:t>
      </w:r>
      <w:r w:rsidRPr="00DC18F8">
        <w:rPr>
          <w:lang w:val="en-US"/>
        </w:rPr>
        <w:t xml:space="preserve"> </w:t>
      </w:r>
      <w:proofErr w:type="spellStart"/>
      <w:r w:rsidRPr="00DC18F8">
        <w:rPr>
          <w:lang w:val="en-US"/>
        </w:rPr>
        <w:t>adressen</w:t>
      </w:r>
      <w:proofErr w:type="spellEnd"/>
      <w:r w:rsidRPr="00DC18F8">
        <w:rPr>
          <w:lang w:val="en-US"/>
        </w:rPr>
        <w:t>:</w:t>
      </w:r>
    </w:p>
    <w:p w14:paraId="4EAAA13B" w14:textId="77777777" w:rsidR="00DC18F8" w:rsidRPr="00DC18F8" w:rsidRDefault="00DC18F8" w:rsidP="00DC18F8">
      <w:pPr>
        <w:pStyle w:val="HTMLPreformatted"/>
        <w:shd w:val="clear" w:color="auto" w:fill="F8F8F8"/>
        <w:rPr>
          <w:lang w:val="en-US"/>
        </w:rPr>
      </w:pPr>
      <w:r w:rsidRPr="00DC18F8">
        <w:rPr>
          <w:color w:val="666666"/>
          <w:lang w:val="en-US"/>
        </w:rPr>
        <w:t>8</w:t>
      </w:r>
      <w:r w:rsidRPr="00DC18F8">
        <w:rPr>
          <w:lang w:val="en-US"/>
        </w:rPr>
        <w:t xml:space="preserve"> </w:t>
      </w:r>
      <w:r w:rsidRPr="00DC18F8">
        <w:rPr>
          <w:lang w:val="en-US"/>
        </w:rPr>
        <w:tab/>
      </w:r>
      <w:r w:rsidRPr="00DC18F8">
        <w:rPr>
          <w:lang w:val="en-US"/>
        </w:rPr>
        <w:tab/>
      </w:r>
      <w:r w:rsidRPr="00DC18F8">
        <w:rPr>
          <w:b/>
          <w:bCs/>
          <w:color w:val="008000"/>
          <w:lang w:val="en-US"/>
        </w:rPr>
        <w:t>if</w:t>
      </w:r>
      <w:r w:rsidRPr="00DC18F8">
        <w:rPr>
          <w:lang w:val="en-US"/>
        </w:rPr>
        <w:t xml:space="preserve"> </w:t>
      </w:r>
      <w:proofErr w:type="spellStart"/>
      <w:proofErr w:type="gramStart"/>
      <w:r w:rsidRPr="00DC18F8">
        <w:rPr>
          <w:lang w:val="en-US"/>
        </w:rPr>
        <w:t>adres</w:t>
      </w:r>
      <w:proofErr w:type="spellEnd"/>
      <w:r w:rsidRPr="00DC18F8">
        <w:rPr>
          <w:lang w:val="en-US"/>
        </w:rPr>
        <w:t>[</w:t>
      </w:r>
      <w:proofErr w:type="gramEnd"/>
      <w:r w:rsidRPr="00DC18F8">
        <w:rPr>
          <w:color w:val="666666"/>
          <w:lang w:val="en-US"/>
        </w:rPr>
        <w:t>2</w:t>
      </w:r>
      <w:r w:rsidRPr="00DC18F8">
        <w:rPr>
          <w:lang w:val="en-US"/>
        </w:rPr>
        <w:t xml:space="preserve">] </w:t>
      </w:r>
      <w:r w:rsidRPr="00DC18F8">
        <w:rPr>
          <w:color w:val="666666"/>
          <w:lang w:val="en-US"/>
        </w:rPr>
        <w:t>!=</w:t>
      </w:r>
      <w:r w:rsidRPr="00DC18F8">
        <w:rPr>
          <w:lang w:val="en-US"/>
        </w:rPr>
        <w:t xml:space="preserve"> </w:t>
      </w:r>
      <w:r w:rsidRPr="00DC18F8">
        <w:rPr>
          <w:color w:val="BA2121"/>
          <w:lang w:val="en-US"/>
        </w:rPr>
        <w:t>"</w:t>
      </w:r>
      <w:proofErr w:type="spellStart"/>
      <w:r w:rsidRPr="00DC18F8">
        <w:rPr>
          <w:color w:val="BA2121"/>
          <w:lang w:val="en-US"/>
        </w:rPr>
        <w:t>Postbus</w:t>
      </w:r>
      <w:proofErr w:type="spellEnd"/>
      <w:r w:rsidRPr="00DC18F8">
        <w:rPr>
          <w:color w:val="BA2121"/>
          <w:lang w:val="en-US"/>
        </w:rPr>
        <w:t>"</w:t>
      </w:r>
      <w:r w:rsidRPr="00DC18F8">
        <w:rPr>
          <w:lang w:val="en-US"/>
        </w:rPr>
        <w:t>:</w:t>
      </w:r>
    </w:p>
    <w:p w14:paraId="02F827AF" w14:textId="77777777" w:rsidR="00DC18F8" w:rsidRPr="00DC18F8" w:rsidRDefault="00DC18F8" w:rsidP="00DC18F8">
      <w:pPr>
        <w:pStyle w:val="HTMLPreformatted"/>
        <w:shd w:val="clear" w:color="auto" w:fill="F8F8F8"/>
        <w:rPr>
          <w:lang w:val="en-US"/>
        </w:rPr>
      </w:pPr>
      <w:r w:rsidRPr="00DC18F8">
        <w:rPr>
          <w:color w:val="666666"/>
          <w:lang w:val="en-US"/>
        </w:rPr>
        <w:t>9</w:t>
      </w:r>
      <w:r w:rsidRPr="00DC18F8">
        <w:rPr>
          <w:lang w:val="en-US"/>
        </w:rPr>
        <w:t xml:space="preserve"> </w:t>
      </w:r>
      <w:r w:rsidRPr="00DC18F8">
        <w:rPr>
          <w:lang w:val="en-US"/>
        </w:rPr>
        <w:tab/>
      </w:r>
      <w:r w:rsidRPr="00DC18F8">
        <w:rPr>
          <w:lang w:val="en-US"/>
        </w:rPr>
        <w:tab/>
      </w:r>
      <w:r w:rsidRPr="00DC18F8">
        <w:rPr>
          <w:lang w:val="en-US"/>
        </w:rPr>
        <w:tab/>
      </w:r>
      <w:r w:rsidRPr="00DC18F8">
        <w:rPr>
          <w:lang w:val="en-US"/>
        </w:rPr>
        <w:tab/>
      </w:r>
      <w:proofErr w:type="spellStart"/>
      <w:proofErr w:type="gramStart"/>
      <w:r w:rsidRPr="00DC18F8">
        <w:rPr>
          <w:lang w:val="en-US"/>
        </w:rPr>
        <w:t>adresDict</w:t>
      </w:r>
      <w:proofErr w:type="spellEnd"/>
      <w:r w:rsidRPr="00DC18F8">
        <w:rPr>
          <w:lang w:val="en-US"/>
        </w:rPr>
        <w:t>[</w:t>
      </w:r>
      <w:proofErr w:type="spellStart"/>
      <w:proofErr w:type="gramEnd"/>
      <w:r w:rsidRPr="00DC18F8">
        <w:rPr>
          <w:lang w:val="en-US"/>
        </w:rPr>
        <w:t>adres</w:t>
      </w:r>
      <w:proofErr w:type="spellEnd"/>
      <w:r w:rsidRPr="00DC18F8">
        <w:rPr>
          <w:lang w:val="en-US"/>
        </w:rPr>
        <w:t>[</w:t>
      </w:r>
      <w:r w:rsidRPr="00DC18F8">
        <w:rPr>
          <w:color w:val="666666"/>
          <w:lang w:val="en-US"/>
        </w:rPr>
        <w:t>1</w:t>
      </w:r>
      <w:r w:rsidRPr="00DC18F8">
        <w:rPr>
          <w:lang w:val="en-US"/>
        </w:rPr>
        <w:t>]]</w:t>
      </w:r>
      <w:r w:rsidRPr="00DC18F8">
        <w:rPr>
          <w:color w:val="666666"/>
          <w:lang w:val="en-US"/>
        </w:rPr>
        <w:t>.</w:t>
      </w:r>
      <w:r w:rsidRPr="00DC18F8">
        <w:rPr>
          <w:lang w:val="en-US"/>
        </w:rPr>
        <w:t>append(</w:t>
      </w:r>
      <w:proofErr w:type="spellStart"/>
      <w:r w:rsidRPr="00DC18F8">
        <w:rPr>
          <w:lang w:val="en-US"/>
        </w:rPr>
        <w:t>adres</w:t>
      </w:r>
      <w:proofErr w:type="spellEnd"/>
      <w:r w:rsidRPr="00DC18F8">
        <w:rPr>
          <w:lang w:val="en-US"/>
        </w:rPr>
        <w:t>[</w:t>
      </w:r>
      <w:r w:rsidRPr="00DC18F8">
        <w:rPr>
          <w:color w:val="666666"/>
          <w:lang w:val="en-US"/>
        </w:rPr>
        <w:t>2</w:t>
      </w:r>
      <w:r w:rsidRPr="00DC18F8">
        <w:rPr>
          <w:lang w:val="en-US"/>
        </w:rPr>
        <w:t>])</w:t>
      </w:r>
    </w:p>
    <w:p w14:paraId="0517107C" w14:textId="77777777" w:rsidR="00DC18F8" w:rsidRPr="00DC18F8" w:rsidRDefault="00DC18F8" w:rsidP="00DC18F8">
      <w:pPr>
        <w:pStyle w:val="HTMLPreformatted"/>
        <w:shd w:val="clear" w:color="auto" w:fill="F8F8F8"/>
        <w:rPr>
          <w:lang w:val="en-US"/>
        </w:rPr>
      </w:pPr>
      <w:r w:rsidRPr="00DC18F8">
        <w:rPr>
          <w:color w:val="666666"/>
          <w:lang w:val="en-US"/>
        </w:rPr>
        <w:t>10</w:t>
      </w:r>
      <w:r w:rsidRPr="00DC18F8">
        <w:rPr>
          <w:lang w:val="en-US"/>
        </w:rPr>
        <w:t xml:space="preserve"> </w:t>
      </w:r>
      <w:r w:rsidRPr="00DC18F8">
        <w:rPr>
          <w:lang w:val="en-US"/>
        </w:rPr>
        <w:tab/>
      </w:r>
      <w:r w:rsidRPr="00DC18F8">
        <w:rPr>
          <w:b/>
          <w:bCs/>
          <w:color w:val="008000"/>
          <w:lang w:val="en-US"/>
        </w:rPr>
        <w:t>for</w:t>
      </w:r>
      <w:r w:rsidRPr="00DC18F8">
        <w:rPr>
          <w:lang w:val="en-US"/>
        </w:rPr>
        <w:t xml:space="preserve"> item </w:t>
      </w:r>
      <w:r w:rsidRPr="00DC18F8">
        <w:rPr>
          <w:b/>
          <w:bCs/>
          <w:color w:val="AA22FF"/>
          <w:lang w:val="en-US"/>
        </w:rPr>
        <w:t>in</w:t>
      </w:r>
      <w:r w:rsidRPr="00DC18F8">
        <w:rPr>
          <w:lang w:val="en-US"/>
        </w:rPr>
        <w:t xml:space="preserve"> </w:t>
      </w:r>
      <w:proofErr w:type="spellStart"/>
      <w:proofErr w:type="gramStart"/>
      <w:r w:rsidRPr="00DC18F8">
        <w:rPr>
          <w:lang w:val="en-US"/>
        </w:rPr>
        <w:t>adresDict</w:t>
      </w:r>
      <w:r w:rsidRPr="00DC18F8">
        <w:rPr>
          <w:color w:val="666666"/>
          <w:lang w:val="en-US"/>
        </w:rPr>
        <w:t>.</w:t>
      </w:r>
      <w:r w:rsidRPr="00DC18F8">
        <w:rPr>
          <w:lang w:val="en-US"/>
        </w:rPr>
        <w:t>values</w:t>
      </w:r>
      <w:proofErr w:type="spellEnd"/>
      <w:r w:rsidRPr="00DC18F8">
        <w:rPr>
          <w:lang w:val="en-US"/>
        </w:rPr>
        <w:t>(</w:t>
      </w:r>
      <w:proofErr w:type="gramEnd"/>
      <w:r w:rsidRPr="00DC18F8">
        <w:rPr>
          <w:lang w:val="en-US"/>
        </w:rPr>
        <w:t>):</w:t>
      </w:r>
    </w:p>
    <w:p w14:paraId="60E02975" w14:textId="77777777" w:rsidR="00DC18F8" w:rsidRPr="00DC18F8" w:rsidRDefault="00DC18F8" w:rsidP="00DC18F8">
      <w:pPr>
        <w:pStyle w:val="HTMLPreformatted"/>
        <w:shd w:val="clear" w:color="auto" w:fill="F8F8F8"/>
        <w:rPr>
          <w:lang w:val="en-US"/>
        </w:rPr>
      </w:pPr>
      <w:r w:rsidRPr="00DC18F8">
        <w:rPr>
          <w:color w:val="666666"/>
          <w:lang w:val="en-US"/>
        </w:rPr>
        <w:t>11</w:t>
      </w:r>
      <w:r w:rsidRPr="00DC18F8">
        <w:rPr>
          <w:lang w:val="en-US"/>
        </w:rPr>
        <w:t xml:space="preserve"> </w:t>
      </w:r>
      <w:r w:rsidRPr="00DC18F8">
        <w:rPr>
          <w:lang w:val="en-US"/>
        </w:rPr>
        <w:tab/>
      </w:r>
      <w:r w:rsidRPr="00DC18F8">
        <w:rPr>
          <w:lang w:val="en-US"/>
        </w:rPr>
        <w:tab/>
        <w:t xml:space="preserve"> item</w:t>
      </w:r>
      <w:r w:rsidRPr="00DC18F8">
        <w:rPr>
          <w:color w:val="666666"/>
          <w:lang w:val="en-US"/>
        </w:rPr>
        <w:t>=</w:t>
      </w:r>
      <w:proofErr w:type="gramStart"/>
      <w:r w:rsidRPr="00DC18F8">
        <w:rPr>
          <w:color w:val="008000"/>
          <w:lang w:val="en-US"/>
        </w:rPr>
        <w:t>set</w:t>
      </w:r>
      <w:r w:rsidRPr="00DC18F8">
        <w:rPr>
          <w:lang w:val="en-US"/>
        </w:rPr>
        <w:t>(</w:t>
      </w:r>
      <w:proofErr w:type="gramEnd"/>
      <w:r w:rsidRPr="00DC18F8">
        <w:rPr>
          <w:lang w:val="en-US"/>
        </w:rPr>
        <w:t>item)</w:t>
      </w:r>
    </w:p>
    <w:p w14:paraId="12A3581F" w14:textId="77777777" w:rsidR="00DC18F8" w:rsidRPr="00DC18F8" w:rsidRDefault="00DC18F8" w:rsidP="00DC18F8">
      <w:pPr>
        <w:pStyle w:val="HTMLPreformatted"/>
        <w:shd w:val="clear" w:color="auto" w:fill="F8F8F8"/>
        <w:rPr>
          <w:lang w:val="en-US"/>
        </w:rPr>
      </w:pPr>
      <w:r w:rsidRPr="00DC18F8">
        <w:rPr>
          <w:color w:val="666666"/>
          <w:lang w:val="en-US"/>
        </w:rPr>
        <w:t>12</w:t>
      </w:r>
      <w:r w:rsidRPr="00DC18F8">
        <w:rPr>
          <w:lang w:val="en-US"/>
        </w:rPr>
        <w:t xml:space="preserve"> </w:t>
      </w:r>
      <w:r w:rsidRPr="00DC18F8">
        <w:rPr>
          <w:lang w:val="en-US"/>
        </w:rPr>
        <w:tab/>
      </w:r>
      <w:r w:rsidRPr="00DC18F8">
        <w:rPr>
          <w:lang w:val="en-US"/>
        </w:rPr>
        <w:tab/>
        <w:t xml:space="preserve"> item</w:t>
      </w:r>
      <w:r w:rsidRPr="00DC18F8">
        <w:rPr>
          <w:color w:val="666666"/>
          <w:lang w:val="en-US"/>
        </w:rPr>
        <w:t>=</w:t>
      </w:r>
      <w:proofErr w:type="gramStart"/>
      <w:r w:rsidRPr="00DC18F8">
        <w:rPr>
          <w:color w:val="008000"/>
          <w:lang w:val="en-US"/>
        </w:rPr>
        <w:t>list</w:t>
      </w:r>
      <w:r w:rsidRPr="00DC18F8">
        <w:rPr>
          <w:lang w:val="en-US"/>
        </w:rPr>
        <w:t>(</w:t>
      </w:r>
      <w:proofErr w:type="gramEnd"/>
      <w:r w:rsidRPr="00DC18F8">
        <w:rPr>
          <w:lang w:val="en-US"/>
        </w:rPr>
        <w:t>item)</w:t>
      </w:r>
    </w:p>
    <w:p w14:paraId="1F7853A9" w14:textId="77777777" w:rsidR="00DC18F8" w:rsidRPr="00DC18F8" w:rsidRDefault="00DC18F8" w:rsidP="00DC18F8">
      <w:pPr>
        <w:pStyle w:val="HTMLPreformatted"/>
        <w:shd w:val="clear" w:color="auto" w:fill="F8F8F8"/>
        <w:rPr>
          <w:lang w:val="en-US"/>
        </w:rPr>
      </w:pPr>
      <w:r w:rsidRPr="00DC18F8">
        <w:rPr>
          <w:color w:val="666666"/>
          <w:lang w:val="en-US"/>
        </w:rPr>
        <w:t>13</w:t>
      </w:r>
      <w:r w:rsidRPr="00DC18F8">
        <w:rPr>
          <w:lang w:val="en-US"/>
        </w:rPr>
        <w:t xml:space="preserve"> </w:t>
      </w:r>
      <w:r w:rsidRPr="00DC18F8">
        <w:rPr>
          <w:b/>
          <w:bCs/>
          <w:color w:val="008000"/>
          <w:lang w:val="en-US"/>
        </w:rPr>
        <w:t>with</w:t>
      </w:r>
      <w:r w:rsidRPr="00DC18F8">
        <w:rPr>
          <w:lang w:val="en-US"/>
        </w:rPr>
        <w:t xml:space="preserve"> </w:t>
      </w:r>
      <w:proofErr w:type="gramStart"/>
      <w:r w:rsidRPr="00DC18F8">
        <w:rPr>
          <w:color w:val="008000"/>
          <w:lang w:val="en-US"/>
        </w:rPr>
        <w:t>open</w:t>
      </w:r>
      <w:r w:rsidRPr="00DC18F8">
        <w:rPr>
          <w:lang w:val="en-US"/>
        </w:rPr>
        <w:t>(</w:t>
      </w:r>
      <w:proofErr w:type="gramEnd"/>
      <w:r w:rsidRPr="00DC18F8">
        <w:rPr>
          <w:color w:val="BA2121"/>
          <w:lang w:val="en-US"/>
        </w:rPr>
        <w:t>'adresses.pickle'</w:t>
      </w:r>
      <w:r w:rsidRPr="00DC18F8">
        <w:rPr>
          <w:lang w:val="en-US"/>
        </w:rPr>
        <w:t>,</w:t>
      </w:r>
      <w:r w:rsidRPr="00DC18F8">
        <w:rPr>
          <w:color w:val="BA2121"/>
          <w:lang w:val="en-US"/>
        </w:rPr>
        <w:t>'</w:t>
      </w:r>
      <w:proofErr w:type="spellStart"/>
      <w:r w:rsidRPr="00DC18F8">
        <w:rPr>
          <w:color w:val="BA2121"/>
          <w:lang w:val="en-US"/>
        </w:rPr>
        <w:t>wb</w:t>
      </w:r>
      <w:proofErr w:type="spellEnd"/>
      <w:r w:rsidRPr="00DC18F8">
        <w:rPr>
          <w:color w:val="BA2121"/>
          <w:lang w:val="en-US"/>
        </w:rPr>
        <w:t>'</w:t>
      </w:r>
      <w:r w:rsidRPr="00DC18F8">
        <w:rPr>
          <w:lang w:val="en-US"/>
        </w:rPr>
        <w:t xml:space="preserve">) </w:t>
      </w:r>
      <w:r w:rsidRPr="00DC18F8">
        <w:rPr>
          <w:b/>
          <w:bCs/>
          <w:color w:val="008000"/>
          <w:lang w:val="en-US"/>
        </w:rPr>
        <w:t>as</w:t>
      </w:r>
      <w:r w:rsidRPr="00DC18F8">
        <w:rPr>
          <w:lang w:val="en-US"/>
        </w:rPr>
        <w:t xml:space="preserve"> f:</w:t>
      </w:r>
    </w:p>
    <w:p w14:paraId="662E4F49" w14:textId="77777777" w:rsidR="00DC18F8" w:rsidRPr="002D0CE9" w:rsidRDefault="00DC18F8" w:rsidP="00DC18F8">
      <w:pPr>
        <w:pStyle w:val="HTMLPreformatted"/>
        <w:shd w:val="clear" w:color="auto" w:fill="F8F8F8"/>
        <w:rPr>
          <w:lang w:val="en-US"/>
        </w:rPr>
      </w:pPr>
      <w:r w:rsidRPr="002D0CE9">
        <w:rPr>
          <w:color w:val="666666"/>
          <w:lang w:val="en-US"/>
        </w:rPr>
        <w:t>14</w:t>
      </w:r>
      <w:r w:rsidRPr="002D0CE9">
        <w:rPr>
          <w:lang w:val="en-US"/>
        </w:rPr>
        <w:t xml:space="preserve"> </w:t>
      </w:r>
      <w:r w:rsidRPr="002D0CE9">
        <w:rPr>
          <w:lang w:val="en-US"/>
        </w:rPr>
        <w:tab/>
      </w:r>
      <w:r w:rsidRPr="002D0CE9">
        <w:rPr>
          <w:lang w:val="en-US"/>
        </w:rPr>
        <w:tab/>
      </w:r>
      <w:proofErr w:type="spellStart"/>
      <w:proofErr w:type="gramStart"/>
      <w:r w:rsidRPr="002D0CE9">
        <w:rPr>
          <w:lang w:val="en-US"/>
        </w:rPr>
        <w:t>pickle</w:t>
      </w:r>
      <w:r w:rsidRPr="002D0CE9">
        <w:rPr>
          <w:color w:val="666666"/>
          <w:lang w:val="en-US"/>
        </w:rPr>
        <w:t>.</w:t>
      </w:r>
      <w:r w:rsidRPr="002D0CE9">
        <w:rPr>
          <w:lang w:val="en-US"/>
        </w:rPr>
        <w:t>dump</w:t>
      </w:r>
      <w:proofErr w:type="spellEnd"/>
      <w:r w:rsidRPr="002D0CE9">
        <w:rPr>
          <w:lang w:val="en-US"/>
        </w:rPr>
        <w:t>(</w:t>
      </w:r>
      <w:proofErr w:type="spellStart"/>
      <w:proofErr w:type="gramEnd"/>
      <w:r w:rsidRPr="002D0CE9">
        <w:rPr>
          <w:lang w:val="en-US"/>
        </w:rPr>
        <w:t>adresDict,f</w:t>
      </w:r>
      <w:proofErr w:type="spellEnd"/>
      <w:r w:rsidRPr="002D0CE9">
        <w:rPr>
          <w:lang w:val="en-US"/>
        </w:rPr>
        <w:t>)</w:t>
      </w:r>
    </w:p>
    <w:p w14:paraId="323FABBB" w14:textId="77777777" w:rsidR="00DC18F8" w:rsidRDefault="00DC18F8" w:rsidP="00DC18F8"/>
    <w:p w14:paraId="19A49C02" w14:textId="77777777" w:rsidR="00DC18F8" w:rsidRPr="00DC18F8" w:rsidRDefault="00DC18F8" w:rsidP="00DC18F8"/>
    <w:p w14:paraId="306A0018" w14:textId="77777777" w:rsidR="006E1698" w:rsidRDefault="006E1698" w:rsidP="006E1698">
      <w:pPr>
        <w:pStyle w:val="Heading3"/>
      </w:pPr>
      <w:bookmarkStart w:id="27" w:name="_Toc423008400"/>
      <w:r>
        <w:lastRenderedPageBreak/>
        <w:t>getgeo.py</w:t>
      </w:r>
      <w:bookmarkEnd w:id="27"/>
    </w:p>
    <w:p w14:paraId="6D925923"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from</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00FF"/>
          <w:sz w:val="18"/>
          <w:szCs w:val="20"/>
          <w:lang w:eastAsia="nl-NL"/>
        </w:rPr>
        <w:t>geopy.geocoders</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Nominatim</w:t>
      </w:r>
      <w:proofErr w:type="spellEnd"/>
    </w:p>
    <w:p w14:paraId="22727D84"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import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00FF"/>
          <w:sz w:val="18"/>
          <w:szCs w:val="20"/>
          <w:lang w:eastAsia="nl-NL"/>
        </w:rPr>
        <w:t>pickle</w:t>
      </w:r>
    </w:p>
    <w:p w14:paraId="1D45F6B7"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w:t>
      </w:r>
      <w:r w:rsidRPr="00907CA2">
        <w:rPr>
          <w:rFonts w:ascii="Courier New" w:eastAsia="Times New Roman" w:hAnsi="Courier New" w:cs="Courier New"/>
          <w:sz w:val="18"/>
          <w:szCs w:val="20"/>
          <w:lang w:eastAsia="nl-NL"/>
        </w:rPr>
        <w:t xml:space="preserve"> </w:t>
      </w:r>
    </w:p>
    <w:p w14:paraId="20168214"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4</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8000"/>
          <w:sz w:val="18"/>
          <w:szCs w:val="20"/>
          <w:lang w:eastAsia="nl-NL"/>
        </w:rPr>
        <w:t>def</w:t>
      </w:r>
      <w:proofErr w:type="spellEnd"/>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color w:val="0000FF"/>
          <w:sz w:val="18"/>
          <w:szCs w:val="20"/>
          <w:lang w:eastAsia="nl-NL"/>
        </w:rPr>
        <w:t>locationsnatcher</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causes):</w:t>
      </w:r>
    </w:p>
    <w:p w14:paraId="1A890A91"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5</w:t>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sz w:val="18"/>
          <w:szCs w:val="20"/>
          <w:lang w:eastAsia="nl-NL"/>
        </w:rPr>
        <w:t>locDict</w:t>
      </w:r>
      <w:proofErr w:type="spellEnd"/>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gramEnd"/>
    </w:p>
    <w:p w14:paraId="1667133A"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6</w:t>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sz w:val="18"/>
          <w:szCs w:val="20"/>
          <w:lang w:eastAsia="nl-NL"/>
        </w:rPr>
        <w:t>geoList</w:t>
      </w:r>
      <w:proofErr w:type="spellEnd"/>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gramEnd"/>
    </w:p>
    <w:p w14:paraId="0B59548A"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7</w:t>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sz w:val="18"/>
          <w:szCs w:val="20"/>
          <w:lang w:eastAsia="nl-NL"/>
        </w:rPr>
        <w:t>geolocator</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Nominatim</w:t>
      </w:r>
      <w:proofErr w:type="spellEnd"/>
      <w:r w:rsidRPr="00907CA2">
        <w:rPr>
          <w:rFonts w:ascii="Courier New" w:eastAsia="Times New Roman" w:hAnsi="Courier New" w:cs="Courier New"/>
          <w:sz w:val="18"/>
          <w:szCs w:val="20"/>
          <w:lang w:eastAsia="nl-NL"/>
        </w:rPr>
        <w:t>()</w:t>
      </w:r>
      <w:proofErr w:type="gramEnd"/>
    </w:p>
    <w:p w14:paraId="7D0CFC02"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8</w:t>
      </w:r>
      <w:r w:rsidRPr="00907CA2">
        <w:rPr>
          <w:rFonts w:ascii="Courier New" w:eastAsia="Times New Roman" w:hAnsi="Courier New" w:cs="Courier New"/>
          <w:sz w:val="18"/>
          <w:szCs w:val="20"/>
          <w:lang w:eastAsia="nl-NL"/>
        </w:rPr>
        <w:tab/>
        <w:t xml:space="preserve"> x</w:t>
      </w:r>
      <w:r w:rsidRPr="00907CA2">
        <w:rPr>
          <w:rFonts w:ascii="Courier New" w:eastAsia="Times New Roman" w:hAnsi="Courier New" w:cs="Courier New"/>
          <w:color w:val="666666"/>
          <w:sz w:val="18"/>
          <w:szCs w:val="20"/>
          <w:lang w:eastAsia="nl-NL"/>
        </w:rPr>
        <w:t>=0</w:t>
      </w:r>
    </w:p>
    <w:p w14:paraId="762CDCAC"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9</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cause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causes:</w:t>
      </w:r>
    </w:p>
    <w:p w14:paraId="321AADBE" w14:textId="77777777" w:rsidR="006E1698" w:rsidRPr="00907CA2" w:rsidRDefault="006E1698" w:rsidP="00D110CB">
      <w:pPr>
        <w:shd w:val="clear" w:color="auto" w:fill="F8F8F8"/>
        <w:tabs>
          <w:tab w:val="left" w:pos="567"/>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sz w:val="18"/>
          <w:szCs w:val="20"/>
          <w:lang w:eastAsia="nl-NL"/>
        </w:rPr>
        <w:t>fullAddress</w:t>
      </w:r>
      <w:proofErr w:type="spell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 '</w:t>
      </w:r>
      <w:r w:rsidRPr="00907CA2">
        <w:rPr>
          <w:rFonts w:ascii="Courier New" w:eastAsia="Times New Roman" w:hAnsi="Courier New" w:cs="Courier New"/>
          <w:color w:val="666666"/>
          <w:sz w:val="18"/>
          <w:szCs w:val="20"/>
          <w:lang w:eastAsia="nl-NL"/>
        </w:rPr>
        <w:t>.</w:t>
      </w:r>
      <w:proofErr w:type="gramStart"/>
      <w:r w:rsidRPr="00907CA2">
        <w:rPr>
          <w:rFonts w:ascii="Courier New" w:eastAsia="Times New Roman" w:hAnsi="Courier New" w:cs="Courier New"/>
          <w:sz w:val="18"/>
          <w:szCs w:val="20"/>
          <w:lang w:eastAsia="nl-NL"/>
        </w:rPr>
        <w:t>join(</w:t>
      </w:r>
      <w:proofErr w:type="spellStart"/>
      <w:proofErr w:type="gramEnd"/>
      <w:r w:rsidRPr="00907CA2">
        <w:rPr>
          <w:rFonts w:ascii="Courier New" w:eastAsia="Times New Roman" w:hAnsi="Courier New" w:cs="Courier New"/>
          <w:sz w:val="18"/>
          <w:szCs w:val="20"/>
          <w:lang w:eastAsia="nl-NL"/>
        </w:rPr>
        <w:t>causes</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(cause)[</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w:t>
      </w:r>
    </w:p>
    <w:p w14:paraId="44882438" w14:textId="77777777" w:rsidR="006E1698" w:rsidRPr="00907CA2" w:rsidRDefault="006E1698" w:rsidP="00D110CB">
      <w:pPr>
        <w:shd w:val="clear" w:color="auto" w:fill="F8F8F8"/>
        <w:tabs>
          <w:tab w:val="left" w:pos="567"/>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proofErr w:type="spellStart"/>
      <w:proofErr w:type="gramStart"/>
      <w:r w:rsidRPr="00907CA2">
        <w:rPr>
          <w:rFonts w:ascii="Courier New" w:eastAsia="Times New Roman" w:hAnsi="Courier New" w:cs="Courier New"/>
          <w:sz w:val="18"/>
          <w:szCs w:val="20"/>
          <w:lang w:eastAsia="nl-NL"/>
        </w:rPr>
        <w:t>geoList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append</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cause,fullAddress</w:t>
      </w:r>
      <w:proofErr w:type="spellEnd"/>
      <w:r w:rsidRPr="00907CA2">
        <w:rPr>
          <w:rFonts w:ascii="Courier New" w:eastAsia="Times New Roman" w:hAnsi="Courier New" w:cs="Courier New"/>
          <w:sz w:val="18"/>
          <w:szCs w:val="20"/>
          <w:lang w:eastAsia="nl-NL"/>
        </w:rPr>
        <w:t>])</w:t>
      </w:r>
    </w:p>
    <w:p w14:paraId="35E25C26"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12</w:t>
      </w:r>
      <w:r w:rsidRPr="00907CA2">
        <w:rPr>
          <w:rFonts w:ascii="Courier New" w:eastAsia="Times New Roman" w:hAnsi="Courier New" w:cs="Courier New"/>
          <w:sz w:val="18"/>
          <w:szCs w:val="20"/>
          <w:lang w:eastAsia="nl-NL"/>
        </w:rPr>
        <w:tab/>
        <w:t xml:space="preserve"> </w:t>
      </w:r>
      <w:proofErr w:type="gramStart"/>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geoList</w:t>
      </w:r>
      <w:proofErr w:type="spellEnd"/>
      <w:r w:rsidRPr="00907CA2">
        <w:rPr>
          <w:rFonts w:ascii="Courier New" w:eastAsia="Times New Roman" w:hAnsi="Courier New" w:cs="Courier New"/>
          <w:sz w:val="18"/>
          <w:szCs w:val="20"/>
          <w:lang w:eastAsia="nl-NL"/>
        </w:rPr>
        <w:t>))</w:t>
      </w:r>
    </w:p>
    <w:p w14:paraId="47F5F58C"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13</w:t>
      </w:r>
      <w:r w:rsidRPr="00907CA2">
        <w:rPr>
          <w:rFonts w:ascii="Courier New" w:eastAsia="Times New Roman" w:hAnsi="Courier New" w:cs="Courier New"/>
          <w:sz w:val="18"/>
          <w:szCs w:val="20"/>
          <w:lang w:eastAsia="nl-NL"/>
        </w:rPr>
        <w:t xml:space="preserve"> </w:t>
      </w:r>
    </w:p>
    <w:p w14:paraId="41D9CA3C" w14:textId="7FB37626"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14</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for</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loc</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AA22FF"/>
          <w:sz w:val="18"/>
          <w:szCs w:val="20"/>
          <w:lang w:eastAsia="nl-NL"/>
        </w:rPr>
        <w:t>in</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geoList</w:t>
      </w:r>
      <w:proofErr w:type="spellEnd"/>
      <w:r w:rsidRPr="00907CA2">
        <w:rPr>
          <w:rFonts w:ascii="Courier New" w:eastAsia="Times New Roman" w:hAnsi="Courier New" w:cs="Courier New"/>
          <w:sz w:val="18"/>
          <w:szCs w:val="20"/>
          <w:lang w:eastAsia="nl-NL"/>
        </w:rPr>
        <w:t>:</w:t>
      </w:r>
    </w:p>
    <w:p w14:paraId="5B30397C" w14:textId="77777777" w:rsidR="006E1698" w:rsidRPr="00907CA2" w:rsidRDefault="006E1698" w:rsidP="00D110CB">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15</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location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sz w:val="18"/>
          <w:szCs w:val="20"/>
          <w:lang w:eastAsia="nl-NL"/>
        </w:rPr>
        <w:t>geolocator</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geocode</w:t>
      </w:r>
      <w:proofErr w:type="spellEnd"/>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loc</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-1</w:t>
      </w:r>
      <w:r w:rsidRPr="00907CA2">
        <w:rPr>
          <w:rFonts w:ascii="Courier New" w:eastAsia="Times New Roman" w:hAnsi="Courier New" w:cs="Courier New"/>
          <w:sz w:val="18"/>
          <w:szCs w:val="20"/>
          <w:lang w:eastAsia="nl-NL"/>
        </w:rPr>
        <w:t>], timeout</w:t>
      </w:r>
      <w:r w:rsidRPr="00907CA2">
        <w:rPr>
          <w:rFonts w:ascii="Courier New" w:eastAsia="Times New Roman" w:hAnsi="Courier New" w:cs="Courier New"/>
          <w:color w:val="666666"/>
          <w:sz w:val="18"/>
          <w:szCs w:val="20"/>
          <w:lang w:eastAsia="nl-NL"/>
        </w:rPr>
        <w:t>=15</w:t>
      </w:r>
      <w:r w:rsidRPr="00907CA2">
        <w:rPr>
          <w:rFonts w:ascii="Courier New" w:eastAsia="Times New Roman" w:hAnsi="Courier New" w:cs="Courier New"/>
          <w:sz w:val="18"/>
          <w:szCs w:val="20"/>
          <w:lang w:eastAsia="nl-NL"/>
        </w:rPr>
        <w:t>)</w:t>
      </w:r>
    </w:p>
    <w:p w14:paraId="641A3425" w14:textId="77777777" w:rsidR="006E1698" w:rsidRPr="00907CA2" w:rsidRDefault="006E1698" w:rsidP="00D110CB">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16</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(x)</w:t>
      </w:r>
    </w:p>
    <w:p w14:paraId="5C4F5112" w14:textId="77777777" w:rsidR="006E1698" w:rsidRPr="00907CA2" w:rsidRDefault="006E1698" w:rsidP="00D110CB">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17</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x</w:t>
      </w:r>
      <w:r w:rsidRPr="00907CA2">
        <w:rPr>
          <w:rFonts w:ascii="Courier New" w:eastAsia="Times New Roman" w:hAnsi="Courier New" w:cs="Courier New"/>
          <w:color w:val="666666"/>
          <w:sz w:val="18"/>
          <w:szCs w:val="20"/>
          <w:lang w:eastAsia="nl-NL"/>
        </w:rPr>
        <w:t>+=1</w:t>
      </w:r>
    </w:p>
    <w:p w14:paraId="69E61360" w14:textId="77777777" w:rsidR="006E1698" w:rsidRPr="00907CA2" w:rsidRDefault="006E1698" w:rsidP="00D110CB">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18</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sz w:val="18"/>
          <w:szCs w:val="20"/>
          <w:lang w:eastAsia="nl-NL"/>
        </w:rPr>
        <w:t xml:space="preserve">location </w:t>
      </w:r>
      <w:r w:rsidRPr="00907CA2">
        <w:rPr>
          <w:rFonts w:ascii="Courier New" w:eastAsia="Times New Roman" w:hAnsi="Courier New" w:cs="Courier New"/>
          <w:color w:val="666666"/>
          <w:sz w:val="18"/>
          <w:szCs w:val="20"/>
          <w:lang w:eastAsia="nl-NL"/>
        </w:rPr>
        <w:t>!</w:t>
      </w:r>
      <w:proofErr w:type="gram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008000"/>
          <w:sz w:val="18"/>
          <w:szCs w:val="20"/>
          <w:lang w:eastAsia="nl-NL"/>
        </w:rPr>
        <w:t>None</w:t>
      </w:r>
      <w:r w:rsidRPr="00907CA2">
        <w:rPr>
          <w:rFonts w:ascii="Courier New" w:eastAsia="Times New Roman" w:hAnsi="Courier New" w:cs="Courier New"/>
          <w:sz w:val="18"/>
          <w:szCs w:val="20"/>
          <w:lang w:eastAsia="nl-NL"/>
        </w:rPr>
        <w:t>:</w:t>
      </w:r>
    </w:p>
    <w:p w14:paraId="3A824309" w14:textId="77777777" w:rsidR="006E1698" w:rsidRPr="00907CA2" w:rsidRDefault="006E1698" w:rsidP="00D110CB">
      <w:pPr>
        <w:shd w:val="clear" w:color="auto" w:fill="F8F8F8"/>
        <w:tabs>
          <w:tab w:val="left" w:pos="916"/>
          <w:tab w:val="left" w:pos="1134"/>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19</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sz w:val="18"/>
          <w:szCs w:val="20"/>
          <w:lang w:eastAsia="nl-NL"/>
        </w:rPr>
        <w:t>locgeo</w:t>
      </w:r>
      <w:proofErr w:type="spellEnd"/>
      <w:proofErr w:type="gramStart"/>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location</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latitude,location</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longitude</w:t>
      </w:r>
      <w:proofErr w:type="spellEnd"/>
      <w:r w:rsidRPr="00907CA2">
        <w:rPr>
          <w:rFonts w:ascii="Courier New" w:eastAsia="Times New Roman" w:hAnsi="Courier New" w:cs="Courier New"/>
          <w:sz w:val="18"/>
          <w:szCs w:val="20"/>
          <w:lang w:eastAsia="nl-NL"/>
        </w:rPr>
        <w:t>)</w:t>
      </w:r>
    </w:p>
    <w:p w14:paraId="32527F18" w14:textId="77777777" w:rsidR="006E1698" w:rsidRPr="00907CA2" w:rsidRDefault="006E1698" w:rsidP="00D110CB">
      <w:pPr>
        <w:shd w:val="clear" w:color="auto" w:fill="F8F8F8"/>
        <w:tabs>
          <w:tab w:val="left" w:pos="916"/>
          <w:tab w:val="left" w:pos="1134"/>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proofErr w:type="spellStart"/>
      <w:proofErr w:type="gramStart"/>
      <w:r w:rsidRPr="00907CA2">
        <w:rPr>
          <w:rFonts w:ascii="Courier New" w:eastAsia="Times New Roman" w:hAnsi="Courier New" w:cs="Courier New"/>
          <w:sz w:val="18"/>
          <w:szCs w:val="20"/>
          <w:lang w:eastAsia="nl-NL"/>
        </w:rPr>
        <w:t>locDict</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locgeo,loc</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location</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address</w:t>
      </w:r>
      <w:proofErr w:type="spellEnd"/>
      <w:r w:rsidRPr="00907CA2">
        <w:rPr>
          <w:rFonts w:ascii="Courier New" w:eastAsia="Times New Roman" w:hAnsi="Courier New" w:cs="Courier New"/>
          <w:sz w:val="18"/>
          <w:szCs w:val="20"/>
          <w:lang w:eastAsia="nl-NL"/>
        </w:rPr>
        <w:t>,</w:t>
      </w:r>
    </w:p>
    <w:p w14:paraId="21E298DB" w14:textId="77777777" w:rsidR="006E1698" w:rsidRPr="00907CA2" w:rsidRDefault="006E1698" w:rsidP="00D110CB">
      <w:pPr>
        <w:shd w:val="clear" w:color="auto" w:fill="F8F8F8"/>
        <w:tabs>
          <w:tab w:val="left" w:pos="916"/>
          <w:tab w:val="left" w:pos="1418"/>
          <w:tab w:val="left" w:pos="15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21</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proofErr w:type="spellStart"/>
      <w:proofErr w:type="gramStart"/>
      <w:r w:rsidRPr="00907CA2">
        <w:rPr>
          <w:rFonts w:ascii="Courier New" w:eastAsia="Times New Roman" w:hAnsi="Courier New" w:cs="Courier New"/>
          <w:sz w:val="18"/>
          <w:szCs w:val="20"/>
          <w:lang w:eastAsia="nl-NL"/>
        </w:rPr>
        <w:t>causes</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get</w:t>
      </w:r>
      <w:proofErr w:type="spellEnd"/>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loc</w:t>
      </w:r>
      <w:proofErr w:type="spellEnd"/>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sz w:val="18"/>
          <w:szCs w:val="20"/>
          <w:lang w:eastAsia="nl-NL"/>
        </w:rPr>
        <w:tab/>
      </w:r>
    </w:p>
    <w:p w14:paraId="0D0EDAEF"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22</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return</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sz w:val="18"/>
          <w:szCs w:val="20"/>
          <w:lang w:eastAsia="nl-NL"/>
        </w:rPr>
        <w:t>locDict</w:t>
      </w:r>
      <w:proofErr w:type="spellEnd"/>
    </w:p>
    <w:p w14:paraId="0DF1C058"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23</w:t>
      </w:r>
      <w:r w:rsidRPr="00907CA2">
        <w:rPr>
          <w:rFonts w:ascii="Courier New" w:eastAsia="Times New Roman" w:hAnsi="Courier New" w:cs="Courier New"/>
          <w:sz w:val="18"/>
          <w:szCs w:val="20"/>
          <w:lang w:eastAsia="nl-NL"/>
        </w:rPr>
        <w:t xml:space="preserve"> </w:t>
      </w:r>
    </w:p>
    <w:p w14:paraId="0E6CA851"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24</w:t>
      </w:r>
      <w:r w:rsidRPr="00907CA2">
        <w:rPr>
          <w:rFonts w:ascii="Courier New" w:eastAsia="Times New Roman" w:hAnsi="Courier New" w:cs="Courier New"/>
          <w:sz w:val="18"/>
          <w:szCs w:val="20"/>
          <w:lang w:eastAsia="nl-NL"/>
        </w:rPr>
        <w:t xml:space="preserve"> </w:t>
      </w:r>
      <w:proofErr w:type="spellStart"/>
      <w:r w:rsidRPr="00907CA2">
        <w:rPr>
          <w:rFonts w:ascii="Courier New" w:eastAsia="Times New Roman" w:hAnsi="Courier New" w:cs="Courier New"/>
          <w:b/>
          <w:bCs/>
          <w:color w:val="008000"/>
          <w:sz w:val="18"/>
          <w:szCs w:val="20"/>
          <w:lang w:eastAsia="nl-NL"/>
        </w:rPr>
        <w:t>def</w:t>
      </w:r>
      <w:proofErr w:type="spellEnd"/>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00FF"/>
          <w:sz w:val="18"/>
          <w:szCs w:val="20"/>
          <w:lang w:eastAsia="nl-NL"/>
        </w:rPr>
        <w:t>main</w:t>
      </w:r>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w:t>
      </w:r>
    </w:p>
    <w:p w14:paraId="7981F5AD" w14:textId="77777777" w:rsidR="006E1698" w:rsidRPr="00907CA2" w:rsidRDefault="006E1698" w:rsidP="00D110CB">
      <w:pPr>
        <w:shd w:val="clear" w:color="auto" w:fill="F8F8F8"/>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25</w:t>
      </w:r>
      <w:r w:rsidRPr="00907CA2">
        <w:rPr>
          <w:rFonts w:ascii="Courier New" w:eastAsia="Times New Roman" w:hAnsi="Courier New" w:cs="Courier New"/>
          <w:sz w:val="18"/>
          <w:szCs w:val="20"/>
          <w:lang w:eastAsia="nl-NL"/>
        </w:rPr>
        <w:tab/>
        <w:t xml:space="preserve"> </w:t>
      </w:r>
      <w:proofErr w:type="spellStart"/>
      <w:r w:rsidRPr="00907CA2">
        <w:rPr>
          <w:rFonts w:ascii="Courier New" w:eastAsia="Times New Roman" w:hAnsi="Courier New" w:cs="Courier New"/>
          <w:sz w:val="18"/>
          <w:szCs w:val="20"/>
          <w:lang w:eastAsia="nl-NL"/>
        </w:rPr>
        <w:t>addressfile</w:t>
      </w:r>
      <w:proofErr w:type="spellEnd"/>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causesaddr.pickle</w:t>
      </w:r>
      <w:proofErr w:type="spellEnd"/>
      <w:r w:rsidRPr="00907CA2">
        <w:rPr>
          <w:rFonts w:ascii="Courier New" w:eastAsia="Times New Roman" w:hAnsi="Courier New" w:cs="Courier New"/>
          <w:color w:val="BA2121"/>
          <w:sz w:val="18"/>
          <w:szCs w:val="20"/>
          <w:lang w:eastAsia="nl-NL"/>
        </w:rPr>
        <w:t>'</w:t>
      </w:r>
    </w:p>
    <w:p w14:paraId="09BAEE47" w14:textId="77777777" w:rsidR="006E1698" w:rsidRPr="00907CA2" w:rsidRDefault="006E1698" w:rsidP="00D110CB">
      <w:pPr>
        <w:shd w:val="clear" w:color="auto" w:fill="F8F8F8"/>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26</w:t>
      </w:r>
      <w:r w:rsidRPr="00907CA2">
        <w:rPr>
          <w:rFonts w:ascii="Courier New" w:eastAsia="Times New Roman" w:hAnsi="Courier New" w:cs="Courier New"/>
          <w:sz w:val="18"/>
          <w:szCs w:val="20"/>
          <w:lang w:eastAsia="nl-NL"/>
        </w:rPr>
        <w:tab/>
        <w:t xml:space="preserve"> addresses</w:t>
      </w:r>
      <w:r w:rsidRPr="00907CA2">
        <w:rPr>
          <w:rFonts w:ascii="Courier New" w:eastAsia="Times New Roman" w:hAnsi="Courier New" w:cs="Courier New"/>
          <w:color w:val="666666"/>
          <w:sz w:val="18"/>
          <w:szCs w:val="20"/>
          <w:lang w:eastAsia="nl-NL"/>
        </w:rPr>
        <w:t>=</w:t>
      </w:r>
      <w:proofErr w:type="spellStart"/>
      <w:proofErr w:type="gramStart"/>
      <w:r w:rsidRPr="00907CA2">
        <w:rPr>
          <w:rFonts w:ascii="Courier New" w:eastAsia="Times New Roman" w:hAnsi="Courier New" w:cs="Courier New"/>
          <w:sz w:val="18"/>
          <w:szCs w:val="20"/>
          <w:lang w:eastAsia="nl-NL"/>
        </w:rPr>
        <w:t>pickle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load</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color w:val="008000"/>
          <w:sz w:val="18"/>
          <w:szCs w:val="20"/>
          <w:lang w:eastAsia="nl-NL"/>
        </w:rPr>
        <w:t>open</w:t>
      </w:r>
      <w:r w:rsidRPr="00907CA2">
        <w:rPr>
          <w:rFonts w:ascii="Courier New" w:eastAsia="Times New Roman" w:hAnsi="Courier New" w:cs="Courier New"/>
          <w:sz w:val="18"/>
          <w:szCs w:val="20"/>
          <w:lang w:eastAsia="nl-NL"/>
        </w:rPr>
        <w:t>(</w:t>
      </w:r>
      <w:proofErr w:type="spellStart"/>
      <w:r w:rsidRPr="00907CA2">
        <w:rPr>
          <w:rFonts w:ascii="Courier New" w:eastAsia="Times New Roman" w:hAnsi="Courier New" w:cs="Courier New"/>
          <w:sz w:val="18"/>
          <w:szCs w:val="20"/>
          <w:lang w:eastAsia="nl-NL"/>
        </w:rPr>
        <w:t>addressfile</w:t>
      </w:r>
      <w:proofErr w:type="spellEnd"/>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rb</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w:t>
      </w:r>
    </w:p>
    <w:p w14:paraId="6353DA28" w14:textId="77777777" w:rsidR="006E1698" w:rsidRPr="00907CA2" w:rsidRDefault="006E1698" w:rsidP="00D110CB">
      <w:pPr>
        <w:shd w:val="clear" w:color="auto" w:fill="F8F8F8"/>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27</w:t>
      </w:r>
      <w:r w:rsidRPr="00907CA2">
        <w:rPr>
          <w:rFonts w:ascii="Courier New" w:eastAsia="Times New Roman" w:hAnsi="Courier New" w:cs="Courier New"/>
          <w:sz w:val="18"/>
          <w:szCs w:val="20"/>
          <w:lang w:eastAsia="nl-NL"/>
        </w:rPr>
        <w:tab/>
        <w:t xml:space="preserve"> coordinates</w:t>
      </w:r>
      <w:r w:rsidRPr="00907CA2">
        <w:rPr>
          <w:rFonts w:ascii="Courier New" w:eastAsia="Times New Roman" w:hAnsi="Courier New" w:cs="Courier New"/>
          <w:color w:val="666666"/>
          <w:sz w:val="18"/>
          <w:szCs w:val="20"/>
          <w:lang w:eastAsia="nl-NL"/>
        </w:rPr>
        <w:t>=</w:t>
      </w:r>
      <w:proofErr w:type="spellStart"/>
      <w:proofErr w:type="gramStart"/>
      <w:r w:rsidRPr="00907CA2">
        <w:rPr>
          <w:rFonts w:ascii="Courier New" w:eastAsia="Times New Roman" w:hAnsi="Courier New" w:cs="Courier New"/>
          <w:sz w:val="18"/>
          <w:szCs w:val="20"/>
          <w:lang w:eastAsia="nl-NL"/>
        </w:rPr>
        <w:t>locationsnatcher</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addresses)</w:t>
      </w:r>
    </w:p>
    <w:p w14:paraId="22E50B7F" w14:textId="77777777" w:rsidR="006E1698" w:rsidRPr="00907CA2" w:rsidRDefault="006E1698" w:rsidP="00D110CB">
      <w:pPr>
        <w:shd w:val="clear" w:color="auto" w:fill="F8F8F8"/>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28</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print</w:t>
      </w:r>
      <w:r w:rsidRPr="00907CA2">
        <w:rPr>
          <w:rFonts w:ascii="Courier New" w:eastAsia="Times New Roman" w:hAnsi="Courier New" w:cs="Courier New"/>
          <w:sz w:val="18"/>
          <w:szCs w:val="20"/>
          <w:lang w:eastAsia="nl-NL"/>
        </w:rPr>
        <w:t xml:space="preserve"> (</w:t>
      </w:r>
      <w:proofErr w:type="spellStart"/>
      <w:proofErr w:type="gramStart"/>
      <w:r w:rsidRPr="00907CA2">
        <w:rPr>
          <w:rFonts w:ascii="Courier New" w:eastAsia="Times New Roman" w:hAnsi="Courier New" w:cs="Courier New"/>
          <w:color w:val="008000"/>
          <w:sz w:val="18"/>
          <w:szCs w:val="20"/>
          <w:lang w:eastAsia="nl-NL"/>
        </w:rPr>
        <w:t>len</w:t>
      </w:r>
      <w:proofErr w:type="spellEnd"/>
      <w:r w:rsidRPr="00907CA2">
        <w:rPr>
          <w:rFonts w:ascii="Courier New" w:eastAsia="Times New Roman" w:hAnsi="Courier New" w:cs="Courier New"/>
          <w:sz w:val="18"/>
          <w:szCs w:val="20"/>
          <w:lang w:eastAsia="nl-NL"/>
        </w:rPr>
        <w:t>(</w:t>
      </w:r>
      <w:proofErr w:type="gramEnd"/>
      <w:r w:rsidRPr="00907CA2">
        <w:rPr>
          <w:rFonts w:ascii="Courier New" w:eastAsia="Times New Roman" w:hAnsi="Courier New" w:cs="Courier New"/>
          <w:sz w:val="18"/>
          <w:szCs w:val="20"/>
          <w:lang w:eastAsia="nl-NL"/>
        </w:rPr>
        <w:t>coordinates))</w:t>
      </w:r>
    </w:p>
    <w:p w14:paraId="47F6CE3E" w14:textId="028E96F5" w:rsidR="006E1698" w:rsidRPr="00907CA2" w:rsidRDefault="006E1698" w:rsidP="00D110CB">
      <w:pPr>
        <w:shd w:val="clear" w:color="auto" w:fill="F8F8F8"/>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29</w:t>
      </w:r>
      <w:r w:rsidRPr="00907CA2">
        <w:rPr>
          <w:rFonts w:ascii="Courier New" w:eastAsia="Times New Roman" w:hAnsi="Courier New" w:cs="Courier New"/>
          <w:sz w:val="18"/>
          <w:szCs w:val="20"/>
          <w:lang w:eastAsia="nl-NL"/>
        </w:rPr>
        <w:tab/>
        <w:t xml:space="preserve"> </w:t>
      </w:r>
      <w:r w:rsidRPr="00907CA2">
        <w:rPr>
          <w:rFonts w:ascii="Courier New" w:eastAsia="Times New Roman" w:hAnsi="Courier New" w:cs="Courier New"/>
          <w:b/>
          <w:bCs/>
          <w:color w:val="008000"/>
          <w:sz w:val="18"/>
          <w:szCs w:val="20"/>
          <w:lang w:eastAsia="nl-NL"/>
        </w:rPr>
        <w:t>with</w:t>
      </w:r>
      <w:r w:rsidRPr="00907CA2">
        <w:rPr>
          <w:rFonts w:ascii="Courier New" w:eastAsia="Times New Roman" w:hAnsi="Courier New" w:cs="Courier New"/>
          <w:sz w:val="18"/>
          <w:szCs w:val="20"/>
          <w:lang w:eastAsia="nl-NL"/>
        </w:rPr>
        <w:t xml:space="preserve"> </w:t>
      </w:r>
      <w:proofErr w:type="gramStart"/>
      <w:r w:rsidRPr="00907CA2">
        <w:rPr>
          <w:rFonts w:ascii="Courier New" w:eastAsia="Times New Roman" w:hAnsi="Courier New" w:cs="Courier New"/>
          <w:color w:val="008000"/>
          <w:sz w:val="18"/>
          <w:szCs w:val="20"/>
          <w:lang w:eastAsia="nl-NL"/>
        </w:rPr>
        <w:t>open</w:t>
      </w:r>
      <w:r w:rsidRPr="00907CA2">
        <w:rPr>
          <w:rFonts w:ascii="Courier New" w:eastAsia="Times New Roman" w:hAnsi="Courier New" w:cs="Courier New"/>
          <w:sz w:val="18"/>
          <w:szCs w:val="20"/>
          <w:lang w:eastAsia="nl-NL"/>
        </w:rPr>
        <w:t>(</w:t>
      </w:r>
      <w:proofErr w:type="gramEnd"/>
      <w:r w:rsidR="009E05EA">
        <w:rPr>
          <w:rFonts w:ascii="Courier New" w:eastAsia="Times New Roman" w:hAnsi="Courier New" w:cs="Courier New"/>
          <w:color w:val="BA2121"/>
          <w:sz w:val="18"/>
          <w:szCs w:val="20"/>
          <w:lang w:eastAsia="nl-NL"/>
        </w:rPr>
        <w:t>'geolocs</w:t>
      </w:r>
      <w:r w:rsidRPr="00907CA2">
        <w:rPr>
          <w:rFonts w:ascii="Courier New" w:eastAsia="Times New Roman" w:hAnsi="Courier New" w:cs="Courier New"/>
          <w:color w:val="BA2121"/>
          <w:sz w:val="18"/>
          <w:szCs w:val="20"/>
          <w:lang w:eastAsia="nl-NL"/>
        </w:rPr>
        <w:t>.pickle'</w:t>
      </w:r>
      <w:r w:rsidRPr="00907CA2">
        <w:rPr>
          <w:rFonts w:ascii="Courier New" w:eastAsia="Times New Roman" w:hAnsi="Courier New" w:cs="Courier New"/>
          <w:sz w:val="18"/>
          <w:szCs w:val="20"/>
          <w:lang w:eastAsia="nl-NL"/>
        </w:rPr>
        <w:t>,</w:t>
      </w:r>
      <w:r w:rsidRPr="00907CA2">
        <w:rPr>
          <w:rFonts w:ascii="Courier New" w:eastAsia="Times New Roman" w:hAnsi="Courier New" w:cs="Courier New"/>
          <w:color w:val="BA2121"/>
          <w:sz w:val="18"/>
          <w:szCs w:val="20"/>
          <w:lang w:eastAsia="nl-NL"/>
        </w:rPr>
        <w:t>'</w:t>
      </w:r>
      <w:proofErr w:type="spellStart"/>
      <w:r w:rsidRPr="00907CA2">
        <w:rPr>
          <w:rFonts w:ascii="Courier New" w:eastAsia="Times New Roman" w:hAnsi="Courier New" w:cs="Courier New"/>
          <w:color w:val="BA2121"/>
          <w:sz w:val="18"/>
          <w:szCs w:val="20"/>
          <w:lang w:eastAsia="nl-NL"/>
        </w:rPr>
        <w:t>wb</w:t>
      </w:r>
      <w:proofErr w:type="spellEnd"/>
      <w:r w:rsidRPr="00907CA2">
        <w:rPr>
          <w:rFonts w:ascii="Courier New" w:eastAsia="Times New Roman" w:hAnsi="Courier New" w:cs="Courier New"/>
          <w:color w:val="BA2121"/>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as</w:t>
      </w:r>
      <w:r w:rsidRPr="00907CA2">
        <w:rPr>
          <w:rFonts w:ascii="Courier New" w:eastAsia="Times New Roman" w:hAnsi="Courier New" w:cs="Courier New"/>
          <w:sz w:val="18"/>
          <w:szCs w:val="20"/>
          <w:lang w:eastAsia="nl-NL"/>
        </w:rPr>
        <w:t xml:space="preserve"> f:</w:t>
      </w:r>
    </w:p>
    <w:p w14:paraId="625308D2" w14:textId="77777777" w:rsidR="006E1698" w:rsidRPr="00907CA2" w:rsidRDefault="006E1698" w:rsidP="00D110CB">
      <w:pPr>
        <w:shd w:val="clear" w:color="auto" w:fill="F8F8F8"/>
        <w:tabs>
          <w:tab w:val="left" w:pos="567"/>
          <w:tab w:val="left" w:pos="993"/>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30</w:t>
      </w:r>
      <w:r w:rsidRPr="00907CA2">
        <w:rPr>
          <w:rFonts w:ascii="Courier New" w:eastAsia="Times New Roman" w:hAnsi="Courier New" w:cs="Courier New"/>
          <w:sz w:val="18"/>
          <w:szCs w:val="20"/>
          <w:lang w:eastAsia="nl-NL"/>
        </w:rPr>
        <w:tab/>
      </w:r>
      <w:r w:rsidRPr="00907CA2">
        <w:rPr>
          <w:rFonts w:ascii="Courier New" w:eastAsia="Times New Roman" w:hAnsi="Courier New" w:cs="Courier New"/>
          <w:sz w:val="18"/>
          <w:szCs w:val="20"/>
          <w:lang w:eastAsia="nl-NL"/>
        </w:rPr>
        <w:tab/>
        <w:t xml:space="preserve"> </w:t>
      </w:r>
      <w:proofErr w:type="spellStart"/>
      <w:proofErr w:type="gramStart"/>
      <w:r w:rsidRPr="00907CA2">
        <w:rPr>
          <w:rFonts w:ascii="Courier New" w:eastAsia="Times New Roman" w:hAnsi="Courier New" w:cs="Courier New"/>
          <w:sz w:val="18"/>
          <w:szCs w:val="20"/>
          <w:lang w:eastAsia="nl-NL"/>
        </w:rPr>
        <w:t>pickle</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dump</w:t>
      </w:r>
      <w:proofErr w:type="spellEnd"/>
      <w:r w:rsidRPr="00907CA2">
        <w:rPr>
          <w:rFonts w:ascii="Courier New" w:eastAsia="Times New Roman" w:hAnsi="Courier New" w:cs="Courier New"/>
          <w:sz w:val="18"/>
          <w:szCs w:val="20"/>
          <w:lang w:eastAsia="nl-NL"/>
        </w:rPr>
        <w:t>(</w:t>
      </w:r>
      <w:proofErr w:type="spellStart"/>
      <w:proofErr w:type="gramEnd"/>
      <w:r w:rsidRPr="00907CA2">
        <w:rPr>
          <w:rFonts w:ascii="Courier New" w:eastAsia="Times New Roman" w:hAnsi="Courier New" w:cs="Courier New"/>
          <w:sz w:val="18"/>
          <w:szCs w:val="20"/>
          <w:lang w:eastAsia="nl-NL"/>
        </w:rPr>
        <w:t>coordinates,f</w:t>
      </w:r>
      <w:proofErr w:type="spellEnd"/>
      <w:r w:rsidRPr="00907CA2">
        <w:rPr>
          <w:rFonts w:ascii="Courier New" w:eastAsia="Times New Roman" w:hAnsi="Courier New" w:cs="Courier New"/>
          <w:sz w:val="18"/>
          <w:szCs w:val="20"/>
          <w:lang w:eastAsia="nl-NL"/>
        </w:rPr>
        <w:t>, protocol</w:t>
      </w:r>
      <w:r w:rsidRPr="00907CA2">
        <w:rPr>
          <w:rFonts w:ascii="Courier New" w:eastAsia="Times New Roman" w:hAnsi="Courier New" w:cs="Courier New"/>
          <w:color w:val="666666"/>
          <w:sz w:val="18"/>
          <w:szCs w:val="20"/>
          <w:lang w:eastAsia="nl-NL"/>
        </w:rPr>
        <w:t>=0</w:t>
      </w:r>
      <w:r w:rsidRPr="00907CA2">
        <w:rPr>
          <w:rFonts w:ascii="Courier New" w:eastAsia="Times New Roman" w:hAnsi="Courier New" w:cs="Courier New"/>
          <w:sz w:val="18"/>
          <w:szCs w:val="20"/>
          <w:lang w:eastAsia="nl-NL"/>
        </w:rPr>
        <w:t>)</w:t>
      </w:r>
    </w:p>
    <w:p w14:paraId="26865A80"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31</w:t>
      </w:r>
    </w:p>
    <w:p w14:paraId="0B4A9DCB" w14:textId="77777777" w:rsidR="006E1698" w:rsidRPr="00907CA2"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907CA2">
        <w:rPr>
          <w:rFonts w:ascii="Courier New" w:eastAsia="Times New Roman" w:hAnsi="Courier New" w:cs="Courier New"/>
          <w:color w:val="666666"/>
          <w:sz w:val="18"/>
          <w:szCs w:val="20"/>
          <w:lang w:eastAsia="nl-NL"/>
        </w:rPr>
        <w:t>32</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b/>
          <w:bCs/>
          <w:color w:val="008000"/>
          <w:sz w:val="18"/>
          <w:szCs w:val="20"/>
          <w:lang w:eastAsia="nl-NL"/>
        </w:rPr>
        <w:t>if</w:t>
      </w:r>
      <w:r w:rsidRPr="00907CA2">
        <w:rPr>
          <w:rFonts w:ascii="Courier New" w:eastAsia="Times New Roman" w:hAnsi="Courier New" w:cs="Courier New"/>
          <w:sz w:val="18"/>
          <w:szCs w:val="20"/>
          <w:lang w:eastAsia="nl-NL"/>
        </w:rPr>
        <w:t xml:space="preserve"> __name__ </w:t>
      </w:r>
      <w:r w:rsidRPr="00907CA2">
        <w:rPr>
          <w:rFonts w:ascii="Courier New" w:eastAsia="Times New Roman" w:hAnsi="Courier New" w:cs="Courier New"/>
          <w:color w:val="666666"/>
          <w:sz w:val="18"/>
          <w:szCs w:val="20"/>
          <w:lang w:eastAsia="nl-NL"/>
        </w:rPr>
        <w:t>==</w:t>
      </w:r>
      <w:r w:rsidRPr="00907CA2">
        <w:rPr>
          <w:rFonts w:ascii="Courier New" w:eastAsia="Times New Roman" w:hAnsi="Courier New" w:cs="Courier New"/>
          <w:sz w:val="18"/>
          <w:szCs w:val="20"/>
          <w:lang w:eastAsia="nl-NL"/>
        </w:rPr>
        <w:t xml:space="preserve"> </w:t>
      </w:r>
      <w:r w:rsidRPr="00907CA2">
        <w:rPr>
          <w:rFonts w:ascii="Courier New" w:eastAsia="Times New Roman" w:hAnsi="Courier New" w:cs="Courier New"/>
          <w:color w:val="BA2121"/>
          <w:sz w:val="18"/>
          <w:szCs w:val="20"/>
          <w:lang w:eastAsia="nl-NL"/>
        </w:rPr>
        <w:t>'__main__'</w:t>
      </w:r>
      <w:r w:rsidRPr="00907CA2">
        <w:rPr>
          <w:rFonts w:ascii="Courier New" w:eastAsia="Times New Roman" w:hAnsi="Courier New" w:cs="Courier New"/>
          <w:sz w:val="18"/>
          <w:szCs w:val="20"/>
          <w:lang w:eastAsia="nl-NL"/>
        </w:rPr>
        <w:t>:</w:t>
      </w:r>
    </w:p>
    <w:p w14:paraId="48943E8D" w14:textId="77777777" w:rsidR="006E1698" w:rsidRPr="002D0CE9" w:rsidRDefault="006E1698" w:rsidP="006E169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2D0CE9">
        <w:rPr>
          <w:rFonts w:ascii="Courier New" w:eastAsia="Times New Roman" w:hAnsi="Courier New" w:cs="Courier New"/>
          <w:color w:val="666666"/>
          <w:sz w:val="18"/>
          <w:szCs w:val="20"/>
          <w:lang w:eastAsia="nl-NL"/>
        </w:rPr>
        <w:t>33</w:t>
      </w:r>
      <w:r w:rsidRPr="002D0CE9">
        <w:rPr>
          <w:rFonts w:ascii="Courier New" w:eastAsia="Times New Roman" w:hAnsi="Courier New" w:cs="Courier New"/>
          <w:sz w:val="18"/>
          <w:szCs w:val="20"/>
          <w:lang w:eastAsia="nl-NL"/>
        </w:rPr>
        <w:tab/>
        <w:t xml:space="preserve"> </w:t>
      </w:r>
      <w:proofErr w:type="gramStart"/>
      <w:r w:rsidRPr="002D0CE9">
        <w:rPr>
          <w:rFonts w:ascii="Courier New" w:eastAsia="Times New Roman" w:hAnsi="Courier New" w:cs="Courier New"/>
          <w:sz w:val="18"/>
          <w:szCs w:val="20"/>
          <w:lang w:eastAsia="nl-NL"/>
        </w:rPr>
        <w:t>main()</w:t>
      </w:r>
      <w:proofErr w:type="gramEnd"/>
    </w:p>
    <w:p w14:paraId="7A307DD6" w14:textId="055256EF" w:rsidR="007A2033" w:rsidRDefault="007A2033">
      <w:r>
        <w:br w:type="page"/>
      </w:r>
    </w:p>
    <w:p w14:paraId="43B3BEF1" w14:textId="77777777" w:rsidR="007A2033" w:rsidRDefault="007A2033" w:rsidP="007A2033">
      <w:pPr>
        <w:pStyle w:val="Heading2"/>
      </w:pPr>
      <w:bookmarkStart w:id="28" w:name="_Toc423008401"/>
      <w:proofErr w:type="spellStart"/>
      <w:r>
        <w:lastRenderedPageBreak/>
        <w:t>Bijlage</w:t>
      </w:r>
      <w:proofErr w:type="spellEnd"/>
      <w:r>
        <w:t xml:space="preserve"> IV. Tweets</w:t>
      </w:r>
      <w:bookmarkEnd w:id="28"/>
    </w:p>
    <w:p w14:paraId="5430FBEA" w14:textId="0EE5FDE9" w:rsidR="00D110CB" w:rsidRDefault="00D110CB" w:rsidP="00D110CB">
      <w:pPr>
        <w:pStyle w:val="Heading3"/>
      </w:pPr>
      <w:r>
        <w:br/>
      </w:r>
      <w:bookmarkStart w:id="29" w:name="_Toc423008402"/>
      <w:r>
        <w:t>downloader.py</w:t>
      </w:r>
      <w:bookmarkEnd w:id="29"/>
    </w:p>
    <w:p w14:paraId="6D380DB7" w14:textId="77777777"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D110CB">
        <w:rPr>
          <w:rFonts w:ascii="Courier New" w:eastAsia="Times New Roman" w:hAnsi="Courier New" w:cs="Courier New"/>
          <w:color w:val="666666"/>
          <w:sz w:val="18"/>
          <w:szCs w:val="20"/>
          <w:lang w:eastAsia="nl-NL"/>
        </w:rPr>
        <w:t>1</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i/>
          <w:iCs/>
          <w:color w:val="408080"/>
          <w:sz w:val="18"/>
          <w:szCs w:val="20"/>
          <w:lang w:eastAsia="nl-NL"/>
        </w:rPr>
        <w:t>#Call: python downloader.py | gettweets.py &gt; output.txt</w:t>
      </w:r>
    </w:p>
    <w:p w14:paraId="1A7310B5" w14:textId="77777777"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D110CB">
        <w:rPr>
          <w:rFonts w:ascii="Courier New" w:eastAsia="Times New Roman" w:hAnsi="Courier New" w:cs="Courier New"/>
          <w:color w:val="666666"/>
          <w:sz w:val="18"/>
          <w:szCs w:val="20"/>
          <w:lang w:eastAsia="nl-NL"/>
        </w:rPr>
        <w:t>2</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b/>
          <w:bCs/>
          <w:color w:val="008000"/>
          <w:sz w:val="18"/>
          <w:szCs w:val="20"/>
          <w:lang w:eastAsia="nl-NL"/>
        </w:rPr>
        <w:t>import</w:t>
      </w:r>
      <w:r w:rsidRPr="00D110CB">
        <w:rPr>
          <w:rFonts w:ascii="Courier New" w:eastAsia="Times New Roman" w:hAnsi="Courier New" w:cs="Courier New"/>
          <w:sz w:val="18"/>
          <w:szCs w:val="20"/>
          <w:lang w:eastAsia="nl-NL"/>
        </w:rPr>
        <w:t xml:space="preserve"> </w:t>
      </w:r>
      <w:proofErr w:type="spellStart"/>
      <w:r w:rsidRPr="00D110CB">
        <w:rPr>
          <w:rFonts w:ascii="Courier New" w:eastAsia="Times New Roman" w:hAnsi="Courier New" w:cs="Courier New"/>
          <w:b/>
          <w:bCs/>
          <w:color w:val="0000FF"/>
          <w:sz w:val="18"/>
          <w:szCs w:val="20"/>
          <w:lang w:eastAsia="nl-NL"/>
        </w:rPr>
        <w:t>os</w:t>
      </w:r>
      <w:proofErr w:type="spellEnd"/>
    </w:p>
    <w:p w14:paraId="089F64C4" w14:textId="0CAEB370"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sidRPr="00D110CB">
        <w:rPr>
          <w:rFonts w:ascii="Courier New" w:eastAsia="Times New Roman" w:hAnsi="Courier New" w:cs="Courier New"/>
          <w:color w:val="666666"/>
          <w:sz w:val="18"/>
          <w:szCs w:val="20"/>
          <w:lang w:eastAsia="nl-NL"/>
        </w:rPr>
        <w:t>3</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b/>
          <w:bCs/>
          <w:color w:val="008000"/>
          <w:sz w:val="18"/>
          <w:szCs w:val="20"/>
          <w:lang w:eastAsia="nl-NL"/>
        </w:rPr>
        <w:t>import</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b/>
          <w:bCs/>
          <w:color w:val="0000FF"/>
          <w:sz w:val="18"/>
          <w:szCs w:val="20"/>
          <w:lang w:eastAsia="nl-NL"/>
        </w:rPr>
        <w:t>sys</w:t>
      </w:r>
    </w:p>
    <w:p w14:paraId="65E96122" w14:textId="4FA86945"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4</w:t>
      </w:r>
      <w:r w:rsidRPr="00D110CB">
        <w:rPr>
          <w:rFonts w:ascii="Courier New" w:eastAsia="Times New Roman" w:hAnsi="Courier New" w:cs="Courier New"/>
          <w:sz w:val="18"/>
          <w:szCs w:val="20"/>
          <w:lang w:eastAsia="nl-NL"/>
        </w:rPr>
        <w:t xml:space="preserve"> </w:t>
      </w:r>
      <w:proofErr w:type="spellStart"/>
      <w:r w:rsidRPr="00D110CB">
        <w:rPr>
          <w:rFonts w:ascii="Courier New" w:eastAsia="Times New Roman" w:hAnsi="Courier New" w:cs="Courier New"/>
          <w:b/>
          <w:bCs/>
          <w:color w:val="008000"/>
          <w:sz w:val="18"/>
          <w:szCs w:val="20"/>
          <w:lang w:eastAsia="nl-NL"/>
        </w:rPr>
        <w:t>def</w:t>
      </w:r>
      <w:proofErr w:type="spellEnd"/>
      <w:r w:rsidRPr="00D110CB">
        <w:rPr>
          <w:rFonts w:ascii="Courier New" w:eastAsia="Times New Roman" w:hAnsi="Courier New" w:cs="Courier New"/>
          <w:sz w:val="18"/>
          <w:szCs w:val="20"/>
          <w:lang w:eastAsia="nl-NL"/>
        </w:rPr>
        <w:t xml:space="preserve"> </w:t>
      </w:r>
      <w:proofErr w:type="gramStart"/>
      <w:r w:rsidRPr="00D110CB">
        <w:rPr>
          <w:rFonts w:ascii="Courier New" w:eastAsia="Times New Roman" w:hAnsi="Courier New" w:cs="Courier New"/>
          <w:color w:val="0000FF"/>
          <w:sz w:val="18"/>
          <w:szCs w:val="20"/>
          <w:lang w:eastAsia="nl-NL"/>
        </w:rPr>
        <w:t>main</w:t>
      </w:r>
      <w:r w:rsidRPr="00D110CB">
        <w:rPr>
          <w:rFonts w:ascii="Courier New" w:eastAsia="Times New Roman" w:hAnsi="Courier New" w:cs="Courier New"/>
          <w:sz w:val="18"/>
          <w:szCs w:val="20"/>
          <w:lang w:eastAsia="nl-NL"/>
        </w:rPr>
        <w:t>(</w:t>
      </w:r>
      <w:proofErr w:type="gramEnd"/>
      <w:r w:rsidRPr="00D110CB">
        <w:rPr>
          <w:rFonts w:ascii="Courier New" w:eastAsia="Times New Roman" w:hAnsi="Courier New" w:cs="Courier New"/>
          <w:sz w:val="18"/>
          <w:szCs w:val="20"/>
          <w:lang w:eastAsia="nl-NL"/>
        </w:rPr>
        <w:t>):</w:t>
      </w:r>
    </w:p>
    <w:p w14:paraId="45403C74" w14:textId="19D4E9F7"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5</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b/>
          <w:bCs/>
          <w:color w:val="008000"/>
          <w:sz w:val="18"/>
          <w:szCs w:val="20"/>
          <w:lang w:eastAsia="nl-NL"/>
        </w:rPr>
        <w:t>for</w:t>
      </w:r>
      <w:r w:rsidRPr="00D110CB">
        <w:rPr>
          <w:rFonts w:ascii="Courier New" w:eastAsia="Times New Roman" w:hAnsi="Courier New" w:cs="Courier New"/>
          <w:sz w:val="18"/>
          <w:szCs w:val="20"/>
          <w:lang w:eastAsia="nl-NL"/>
        </w:rPr>
        <w:t xml:space="preserve"> </w:t>
      </w:r>
      <w:proofErr w:type="spellStart"/>
      <w:r w:rsidRPr="00D110CB">
        <w:rPr>
          <w:rFonts w:ascii="Courier New" w:eastAsia="Times New Roman" w:hAnsi="Courier New" w:cs="Courier New"/>
          <w:sz w:val="18"/>
          <w:szCs w:val="20"/>
          <w:lang w:eastAsia="nl-NL"/>
        </w:rPr>
        <w:t>i</w:t>
      </w:r>
      <w:proofErr w:type="spellEnd"/>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b/>
          <w:bCs/>
          <w:color w:val="AA22FF"/>
          <w:sz w:val="18"/>
          <w:szCs w:val="20"/>
          <w:lang w:eastAsia="nl-NL"/>
        </w:rPr>
        <w:t>in</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color w:val="008000"/>
          <w:sz w:val="18"/>
          <w:szCs w:val="20"/>
          <w:lang w:eastAsia="nl-NL"/>
        </w:rPr>
        <w:t>range</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color w:val="666666"/>
          <w:sz w:val="18"/>
          <w:szCs w:val="20"/>
          <w:lang w:eastAsia="nl-NL"/>
        </w:rPr>
        <w:t>4</w:t>
      </w:r>
      <w:proofErr w:type="gramStart"/>
      <w:r w:rsidRPr="00D110CB">
        <w:rPr>
          <w:rFonts w:ascii="Courier New" w:eastAsia="Times New Roman" w:hAnsi="Courier New" w:cs="Courier New"/>
          <w:sz w:val="18"/>
          <w:szCs w:val="20"/>
          <w:lang w:eastAsia="nl-NL"/>
        </w:rPr>
        <w:t>,</w:t>
      </w:r>
      <w:r w:rsidRPr="00D110CB">
        <w:rPr>
          <w:rFonts w:ascii="Courier New" w:eastAsia="Times New Roman" w:hAnsi="Courier New" w:cs="Courier New"/>
          <w:color w:val="666666"/>
          <w:sz w:val="18"/>
          <w:szCs w:val="20"/>
          <w:lang w:eastAsia="nl-NL"/>
        </w:rPr>
        <w:t>6</w:t>
      </w:r>
      <w:proofErr w:type="gramEnd"/>
      <w:r w:rsidRPr="00D110CB">
        <w:rPr>
          <w:rFonts w:ascii="Courier New" w:eastAsia="Times New Roman" w:hAnsi="Courier New" w:cs="Courier New"/>
          <w:sz w:val="18"/>
          <w:szCs w:val="20"/>
          <w:lang w:eastAsia="nl-NL"/>
        </w:rPr>
        <w:t>):</w:t>
      </w:r>
    </w:p>
    <w:p w14:paraId="4C5C0595" w14:textId="30F91B53"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6</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sz w:val="18"/>
          <w:szCs w:val="20"/>
          <w:lang w:eastAsia="nl-NL"/>
        </w:rPr>
        <w:tab/>
      </w:r>
      <w:proofErr w:type="spellStart"/>
      <w:r w:rsidRPr="00D110CB">
        <w:rPr>
          <w:rFonts w:ascii="Courier New" w:eastAsia="Times New Roman" w:hAnsi="Courier New" w:cs="Courier New"/>
          <w:sz w:val="18"/>
          <w:szCs w:val="20"/>
          <w:lang w:eastAsia="nl-NL"/>
        </w:rPr>
        <w:t>gettweets</w:t>
      </w:r>
      <w:proofErr w:type="spellEnd"/>
      <w:r w:rsidRPr="00D110CB">
        <w:rPr>
          <w:rFonts w:ascii="Courier New" w:eastAsia="Times New Roman" w:hAnsi="Courier New" w:cs="Courier New"/>
          <w:color w:val="666666"/>
          <w:sz w:val="18"/>
          <w:szCs w:val="20"/>
          <w:lang w:eastAsia="nl-NL"/>
        </w:rPr>
        <w:t>=</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color w:val="BA2121"/>
          <w:sz w:val="18"/>
          <w:szCs w:val="20"/>
          <w:lang w:eastAsia="nl-NL"/>
        </w:rPr>
        <w:t>"</w:t>
      </w:r>
      <w:proofErr w:type="spellStart"/>
      <w:r w:rsidRPr="00D110CB">
        <w:rPr>
          <w:rFonts w:ascii="Courier New" w:eastAsia="Times New Roman" w:hAnsi="Courier New" w:cs="Courier New"/>
          <w:color w:val="BA2121"/>
          <w:sz w:val="18"/>
          <w:szCs w:val="20"/>
          <w:lang w:eastAsia="nl-NL"/>
        </w:rPr>
        <w:t>zcat</w:t>
      </w:r>
      <w:proofErr w:type="spellEnd"/>
      <w:r w:rsidRPr="00D110CB">
        <w:rPr>
          <w:rFonts w:ascii="Courier New" w:eastAsia="Times New Roman" w:hAnsi="Courier New" w:cs="Courier New"/>
          <w:color w:val="BA2121"/>
          <w:sz w:val="18"/>
          <w:szCs w:val="20"/>
          <w:lang w:eastAsia="nl-NL"/>
        </w:rPr>
        <w:t xml:space="preserve"> /net/corpora/twitter2/Tweets/2015/0"</w:t>
      </w:r>
    </w:p>
    <w:p w14:paraId="014EFDFF" w14:textId="3678718A"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7</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color w:val="666666"/>
          <w:sz w:val="18"/>
          <w:szCs w:val="20"/>
          <w:lang w:eastAsia="nl-NL"/>
        </w:rPr>
        <w:t>+</w:t>
      </w:r>
      <w:proofErr w:type="spellStart"/>
      <w:proofErr w:type="gramStart"/>
      <w:r w:rsidRPr="00D110CB">
        <w:rPr>
          <w:rFonts w:ascii="Courier New" w:eastAsia="Times New Roman" w:hAnsi="Courier New" w:cs="Courier New"/>
          <w:color w:val="008000"/>
          <w:sz w:val="18"/>
          <w:szCs w:val="20"/>
          <w:lang w:eastAsia="nl-NL"/>
        </w:rPr>
        <w:t>str</w:t>
      </w:r>
      <w:proofErr w:type="spellEnd"/>
      <w:r w:rsidRPr="00D110CB">
        <w:rPr>
          <w:rFonts w:ascii="Courier New" w:eastAsia="Times New Roman" w:hAnsi="Courier New" w:cs="Courier New"/>
          <w:sz w:val="18"/>
          <w:szCs w:val="20"/>
          <w:lang w:eastAsia="nl-NL"/>
        </w:rPr>
        <w:t>(</w:t>
      </w:r>
      <w:proofErr w:type="spellStart"/>
      <w:proofErr w:type="gramEnd"/>
      <w:r w:rsidRPr="00D110CB">
        <w:rPr>
          <w:rFonts w:ascii="Courier New" w:eastAsia="Times New Roman" w:hAnsi="Courier New" w:cs="Courier New"/>
          <w:sz w:val="18"/>
          <w:szCs w:val="20"/>
          <w:lang w:eastAsia="nl-NL"/>
        </w:rPr>
        <w:t>i</w:t>
      </w:r>
      <w:proofErr w:type="spellEnd"/>
      <w:r w:rsidRPr="00D110CB">
        <w:rPr>
          <w:rFonts w:ascii="Courier New" w:eastAsia="Times New Roman" w:hAnsi="Courier New" w:cs="Courier New"/>
          <w:sz w:val="18"/>
          <w:szCs w:val="20"/>
          <w:lang w:eastAsia="nl-NL"/>
        </w:rPr>
        <w:t>)</w:t>
      </w:r>
      <w:r w:rsidRPr="00D110CB">
        <w:rPr>
          <w:rFonts w:ascii="Courier New" w:eastAsia="Times New Roman" w:hAnsi="Courier New" w:cs="Courier New"/>
          <w:color w:val="666666"/>
          <w:sz w:val="18"/>
          <w:szCs w:val="20"/>
          <w:lang w:eastAsia="nl-NL"/>
        </w:rPr>
        <w:t>+</w:t>
      </w:r>
      <w:r w:rsidRPr="00D110CB">
        <w:rPr>
          <w:rFonts w:ascii="Courier New" w:eastAsia="Times New Roman" w:hAnsi="Courier New" w:cs="Courier New"/>
          <w:color w:val="BA2121"/>
          <w:sz w:val="18"/>
          <w:szCs w:val="20"/>
          <w:lang w:eastAsia="nl-NL"/>
        </w:rPr>
        <w:t>"/2015???????.out.gz | /net/corpora/</w:t>
      </w:r>
    </w:p>
    <w:p w14:paraId="4E72E372" w14:textId="6F7085BD"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8</w:t>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sz w:val="18"/>
          <w:szCs w:val="20"/>
          <w:lang w:eastAsia="nl-NL"/>
        </w:rPr>
        <w:tab/>
        <w:t>twitter2</w:t>
      </w:r>
      <w:r w:rsidRPr="00D110CB">
        <w:rPr>
          <w:rFonts w:ascii="Courier New" w:eastAsia="Times New Roman" w:hAnsi="Courier New" w:cs="Courier New"/>
          <w:color w:val="666666"/>
          <w:sz w:val="18"/>
          <w:szCs w:val="20"/>
          <w:lang w:eastAsia="nl-NL"/>
        </w:rPr>
        <w:t>/</w:t>
      </w:r>
      <w:r w:rsidRPr="00D110CB">
        <w:rPr>
          <w:rFonts w:ascii="Courier New" w:eastAsia="Times New Roman" w:hAnsi="Courier New" w:cs="Courier New"/>
          <w:sz w:val="18"/>
          <w:szCs w:val="20"/>
          <w:lang w:eastAsia="nl-NL"/>
        </w:rPr>
        <w:t>tools</w:t>
      </w:r>
      <w:r w:rsidRPr="00D110CB">
        <w:rPr>
          <w:rFonts w:ascii="Courier New" w:eastAsia="Times New Roman" w:hAnsi="Courier New" w:cs="Courier New"/>
          <w:color w:val="666666"/>
          <w:sz w:val="18"/>
          <w:szCs w:val="20"/>
          <w:lang w:eastAsia="nl-NL"/>
        </w:rPr>
        <w:t>/</w:t>
      </w:r>
      <w:r w:rsidRPr="00D110CB">
        <w:rPr>
          <w:rFonts w:ascii="Courier New" w:eastAsia="Times New Roman" w:hAnsi="Courier New" w:cs="Courier New"/>
          <w:sz w:val="18"/>
          <w:szCs w:val="20"/>
          <w:lang w:eastAsia="nl-NL"/>
        </w:rPr>
        <w:t xml:space="preserve">tweet2tab </w:t>
      </w:r>
    </w:p>
    <w:p w14:paraId="288C7504" w14:textId="65FA9D12"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9</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color w:val="666666"/>
          <w:sz w:val="18"/>
          <w:szCs w:val="20"/>
          <w:lang w:eastAsia="nl-NL"/>
        </w:rPr>
        <w:t>-</w:t>
      </w:r>
      <w:proofErr w:type="spellStart"/>
      <w:r w:rsidRPr="00D110CB">
        <w:rPr>
          <w:rFonts w:ascii="Courier New" w:eastAsia="Times New Roman" w:hAnsi="Courier New" w:cs="Courier New"/>
          <w:sz w:val="18"/>
          <w:szCs w:val="20"/>
          <w:lang w:eastAsia="nl-NL"/>
        </w:rPr>
        <w:t>i</w:t>
      </w:r>
      <w:proofErr w:type="spellEnd"/>
      <w:r w:rsidRPr="00D110CB">
        <w:rPr>
          <w:rFonts w:ascii="Courier New" w:eastAsia="Times New Roman" w:hAnsi="Courier New" w:cs="Courier New"/>
          <w:sz w:val="18"/>
          <w:szCs w:val="20"/>
          <w:lang w:eastAsia="nl-NL"/>
        </w:rPr>
        <w:t xml:space="preserve"> date coordinates place user words</w:t>
      </w:r>
      <w:r w:rsidRPr="00D110CB">
        <w:rPr>
          <w:rFonts w:ascii="Courier New" w:eastAsia="Times New Roman" w:hAnsi="Courier New" w:cs="Courier New"/>
          <w:color w:val="BA2121"/>
          <w:sz w:val="18"/>
          <w:szCs w:val="20"/>
          <w:lang w:eastAsia="nl-NL"/>
        </w:rPr>
        <w:t>"</w:t>
      </w:r>
    </w:p>
    <w:p w14:paraId="2F71EF46" w14:textId="7B45843D"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10</w:t>
      </w:r>
      <w:r w:rsidRPr="00D110CB">
        <w:rPr>
          <w:rFonts w:ascii="Courier New" w:eastAsia="Times New Roman" w:hAnsi="Courier New" w:cs="Courier New"/>
          <w:sz w:val="18"/>
          <w:szCs w:val="20"/>
          <w:lang w:eastAsia="nl-NL"/>
        </w:rPr>
        <w:t xml:space="preserve"> </w:t>
      </w:r>
      <w:r w:rsidRPr="00D110CB">
        <w:rPr>
          <w:rFonts w:ascii="Courier New" w:eastAsia="Times New Roman" w:hAnsi="Courier New" w:cs="Courier New"/>
          <w:sz w:val="18"/>
          <w:szCs w:val="20"/>
          <w:lang w:eastAsia="nl-NL"/>
        </w:rPr>
        <w:tab/>
      </w:r>
      <w:r w:rsidRPr="00D110CB">
        <w:rPr>
          <w:rFonts w:ascii="Courier New" w:eastAsia="Times New Roman" w:hAnsi="Courier New" w:cs="Courier New"/>
          <w:sz w:val="18"/>
          <w:szCs w:val="20"/>
          <w:lang w:eastAsia="nl-NL"/>
        </w:rPr>
        <w:tab/>
      </w:r>
      <w:proofErr w:type="spellStart"/>
      <w:proofErr w:type="gramStart"/>
      <w:r w:rsidRPr="00D110CB">
        <w:rPr>
          <w:rFonts w:ascii="Courier New" w:eastAsia="Times New Roman" w:hAnsi="Courier New" w:cs="Courier New"/>
          <w:sz w:val="18"/>
          <w:szCs w:val="20"/>
          <w:lang w:eastAsia="nl-NL"/>
        </w:rPr>
        <w:t>os</w:t>
      </w:r>
      <w:r w:rsidRPr="00D110CB">
        <w:rPr>
          <w:rFonts w:ascii="Courier New" w:eastAsia="Times New Roman" w:hAnsi="Courier New" w:cs="Courier New"/>
          <w:color w:val="666666"/>
          <w:sz w:val="18"/>
          <w:szCs w:val="20"/>
          <w:lang w:eastAsia="nl-NL"/>
        </w:rPr>
        <w:t>.</w:t>
      </w:r>
      <w:r w:rsidRPr="00D110CB">
        <w:rPr>
          <w:rFonts w:ascii="Courier New" w:eastAsia="Times New Roman" w:hAnsi="Courier New" w:cs="Courier New"/>
          <w:sz w:val="18"/>
          <w:szCs w:val="20"/>
          <w:lang w:eastAsia="nl-NL"/>
        </w:rPr>
        <w:t>system</w:t>
      </w:r>
      <w:proofErr w:type="spellEnd"/>
      <w:r w:rsidRPr="00D110CB">
        <w:rPr>
          <w:rFonts w:ascii="Courier New" w:eastAsia="Times New Roman" w:hAnsi="Courier New" w:cs="Courier New"/>
          <w:sz w:val="18"/>
          <w:szCs w:val="20"/>
          <w:lang w:eastAsia="nl-NL"/>
        </w:rPr>
        <w:t>(</w:t>
      </w:r>
      <w:proofErr w:type="spellStart"/>
      <w:proofErr w:type="gramEnd"/>
      <w:r w:rsidRPr="00D110CB">
        <w:rPr>
          <w:rFonts w:ascii="Courier New" w:eastAsia="Times New Roman" w:hAnsi="Courier New" w:cs="Courier New"/>
          <w:sz w:val="18"/>
          <w:szCs w:val="20"/>
          <w:lang w:eastAsia="nl-NL"/>
        </w:rPr>
        <w:t>gettweets</w:t>
      </w:r>
      <w:proofErr w:type="spellEnd"/>
      <w:r w:rsidRPr="00D110CB">
        <w:rPr>
          <w:rFonts w:ascii="Courier New" w:eastAsia="Times New Roman" w:hAnsi="Courier New" w:cs="Courier New"/>
          <w:sz w:val="18"/>
          <w:szCs w:val="20"/>
          <w:lang w:eastAsia="nl-NL"/>
        </w:rPr>
        <w:t>)</w:t>
      </w:r>
    </w:p>
    <w:p w14:paraId="40F51B95" w14:textId="556C439A" w:rsidR="00D110CB" w:rsidRPr="00D110CB" w:rsidRDefault="00D110CB" w:rsidP="00D110C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eastAsia="nl-NL"/>
        </w:rPr>
      </w:pPr>
      <w:r>
        <w:rPr>
          <w:rFonts w:ascii="Courier New" w:eastAsia="Times New Roman" w:hAnsi="Courier New" w:cs="Courier New"/>
          <w:color w:val="666666"/>
          <w:sz w:val="18"/>
          <w:szCs w:val="20"/>
          <w:lang w:eastAsia="nl-NL"/>
        </w:rPr>
        <w:t>11</w:t>
      </w:r>
      <w:r w:rsidRPr="00D110CB">
        <w:rPr>
          <w:rFonts w:ascii="Courier New" w:eastAsia="Times New Roman" w:hAnsi="Courier New" w:cs="Courier New"/>
          <w:sz w:val="18"/>
          <w:szCs w:val="20"/>
          <w:lang w:eastAsia="nl-NL"/>
        </w:rPr>
        <w:t xml:space="preserve"> </w:t>
      </w:r>
      <w:proofErr w:type="gramStart"/>
      <w:r w:rsidRPr="00D110CB">
        <w:rPr>
          <w:rFonts w:ascii="Courier New" w:eastAsia="Times New Roman" w:hAnsi="Courier New" w:cs="Courier New"/>
          <w:sz w:val="18"/>
          <w:szCs w:val="20"/>
          <w:lang w:eastAsia="nl-NL"/>
        </w:rPr>
        <w:t>main()</w:t>
      </w:r>
      <w:proofErr w:type="gramEnd"/>
    </w:p>
    <w:p w14:paraId="306E8F35" w14:textId="284A86F9" w:rsidR="00D110CB" w:rsidRDefault="00D110CB" w:rsidP="00D110CB">
      <w:pPr>
        <w:pStyle w:val="Heading3"/>
      </w:pPr>
      <w:r>
        <w:br/>
      </w:r>
      <w:bookmarkStart w:id="30" w:name="_Toc423008403"/>
      <w:r>
        <w:t>gettweets.py</w:t>
      </w:r>
      <w:bookmarkEnd w:id="30"/>
    </w:p>
    <w:p w14:paraId="42169EF5" w14:textId="77777777" w:rsidR="00D110CB" w:rsidRPr="00D110CB" w:rsidRDefault="00D110CB" w:rsidP="00D110CB">
      <w:pPr>
        <w:pStyle w:val="HTMLPreformatted"/>
        <w:shd w:val="clear" w:color="auto" w:fill="F8F8F8"/>
        <w:rPr>
          <w:sz w:val="18"/>
          <w:lang w:val="en-US"/>
        </w:rPr>
      </w:pPr>
      <w:r w:rsidRPr="00D110CB">
        <w:rPr>
          <w:color w:val="666666"/>
          <w:sz w:val="18"/>
          <w:lang w:val="en-US"/>
        </w:rPr>
        <w:t>1</w:t>
      </w:r>
      <w:r w:rsidRPr="00D110CB">
        <w:rPr>
          <w:sz w:val="18"/>
          <w:lang w:val="en-US"/>
        </w:rPr>
        <w:t xml:space="preserve"> </w:t>
      </w:r>
      <w:r w:rsidRPr="00D110CB">
        <w:rPr>
          <w:b/>
          <w:bCs/>
          <w:color w:val="008000"/>
          <w:sz w:val="18"/>
          <w:lang w:val="en-US"/>
        </w:rPr>
        <w:t>import</w:t>
      </w:r>
      <w:r w:rsidRPr="00D110CB">
        <w:rPr>
          <w:sz w:val="18"/>
          <w:lang w:val="en-US"/>
        </w:rPr>
        <w:t xml:space="preserve"> </w:t>
      </w:r>
      <w:r w:rsidRPr="00D110CB">
        <w:rPr>
          <w:b/>
          <w:bCs/>
          <w:color w:val="0000FF"/>
          <w:sz w:val="18"/>
          <w:lang w:val="en-US"/>
        </w:rPr>
        <w:t>sys</w:t>
      </w:r>
    </w:p>
    <w:p w14:paraId="78DCEB4D" w14:textId="77777777" w:rsidR="00D110CB" w:rsidRPr="00D110CB" w:rsidRDefault="00D110CB" w:rsidP="00D110CB">
      <w:pPr>
        <w:pStyle w:val="HTMLPreformatted"/>
        <w:shd w:val="clear" w:color="auto" w:fill="F8F8F8"/>
        <w:rPr>
          <w:sz w:val="18"/>
          <w:lang w:val="en-US"/>
        </w:rPr>
      </w:pPr>
      <w:r w:rsidRPr="00D110CB">
        <w:rPr>
          <w:color w:val="666666"/>
          <w:sz w:val="18"/>
          <w:lang w:val="en-US"/>
        </w:rPr>
        <w:t>2</w:t>
      </w:r>
      <w:r w:rsidRPr="00D110CB">
        <w:rPr>
          <w:sz w:val="18"/>
          <w:lang w:val="en-US"/>
        </w:rPr>
        <w:t xml:space="preserve"> </w:t>
      </w:r>
      <w:proofErr w:type="spellStart"/>
      <w:r w:rsidRPr="00D110CB">
        <w:rPr>
          <w:b/>
          <w:bCs/>
          <w:color w:val="008000"/>
          <w:sz w:val="18"/>
          <w:lang w:val="en-US"/>
        </w:rPr>
        <w:t>def</w:t>
      </w:r>
      <w:proofErr w:type="spellEnd"/>
      <w:r w:rsidRPr="00D110CB">
        <w:rPr>
          <w:sz w:val="18"/>
          <w:lang w:val="en-US"/>
        </w:rPr>
        <w:t xml:space="preserve"> </w:t>
      </w:r>
      <w:proofErr w:type="gramStart"/>
      <w:r w:rsidRPr="00D110CB">
        <w:rPr>
          <w:color w:val="0000FF"/>
          <w:sz w:val="18"/>
          <w:lang w:val="en-US"/>
        </w:rPr>
        <w:t>main</w:t>
      </w:r>
      <w:r w:rsidRPr="00D110CB">
        <w:rPr>
          <w:sz w:val="18"/>
          <w:lang w:val="en-US"/>
        </w:rPr>
        <w:t>(</w:t>
      </w:r>
      <w:proofErr w:type="gramEnd"/>
      <w:r w:rsidRPr="00D110CB">
        <w:rPr>
          <w:sz w:val="18"/>
          <w:lang w:val="en-US"/>
        </w:rPr>
        <w:t>):</w:t>
      </w:r>
    </w:p>
    <w:p w14:paraId="4E3BE20E" w14:textId="77777777" w:rsidR="00D110CB" w:rsidRPr="00D110CB" w:rsidRDefault="00D110CB" w:rsidP="00D110CB">
      <w:pPr>
        <w:pStyle w:val="HTMLPreformatted"/>
        <w:shd w:val="clear" w:color="auto" w:fill="F8F8F8"/>
        <w:rPr>
          <w:sz w:val="18"/>
          <w:lang w:val="en-US"/>
        </w:rPr>
      </w:pPr>
      <w:r w:rsidRPr="00D110CB">
        <w:rPr>
          <w:color w:val="666666"/>
          <w:sz w:val="18"/>
          <w:lang w:val="en-US"/>
        </w:rPr>
        <w:t>3</w:t>
      </w:r>
      <w:r w:rsidRPr="00D110CB">
        <w:rPr>
          <w:sz w:val="18"/>
          <w:lang w:val="en-US"/>
        </w:rPr>
        <w:t xml:space="preserve"> </w:t>
      </w:r>
      <w:r w:rsidRPr="00D110CB">
        <w:rPr>
          <w:sz w:val="18"/>
          <w:lang w:val="en-US"/>
        </w:rPr>
        <w:tab/>
        <w:t xml:space="preserve">tweets </w:t>
      </w:r>
      <w:r w:rsidRPr="00D110CB">
        <w:rPr>
          <w:color w:val="666666"/>
          <w:sz w:val="18"/>
          <w:lang w:val="en-US"/>
        </w:rPr>
        <w:t>=</w:t>
      </w:r>
      <w:r w:rsidRPr="00D110CB">
        <w:rPr>
          <w:sz w:val="18"/>
          <w:lang w:val="en-US"/>
        </w:rPr>
        <w:t xml:space="preserve"> []</w:t>
      </w:r>
    </w:p>
    <w:p w14:paraId="6A5C214E" w14:textId="77777777" w:rsidR="00D110CB" w:rsidRPr="00D110CB" w:rsidRDefault="00D110CB" w:rsidP="00D110CB">
      <w:pPr>
        <w:pStyle w:val="HTMLPreformatted"/>
        <w:shd w:val="clear" w:color="auto" w:fill="F8F8F8"/>
        <w:rPr>
          <w:sz w:val="18"/>
          <w:lang w:val="en-US"/>
        </w:rPr>
      </w:pPr>
      <w:r w:rsidRPr="00D110CB">
        <w:rPr>
          <w:color w:val="666666"/>
          <w:sz w:val="18"/>
          <w:lang w:val="en-US"/>
        </w:rPr>
        <w:t>4</w:t>
      </w:r>
      <w:r w:rsidRPr="00D110CB">
        <w:rPr>
          <w:sz w:val="18"/>
          <w:lang w:val="en-US"/>
        </w:rPr>
        <w:t xml:space="preserve"> </w:t>
      </w:r>
      <w:r w:rsidRPr="00D110CB">
        <w:rPr>
          <w:sz w:val="18"/>
          <w:lang w:val="en-US"/>
        </w:rPr>
        <w:tab/>
      </w:r>
      <w:r w:rsidRPr="00D110CB">
        <w:rPr>
          <w:b/>
          <w:bCs/>
          <w:color w:val="008000"/>
          <w:sz w:val="18"/>
          <w:lang w:val="en-US"/>
        </w:rPr>
        <w:t>for</w:t>
      </w:r>
      <w:r w:rsidRPr="00D110CB">
        <w:rPr>
          <w:sz w:val="18"/>
          <w:lang w:val="en-US"/>
        </w:rPr>
        <w:t xml:space="preserve"> line </w:t>
      </w:r>
      <w:r w:rsidRPr="00D110CB">
        <w:rPr>
          <w:b/>
          <w:bCs/>
          <w:color w:val="AA22FF"/>
          <w:sz w:val="18"/>
          <w:lang w:val="en-US"/>
        </w:rPr>
        <w:t>in</w:t>
      </w:r>
      <w:r w:rsidRPr="00D110CB">
        <w:rPr>
          <w:sz w:val="18"/>
          <w:lang w:val="en-US"/>
        </w:rPr>
        <w:t xml:space="preserve"> </w:t>
      </w:r>
      <w:proofErr w:type="spellStart"/>
      <w:r w:rsidRPr="00D110CB">
        <w:rPr>
          <w:sz w:val="18"/>
          <w:lang w:val="en-US"/>
        </w:rPr>
        <w:t>sys</w:t>
      </w:r>
      <w:r w:rsidRPr="00D110CB">
        <w:rPr>
          <w:color w:val="666666"/>
          <w:sz w:val="18"/>
          <w:lang w:val="en-US"/>
        </w:rPr>
        <w:t>.</w:t>
      </w:r>
      <w:r w:rsidRPr="00D110CB">
        <w:rPr>
          <w:sz w:val="18"/>
          <w:lang w:val="en-US"/>
        </w:rPr>
        <w:t>stdin</w:t>
      </w:r>
      <w:proofErr w:type="spellEnd"/>
      <w:r w:rsidRPr="00D110CB">
        <w:rPr>
          <w:sz w:val="18"/>
          <w:lang w:val="en-US"/>
        </w:rPr>
        <w:t>:</w:t>
      </w:r>
    </w:p>
    <w:p w14:paraId="6B768E97" w14:textId="77777777" w:rsidR="00D110CB" w:rsidRPr="00D110CB" w:rsidRDefault="00D110CB" w:rsidP="00D110CB">
      <w:pPr>
        <w:pStyle w:val="HTMLPreformatted"/>
        <w:shd w:val="clear" w:color="auto" w:fill="F8F8F8"/>
        <w:rPr>
          <w:sz w:val="18"/>
          <w:lang w:val="en-US"/>
        </w:rPr>
      </w:pPr>
      <w:r w:rsidRPr="00D110CB">
        <w:rPr>
          <w:color w:val="666666"/>
          <w:sz w:val="18"/>
          <w:lang w:val="en-US"/>
        </w:rPr>
        <w:t>5</w:t>
      </w:r>
      <w:r w:rsidRPr="00D110CB">
        <w:rPr>
          <w:sz w:val="18"/>
          <w:lang w:val="en-US"/>
        </w:rPr>
        <w:t xml:space="preserve"> </w:t>
      </w:r>
      <w:r w:rsidRPr="00D110CB">
        <w:rPr>
          <w:sz w:val="18"/>
          <w:lang w:val="en-US"/>
        </w:rPr>
        <w:tab/>
      </w:r>
      <w:r w:rsidRPr="00D110CB">
        <w:rPr>
          <w:sz w:val="18"/>
          <w:lang w:val="en-US"/>
        </w:rPr>
        <w:tab/>
        <w:t xml:space="preserve">elements </w:t>
      </w:r>
      <w:r w:rsidRPr="00D110CB">
        <w:rPr>
          <w:color w:val="666666"/>
          <w:sz w:val="18"/>
          <w:lang w:val="en-US"/>
        </w:rPr>
        <w:t>=</w:t>
      </w:r>
      <w:r w:rsidRPr="00D110CB">
        <w:rPr>
          <w:sz w:val="18"/>
          <w:lang w:val="en-US"/>
        </w:rPr>
        <w:t xml:space="preserve"> </w:t>
      </w:r>
      <w:proofErr w:type="spellStart"/>
      <w:proofErr w:type="gramStart"/>
      <w:r w:rsidRPr="00D110CB">
        <w:rPr>
          <w:sz w:val="18"/>
          <w:lang w:val="en-US"/>
        </w:rPr>
        <w:t>line</w:t>
      </w:r>
      <w:r w:rsidRPr="00D110CB">
        <w:rPr>
          <w:color w:val="666666"/>
          <w:sz w:val="18"/>
          <w:lang w:val="en-US"/>
        </w:rPr>
        <w:t>.</w:t>
      </w:r>
      <w:r w:rsidRPr="00D110CB">
        <w:rPr>
          <w:sz w:val="18"/>
          <w:lang w:val="en-US"/>
        </w:rPr>
        <w:t>strip</w:t>
      </w:r>
      <w:proofErr w:type="spellEnd"/>
      <w:r w:rsidRPr="00D110CB">
        <w:rPr>
          <w:sz w:val="18"/>
          <w:lang w:val="en-US"/>
        </w:rPr>
        <w:t>(</w:t>
      </w:r>
      <w:proofErr w:type="gramEnd"/>
      <w:r w:rsidRPr="00D110CB">
        <w:rPr>
          <w:sz w:val="18"/>
          <w:lang w:val="en-US"/>
        </w:rPr>
        <w:t>)</w:t>
      </w:r>
      <w:r w:rsidRPr="00D110CB">
        <w:rPr>
          <w:color w:val="666666"/>
          <w:sz w:val="18"/>
          <w:lang w:val="en-US"/>
        </w:rPr>
        <w:t>.</w:t>
      </w:r>
      <w:r w:rsidRPr="00D110CB">
        <w:rPr>
          <w:sz w:val="18"/>
          <w:lang w:val="en-US"/>
        </w:rPr>
        <w:t>split(</w:t>
      </w:r>
      <w:r w:rsidRPr="00D110CB">
        <w:rPr>
          <w:color w:val="BA2121"/>
          <w:sz w:val="18"/>
          <w:lang w:val="en-US"/>
        </w:rPr>
        <w:t>'</w:t>
      </w:r>
      <w:r w:rsidRPr="00D110CB">
        <w:rPr>
          <w:b/>
          <w:bCs/>
          <w:color w:val="BB6622"/>
          <w:sz w:val="18"/>
          <w:lang w:val="en-US"/>
        </w:rPr>
        <w:t>\t</w:t>
      </w:r>
      <w:r w:rsidRPr="00D110CB">
        <w:rPr>
          <w:color w:val="BA2121"/>
          <w:sz w:val="18"/>
          <w:lang w:val="en-US"/>
        </w:rPr>
        <w:t>'</w:t>
      </w:r>
      <w:r w:rsidRPr="00D110CB">
        <w:rPr>
          <w:sz w:val="18"/>
          <w:lang w:val="en-US"/>
        </w:rPr>
        <w:t>)</w:t>
      </w:r>
    </w:p>
    <w:p w14:paraId="3E492E37" w14:textId="77777777" w:rsidR="00D110CB" w:rsidRPr="00D110CB" w:rsidRDefault="00D110CB" w:rsidP="00D110CB">
      <w:pPr>
        <w:pStyle w:val="HTMLPreformatted"/>
        <w:shd w:val="clear" w:color="auto" w:fill="F8F8F8"/>
        <w:rPr>
          <w:sz w:val="18"/>
          <w:lang w:val="en-US"/>
        </w:rPr>
      </w:pPr>
      <w:r w:rsidRPr="00D110CB">
        <w:rPr>
          <w:color w:val="666666"/>
          <w:sz w:val="18"/>
          <w:lang w:val="en-US"/>
        </w:rPr>
        <w:t>6</w:t>
      </w:r>
      <w:r w:rsidRPr="00D110CB">
        <w:rPr>
          <w:sz w:val="18"/>
          <w:lang w:val="en-US"/>
        </w:rPr>
        <w:t xml:space="preserve"> </w:t>
      </w:r>
      <w:r w:rsidRPr="00D110CB">
        <w:rPr>
          <w:sz w:val="18"/>
          <w:lang w:val="en-US"/>
        </w:rPr>
        <w:tab/>
      </w:r>
      <w:r w:rsidRPr="00D110CB">
        <w:rPr>
          <w:sz w:val="18"/>
          <w:lang w:val="en-US"/>
        </w:rPr>
        <w:tab/>
      </w:r>
      <w:r w:rsidRPr="00D110CB">
        <w:rPr>
          <w:b/>
          <w:bCs/>
          <w:color w:val="008000"/>
          <w:sz w:val="18"/>
          <w:lang w:val="en-US"/>
        </w:rPr>
        <w:t>if</w:t>
      </w:r>
      <w:r w:rsidRPr="00D110CB">
        <w:rPr>
          <w:sz w:val="18"/>
          <w:lang w:val="en-US"/>
        </w:rPr>
        <w:t xml:space="preserve"> </w:t>
      </w:r>
      <w:proofErr w:type="gramStart"/>
      <w:r w:rsidRPr="00D110CB">
        <w:rPr>
          <w:sz w:val="18"/>
          <w:lang w:val="en-US"/>
        </w:rPr>
        <w:t>elements[</w:t>
      </w:r>
      <w:proofErr w:type="gramEnd"/>
      <w:r w:rsidRPr="00D110CB">
        <w:rPr>
          <w:color w:val="666666"/>
          <w:sz w:val="18"/>
          <w:lang w:val="en-US"/>
        </w:rPr>
        <w:t>1</w:t>
      </w:r>
      <w:r w:rsidRPr="00D110CB">
        <w:rPr>
          <w:sz w:val="18"/>
          <w:lang w:val="en-US"/>
        </w:rPr>
        <w:t xml:space="preserve">] </w:t>
      </w:r>
      <w:r w:rsidRPr="00D110CB">
        <w:rPr>
          <w:color w:val="666666"/>
          <w:sz w:val="18"/>
          <w:lang w:val="en-US"/>
        </w:rPr>
        <w:t>!=</w:t>
      </w:r>
      <w:r w:rsidRPr="00D110CB">
        <w:rPr>
          <w:sz w:val="18"/>
          <w:lang w:val="en-US"/>
        </w:rPr>
        <w:t xml:space="preserve"> </w:t>
      </w:r>
      <w:r w:rsidRPr="00D110CB">
        <w:rPr>
          <w:color w:val="BA2121"/>
          <w:sz w:val="18"/>
          <w:lang w:val="en-US"/>
        </w:rPr>
        <w:t>''</w:t>
      </w:r>
      <w:r w:rsidRPr="00D110CB">
        <w:rPr>
          <w:sz w:val="18"/>
          <w:lang w:val="en-US"/>
        </w:rPr>
        <w:t xml:space="preserve"> :</w:t>
      </w:r>
    </w:p>
    <w:p w14:paraId="187EDB76" w14:textId="77777777" w:rsidR="00D110CB" w:rsidRPr="00D110CB" w:rsidRDefault="00D110CB" w:rsidP="00D110CB">
      <w:pPr>
        <w:pStyle w:val="HTMLPreformatted"/>
        <w:shd w:val="clear" w:color="auto" w:fill="F8F8F8"/>
        <w:rPr>
          <w:sz w:val="18"/>
          <w:lang w:val="en-US"/>
        </w:rPr>
      </w:pPr>
      <w:r w:rsidRPr="00D110CB">
        <w:rPr>
          <w:color w:val="666666"/>
          <w:sz w:val="18"/>
          <w:lang w:val="en-US"/>
        </w:rPr>
        <w:t>7</w:t>
      </w:r>
      <w:r w:rsidRPr="00D110CB">
        <w:rPr>
          <w:sz w:val="18"/>
          <w:lang w:val="en-US"/>
        </w:rPr>
        <w:t xml:space="preserve"> </w:t>
      </w:r>
      <w:r w:rsidRPr="00D110CB">
        <w:rPr>
          <w:sz w:val="18"/>
          <w:lang w:val="en-US"/>
        </w:rPr>
        <w:tab/>
      </w:r>
      <w:r w:rsidRPr="00D110CB">
        <w:rPr>
          <w:sz w:val="18"/>
          <w:lang w:val="en-US"/>
        </w:rPr>
        <w:tab/>
      </w:r>
      <w:r w:rsidRPr="00D110CB">
        <w:rPr>
          <w:sz w:val="18"/>
          <w:lang w:val="en-US"/>
        </w:rPr>
        <w:tab/>
      </w:r>
      <w:proofErr w:type="spellStart"/>
      <w:proofErr w:type="gramStart"/>
      <w:r w:rsidRPr="00D110CB">
        <w:rPr>
          <w:sz w:val="18"/>
          <w:lang w:val="en-US"/>
        </w:rPr>
        <w:t>tweets</w:t>
      </w:r>
      <w:r w:rsidRPr="00D110CB">
        <w:rPr>
          <w:color w:val="666666"/>
          <w:sz w:val="18"/>
          <w:lang w:val="en-US"/>
        </w:rPr>
        <w:t>.</w:t>
      </w:r>
      <w:r w:rsidRPr="00D110CB">
        <w:rPr>
          <w:sz w:val="18"/>
          <w:lang w:val="en-US"/>
        </w:rPr>
        <w:t>append</w:t>
      </w:r>
      <w:proofErr w:type="spellEnd"/>
      <w:r w:rsidRPr="00D110CB">
        <w:rPr>
          <w:sz w:val="18"/>
          <w:lang w:val="en-US"/>
        </w:rPr>
        <w:t>(</w:t>
      </w:r>
      <w:proofErr w:type="gramEnd"/>
      <w:r w:rsidRPr="00D110CB">
        <w:rPr>
          <w:sz w:val="18"/>
          <w:lang w:val="en-US"/>
        </w:rPr>
        <w:t>elements)</w:t>
      </w:r>
    </w:p>
    <w:p w14:paraId="55B5EB6C" w14:textId="77777777" w:rsidR="00D110CB" w:rsidRPr="00D110CB" w:rsidRDefault="00D110CB" w:rsidP="00D110CB">
      <w:pPr>
        <w:pStyle w:val="HTMLPreformatted"/>
        <w:shd w:val="clear" w:color="auto" w:fill="F8F8F8"/>
        <w:rPr>
          <w:sz w:val="18"/>
          <w:lang w:val="en-US"/>
        </w:rPr>
      </w:pPr>
      <w:r w:rsidRPr="00D110CB">
        <w:rPr>
          <w:color w:val="666666"/>
          <w:sz w:val="18"/>
          <w:lang w:val="en-US"/>
        </w:rPr>
        <w:t>8</w:t>
      </w:r>
      <w:r w:rsidRPr="00D110CB">
        <w:rPr>
          <w:sz w:val="18"/>
          <w:lang w:val="en-US"/>
        </w:rPr>
        <w:t xml:space="preserve"> </w:t>
      </w:r>
      <w:r w:rsidRPr="00D110CB">
        <w:rPr>
          <w:sz w:val="18"/>
          <w:lang w:val="en-US"/>
        </w:rPr>
        <w:tab/>
      </w:r>
      <w:r w:rsidRPr="00D110CB">
        <w:rPr>
          <w:sz w:val="18"/>
          <w:lang w:val="en-US"/>
        </w:rPr>
        <w:tab/>
      </w:r>
      <w:r w:rsidRPr="00D110CB">
        <w:rPr>
          <w:sz w:val="18"/>
          <w:lang w:val="en-US"/>
        </w:rPr>
        <w:tab/>
      </w:r>
      <w:proofErr w:type="gramStart"/>
      <w:r w:rsidRPr="00D110CB">
        <w:rPr>
          <w:b/>
          <w:bCs/>
          <w:color w:val="008000"/>
          <w:sz w:val="18"/>
          <w:lang w:val="en-US"/>
        </w:rPr>
        <w:t>print</w:t>
      </w:r>
      <w:r w:rsidRPr="00D110CB">
        <w:rPr>
          <w:sz w:val="18"/>
          <w:lang w:val="en-US"/>
        </w:rPr>
        <w:t>(</w:t>
      </w:r>
      <w:proofErr w:type="gramEnd"/>
      <w:r w:rsidRPr="00D110CB">
        <w:rPr>
          <w:color w:val="BA2121"/>
          <w:sz w:val="18"/>
          <w:lang w:val="en-US"/>
        </w:rPr>
        <w:t>'</w:t>
      </w:r>
      <w:r w:rsidRPr="00D110CB">
        <w:rPr>
          <w:b/>
          <w:bCs/>
          <w:color w:val="BB6622"/>
          <w:sz w:val="18"/>
          <w:lang w:val="en-US"/>
        </w:rPr>
        <w:t>\</w:t>
      </w:r>
      <w:proofErr w:type="spellStart"/>
      <w:r w:rsidRPr="00D110CB">
        <w:rPr>
          <w:b/>
          <w:bCs/>
          <w:color w:val="BB6622"/>
          <w:sz w:val="18"/>
          <w:lang w:val="en-US"/>
        </w:rPr>
        <w:t>t</w:t>
      </w:r>
      <w:r w:rsidRPr="00D110CB">
        <w:rPr>
          <w:color w:val="BA2121"/>
          <w:sz w:val="18"/>
          <w:lang w:val="en-US"/>
        </w:rPr>
        <w:t>'</w:t>
      </w:r>
      <w:r w:rsidRPr="00D110CB">
        <w:rPr>
          <w:color w:val="666666"/>
          <w:sz w:val="18"/>
          <w:lang w:val="en-US"/>
        </w:rPr>
        <w:t>.</w:t>
      </w:r>
      <w:r w:rsidRPr="00D110CB">
        <w:rPr>
          <w:sz w:val="18"/>
          <w:lang w:val="en-US"/>
        </w:rPr>
        <w:t>join</w:t>
      </w:r>
      <w:proofErr w:type="spellEnd"/>
      <w:r w:rsidRPr="00D110CB">
        <w:rPr>
          <w:sz w:val="18"/>
          <w:lang w:val="en-US"/>
        </w:rPr>
        <w:t>(elements))</w:t>
      </w:r>
    </w:p>
    <w:p w14:paraId="3F1578DC" w14:textId="77777777" w:rsidR="00D110CB" w:rsidRPr="00D110CB" w:rsidRDefault="00D110CB" w:rsidP="00D110CB">
      <w:pPr>
        <w:pStyle w:val="HTMLPreformatted"/>
        <w:shd w:val="clear" w:color="auto" w:fill="F8F8F8"/>
        <w:rPr>
          <w:sz w:val="18"/>
          <w:lang w:val="en-US"/>
        </w:rPr>
      </w:pPr>
      <w:r w:rsidRPr="00D110CB">
        <w:rPr>
          <w:color w:val="666666"/>
          <w:sz w:val="18"/>
          <w:lang w:val="en-US"/>
        </w:rPr>
        <w:t>9</w:t>
      </w:r>
      <w:r w:rsidRPr="00D110CB">
        <w:rPr>
          <w:sz w:val="18"/>
          <w:lang w:val="en-US"/>
        </w:rPr>
        <w:t xml:space="preserve"> </w:t>
      </w:r>
      <w:proofErr w:type="gramStart"/>
      <w:r w:rsidRPr="00D110CB">
        <w:rPr>
          <w:sz w:val="18"/>
          <w:lang w:val="en-US"/>
        </w:rPr>
        <w:t>main()</w:t>
      </w:r>
      <w:proofErr w:type="gramEnd"/>
    </w:p>
    <w:p w14:paraId="3C30B164" w14:textId="35CA559B" w:rsidR="007A2033" w:rsidRDefault="00D110CB" w:rsidP="007A2033">
      <w:pPr>
        <w:pStyle w:val="Heading3"/>
      </w:pPr>
      <w:r>
        <w:br/>
      </w:r>
      <w:bookmarkStart w:id="31" w:name="_Toc423008404"/>
      <w:r w:rsidR="007A2033">
        <w:t>tweetsgeo.py</w:t>
      </w:r>
      <w:bookmarkEnd w:id="31"/>
    </w:p>
    <w:p w14:paraId="6E8D6213" w14:textId="77777777" w:rsidR="007A2033" w:rsidRPr="00D110CB" w:rsidRDefault="007A2033" w:rsidP="007A2033">
      <w:pPr>
        <w:pStyle w:val="HTMLPreformatted"/>
        <w:shd w:val="clear" w:color="auto" w:fill="F8F8F8"/>
        <w:rPr>
          <w:sz w:val="18"/>
          <w:lang w:val="en-US"/>
        </w:rPr>
      </w:pPr>
      <w:r w:rsidRPr="007A2033">
        <w:rPr>
          <w:color w:val="666666"/>
          <w:lang w:val="en-US"/>
        </w:rPr>
        <w:t>1</w:t>
      </w:r>
      <w:r w:rsidRPr="007A2033">
        <w:rPr>
          <w:lang w:val="en-US"/>
        </w:rPr>
        <w:t xml:space="preserve"> </w:t>
      </w:r>
      <w:r w:rsidRPr="00D110CB">
        <w:rPr>
          <w:b/>
          <w:bCs/>
          <w:color w:val="008000"/>
          <w:sz w:val="18"/>
          <w:lang w:val="en-US"/>
        </w:rPr>
        <w:t>import</w:t>
      </w:r>
      <w:r w:rsidRPr="00D110CB">
        <w:rPr>
          <w:sz w:val="18"/>
          <w:lang w:val="en-US"/>
        </w:rPr>
        <w:t xml:space="preserve"> </w:t>
      </w:r>
      <w:r w:rsidRPr="00D110CB">
        <w:rPr>
          <w:b/>
          <w:bCs/>
          <w:color w:val="0000FF"/>
          <w:sz w:val="18"/>
          <w:lang w:val="en-US"/>
        </w:rPr>
        <w:t>pickle</w:t>
      </w:r>
    </w:p>
    <w:p w14:paraId="40F87295" w14:textId="77777777" w:rsidR="007A2033" w:rsidRPr="00D110CB" w:rsidRDefault="007A2033" w:rsidP="007A2033">
      <w:pPr>
        <w:pStyle w:val="HTMLPreformatted"/>
        <w:shd w:val="clear" w:color="auto" w:fill="F8F8F8"/>
        <w:rPr>
          <w:sz w:val="18"/>
          <w:lang w:val="en-US"/>
        </w:rPr>
      </w:pPr>
      <w:r w:rsidRPr="00D110CB">
        <w:rPr>
          <w:color w:val="666666"/>
          <w:sz w:val="18"/>
          <w:lang w:val="en-US"/>
        </w:rPr>
        <w:t>2</w:t>
      </w:r>
      <w:r w:rsidRPr="00D110CB">
        <w:rPr>
          <w:sz w:val="18"/>
          <w:lang w:val="en-US"/>
        </w:rPr>
        <w:t xml:space="preserve"> </w:t>
      </w:r>
      <w:proofErr w:type="spellStart"/>
      <w:r w:rsidRPr="00D110CB">
        <w:rPr>
          <w:b/>
          <w:bCs/>
          <w:color w:val="008000"/>
          <w:sz w:val="18"/>
          <w:lang w:val="en-US"/>
        </w:rPr>
        <w:t>def</w:t>
      </w:r>
      <w:proofErr w:type="spellEnd"/>
      <w:r w:rsidRPr="00D110CB">
        <w:rPr>
          <w:sz w:val="18"/>
          <w:lang w:val="en-US"/>
        </w:rPr>
        <w:t xml:space="preserve"> </w:t>
      </w:r>
      <w:proofErr w:type="spellStart"/>
      <w:proofErr w:type="gramStart"/>
      <w:r w:rsidRPr="00D110CB">
        <w:rPr>
          <w:color w:val="0000FF"/>
          <w:sz w:val="18"/>
          <w:lang w:val="en-US"/>
        </w:rPr>
        <w:t>gettweetlocs</w:t>
      </w:r>
      <w:proofErr w:type="spellEnd"/>
      <w:r w:rsidRPr="00D110CB">
        <w:rPr>
          <w:sz w:val="18"/>
          <w:lang w:val="en-US"/>
        </w:rPr>
        <w:t>(</w:t>
      </w:r>
      <w:proofErr w:type="gramEnd"/>
      <w:r w:rsidRPr="00D110CB">
        <w:rPr>
          <w:sz w:val="18"/>
          <w:lang w:val="en-US"/>
        </w:rPr>
        <w:t>):</w:t>
      </w:r>
    </w:p>
    <w:p w14:paraId="16508563" w14:textId="77777777" w:rsidR="007A2033" w:rsidRPr="00D110CB" w:rsidRDefault="007A2033" w:rsidP="007A2033">
      <w:pPr>
        <w:pStyle w:val="HTMLPreformatted"/>
        <w:shd w:val="clear" w:color="auto" w:fill="F8F8F8"/>
        <w:rPr>
          <w:sz w:val="18"/>
          <w:lang w:val="en-US"/>
        </w:rPr>
      </w:pPr>
      <w:r w:rsidRPr="00D110CB">
        <w:rPr>
          <w:color w:val="666666"/>
          <w:sz w:val="18"/>
          <w:lang w:val="en-US"/>
        </w:rPr>
        <w:t>3</w:t>
      </w:r>
      <w:r w:rsidRPr="00D110CB">
        <w:rPr>
          <w:sz w:val="18"/>
          <w:lang w:val="en-US"/>
        </w:rPr>
        <w:t xml:space="preserve">     </w:t>
      </w:r>
      <w:proofErr w:type="spellStart"/>
      <w:r w:rsidRPr="00D110CB">
        <w:rPr>
          <w:sz w:val="18"/>
          <w:lang w:val="en-US"/>
        </w:rPr>
        <w:t>tweetDict</w:t>
      </w:r>
      <w:proofErr w:type="spellEnd"/>
      <w:r w:rsidRPr="00D110CB">
        <w:rPr>
          <w:sz w:val="18"/>
          <w:lang w:val="en-US"/>
        </w:rPr>
        <w:t xml:space="preserve"> </w:t>
      </w:r>
      <w:r w:rsidRPr="00D110CB">
        <w:rPr>
          <w:color w:val="666666"/>
          <w:sz w:val="18"/>
          <w:lang w:val="en-US"/>
        </w:rPr>
        <w:t>=</w:t>
      </w:r>
      <w:r w:rsidRPr="00D110CB">
        <w:rPr>
          <w:sz w:val="18"/>
          <w:lang w:val="en-US"/>
        </w:rPr>
        <w:t xml:space="preserve"> {}</w:t>
      </w:r>
    </w:p>
    <w:p w14:paraId="2A19F6D7" w14:textId="77777777" w:rsidR="007A2033" w:rsidRPr="00D110CB" w:rsidRDefault="007A2033" w:rsidP="007A2033">
      <w:pPr>
        <w:pStyle w:val="HTMLPreformatted"/>
        <w:shd w:val="clear" w:color="auto" w:fill="F8F8F8"/>
        <w:rPr>
          <w:sz w:val="18"/>
          <w:lang w:val="en-US"/>
        </w:rPr>
      </w:pPr>
      <w:r w:rsidRPr="00D110CB">
        <w:rPr>
          <w:color w:val="666666"/>
          <w:sz w:val="18"/>
          <w:lang w:val="en-US"/>
        </w:rPr>
        <w:t>4</w:t>
      </w:r>
      <w:r w:rsidRPr="00D110CB">
        <w:rPr>
          <w:sz w:val="18"/>
          <w:lang w:val="en-US"/>
        </w:rPr>
        <w:t xml:space="preserve">     </w:t>
      </w:r>
      <w:r w:rsidRPr="00D110CB">
        <w:rPr>
          <w:b/>
          <w:bCs/>
          <w:color w:val="008000"/>
          <w:sz w:val="18"/>
          <w:lang w:val="en-US"/>
        </w:rPr>
        <w:t>with</w:t>
      </w:r>
      <w:r w:rsidRPr="00D110CB">
        <w:rPr>
          <w:sz w:val="18"/>
          <w:lang w:val="en-US"/>
        </w:rPr>
        <w:t xml:space="preserve"> </w:t>
      </w:r>
      <w:proofErr w:type="gramStart"/>
      <w:r w:rsidRPr="00D110CB">
        <w:rPr>
          <w:color w:val="008000"/>
          <w:sz w:val="18"/>
          <w:lang w:val="en-US"/>
        </w:rPr>
        <w:t>open</w:t>
      </w:r>
      <w:r w:rsidRPr="00D110CB">
        <w:rPr>
          <w:sz w:val="18"/>
          <w:lang w:val="en-US"/>
        </w:rPr>
        <w:t>(</w:t>
      </w:r>
      <w:proofErr w:type="gramEnd"/>
      <w:r w:rsidRPr="00D110CB">
        <w:rPr>
          <w:color w:val="BA2121"/>
          <w:sz w:val="18"/>
          <w:lang w:val="en-US"/>
        </w:rPr>
        <w:t>"tweets.txt"</w:t>
      </w:r>
      <w:r w:rsidRPr="00D110CB">
        <w:rPr>
          <w:sz w:val="18"/>
          <w:lang w:val="en-US"/>
        </w:rPr>
        <w:t xml:space="preserve">) </w:t>
      </w:r>
      <w:r w:rsidRPr="00D110CB">
        <w:rPr>
          <w:b/>
          <w:bCs/>
          <w:color w:val="008000"/>
          <w:sz w:val="18"/>
          <w:lang w:val="en-US"/>
        </w:rPr>
        <w:t>as</w:t>
      </w:r>
      <w:r w:rsidRPr="00D110CB">
        <w:rPr>
          <w:sz w:val="18"/>
          <w:lang w:val="en-US"/>
        </w:rPr>
        <w:t xml:space="preserve"> f:</w:t>
      </w:r>
    </w:p>
    <w:p w14:paraId="411F61B5" w14:textId="77777777" w:rsidR="007A2033" w:rsidRPr="00D110CB" w:rsidRDefault="007A2033" w:rsidP="007A2033">
      <w:pPr>
        <w:pStyle w:val="HTMLPreformatted"/>
        <w:shd w:val="clear" w:color="auto" w:fill="F8F8F8"/>
        <w:rPr>
          <w:sz w:val="18"/>
          <w:lang w:val="en-US"/>
        </w:rPr>
      </w:pPr>
      <w:r w:rsidRPr="00D110CB">
        <w:rPr>
          <w:color w:val="666666"/>
          <w:sz w:val="18"/>
          <w:lang w:val="en-US"/>
        </w:rPr>
        <w:t>5</w:t>
      </w:r>
      <w:r w:rsidRPr="00D110CB">
        <w:rPr>
          <w:sz w:val="18"/>
          <w:lang w:val="en-US"/>
        </w:rPr>
        <w:t xml:space="preserve">     </w:t>
      </w:r>
      <w:r w:rsidRPr="00D110CB">
        <w:rPr>
          <w:sz w:val="18"/>
          <w:lang w:val="en-US"/>
        </w:rPr>
        <w:tab/>
      </w:r>
      <w:r w:rsidRPr="00D110CB">
        <w:rPr>
          <w:b/>
          <w:bCs/>
          <w:color w:val="008000"/>
          <w:sz w:val="18"/>
          <w:lang w:val="en-US"/>
        </w:rPr>
        <w:t>for</w:t>
      </w:r>
      <w:r w:rsidRPr="00D110CB">
        <w:rPr>
          <w:sz w:val="18"/>
          <w:lang w:val="en-US"/>
        </w:rPr>
        <w:t xml:space="preserve"> line </w:t>
      </w:r>
      <w:r w:rsidRPr="00D110CB">
        <w:rPr>
          <w:b/>
          <w:bCs/>
          <w:color w:val="AA22FF"/>
          <w:sz w:val="18"/>
          <w:lang w:val="en-US"/>
        </w:rPr>
        <w:t>in</w:t>
      </w:r>
      <w:r w:rsidRPr="00D110CB">
        <w:rPr>
          <w:sz w:val="18"/>
          <w:lang w:val="en-US"/>
        </w:rPr>
        <w:t xml:space="preserve"> f:</w:t>
      </w:r>
    </w:p>
    <w:p w14:paraId="6BF44128" w14:textId="77777777" w:rsidR="007A2033" w:rsidRPr="00D110CB" w:rsidRDefault="007A2033" w:rsidP="007A2033">
      <w:pPr>
        <w:pStyle w:val="HTMLPreformatted"/>
        <w:shd w:val="clear" w:color="auto" w:fill="F8F8F8"/>
        <w:tabs>
          <w:tab w:val="clear" w:pos="916"/>
          <w:tab w:val="clear" w:pos="1832"/>
          <w:tab w:val="clear" w:pos="2748"/>
          <w:tab w:val="left" w:pos="426"/>
          <w:tab w:val="left" w:pos="709"/>
          <w:tab w:val="left" w:pos="1276"/>
        </w:tabs>
        <w:rPr>
          <w:sz w:val="18"/>
          <w:lang w:val="en-US"/>
        </w:rPr>
      </w:pPr>
      <w:r w:rsidRPr="00D110CB">
        <w:rPr>
          <w:color w:val="666666"/>
          <w:sz w:val="18"/>
          <w:lang w:val="en-US"/>
        </w:rPr>
        <w:t>6</w:t>
      </w:r>
      <w:r w:rsidRPr="00D110CB">
        <w:rPr>
          <w:sz w:val="18"/>
          <w:lang w:val="en-US"/>
        </w:rPr>
        <w:t xml:space="preserve"> </w:t>
      </w:r>
      <w:r w:rsidRPr="00D110CB">
        <w:rPr>
          <w:sz w:val="18"/>
          <w:lang w:val="en-US"/>
        </w:rPr>
        <w:tab/>
      </w:r>
      <w:r w:rsidRPr="00D110CB">
        <w:rPr>
          <w:sz w:val="18"/>
          <w:lang w:val="en-US"/>
        </w:rPr>
        <w:tab/>
      </w:r>
      <w:r w:rsidRPr="00D110CB">
        <w:rPr>
          <w:sz w:val="18"/>
          <w:lang w:val="en-US"/>
        </w:rPr>
        <w:tab/>
        <w:t xml:space="preserve">tweet </w:t>
      </w:r>
      <w:r w:rsidRPr="00D110CB">
        <w:rPr>
          <w:color w:val="666666"/>
          <w:sz w:val="18"/>
          <w:lang w:val="en-US"/>
        </w:rPr>
        <w:t>=</w:t>
      </w:r>
      <w:r w:rsidRPr="00D110CB">
        <w:rPr>
          <w:sz w:val="18"/>
          <w:lang w:val="en-US"/>
        </w:rPr>
        <w:t xml:space="preserve"> </w:t>
      </w:r>
      <w:proofErr w:type="spellStart"/>
      <w:proofErr w:type="gramStart"/>
      <w:r w:rsidRPr="00D110CB">
        <w:rPr>
          <w:sz w:val="18"/>
          <w:lang w:val="en-US"/>
        </w:rPr>
        <w:t>line</w:t>
      </w:r>
      <w:r w:rsidRPr="00D110CB">
        <w:rPr>
          <w:color w:val="666666"/>
          <w:sz w:val="18"/>
          <w:lang w:val="en-US"/>
        </w:rPr>
        <w:t>.</w:t>
      </w:r>
      <w:r w:rsidRPr="00D110CB">
        <w:rPr>
          <w:sz w:val="18"/>
          <w:lang w:val="en-US"/>
        </w:rPr>
        <w:t>strip</w:t>
      </w:r>
      <w:proofErr w:type="spellEnd"/>
      <w:r w:rsidRPr="00D110CB">
        <w:rPr>
          <w:sz w:val="18"/>
          <w:lang w:val="en-US"/>
        </w:rPr>
        <w:t>(</w:t>
      </w:r>
      <w:proofErr w:type="gramEnd"/>
      <w:r w:rsidRPr="00D110CB">
        <w:rPr>
          <w:sz w:val="18"/>
          <w:lang w:val="en-US"/>
        </w:rPr>
        <w:t>)</w:t>
      </w:r>
      <w:r w:rsidRPr="00D110CB">
        <w:rPr>
          <w:color w:val="666666"/>
          <w:sz w:val="18"/>
          <w:lang w:val="en-US"/>
        </w:rPr>
        <w:t>.</w:t>
      </w:r>
      <w:r w:rsidRPr="00D110CB">
        <w:rPr>
          <w:sz w:val="18"/>
          <w:lang w:val="en-US"/>
        </w:rPr>
        <w:t>split(</w:t>
      </w:r>
      <w:r w:rsidRPr="00D110CB">
        <w:rPr>
          <w:color w:val="BA2121"/>
          <w:sz w:val="18"/>
          <w:lang w:val="en-US"/>
        </w:rPr>
        <w:t>'</w:t>
      </w:r>
      <w:r w:rsidRPr="00D110CB">
        <w:rPr>
          <w:b/>
          <w:bCs/>
          <w:color w:val="BB6622"/>
          <w:sz w:val="18"/>
          <w:lang w:val="en-US"/>
        </w:rPr>
        <w:t>\t</w:t>
      </w:r>
      <w:r w:rsidRPr="00D110CB">
        <w:rPr>
          <w:color w:val="BA2121"/>
          <w:sz w:val="18"/>
          <w:lang w:val="en-US"/>
        </w:rPr>
        <w:t>'</w:t>
      </w:r>
      <w:r w:rsidRPr="00D110CB">
        <w:rPr>
          <w:sz w:val="18"/>
          <w:lang w:val="en-US"/>
        </w:rPr>
        <w:t>)</w:t>
      </w:r>
    </w:p>
    <w:p w14:paraId="147484A9" w14:textId="77777777" w:rsidR="007A2033" w:rsidRPr="00D110CB" w:rsidRDefault="007A2033" w:rsidP="007A2033">
      <w:pPr>
        <w:pStyle w:val="HTMLPreformatted"/>
        <w:shd w:val="clear" w:color="auto" w:fill="F8F8F8"/>
        <w:tabs>
          <w:tab w:val="clear" w:pos="916"/>
          <w:tab w:val="clear" w:pos="1832"/>
          <w:tab w:val="clear" w:pos="2748"/>
          <w:tab w:val="left" w:pos="426"/>
          <w:tab w:val="left" w:pos="709"/>
          <w:tab w:val="left" w:pos="1276"/>
        </w:tabs>
        <w:rPr>
          <w:sz w:val="18"/>
        </w:rPr>
      </w:pPr>
      <w:proofErr w:type="gramStart"/>
      <w:r w:rsidRPr="00D110CB">
        <w:rPr>
          <w:color w:val="666666"/>
          <w:sz w:val="18"/>
        </w:rPr>
        <w:t>7</w:t>
      </w:r>
      <w:r w:rsidRPr="00D110CB">
        <w:rPr>
          <w:sz w:val="18"/>
        </w:rPr>
        <w:t xml:space="preserve"> </w:t>
      </w:r>
      <w:r w:rsidRPr="00D110CB">
        <w:rPr>
          <w:sz w:val="18"/>
        </w:rPr>
        <w:tab/>
      </w:r>
      <w:r w:rsidRPr="00D110CB">
        <w:rPr>
          <w:sz w:val="18"/>
        </w:rPr>
        <w:tab/>
      </w:r>
      <w:r w:rsidRPr="00D110CB">
        <w:rPr>
          <w:sz w:val="18"/>
        </w:rPr>
        <w:tab/>
      </w:r>
      <w:proofErr w:type="spellStart"/>
      <w:r w:rsidRPr="00D110CB">
        <w:rPr>
          <w:sz w:val="18"/>
        </w:rPr>
        <w:t>tweetgeo</w:t>
      </w:r>
      <w:proofErr w:type="spellEnd"/>
      <w:r w:rsidRPr="00D110CB">
        <w:rPr>
          <w:sz w:val="18"/>
        </w:rPr>
        <w:t xml:space="preserve"> </w:t>
      </w:r>
      <w:r w:rsidRPr="00D110CB">
        <w:rPr>
          <w:color w:val="666666"/>
          <w:sz w:val="18"/>
        </w:rPr>
        <w:t>=</w:t>
      </w:r>
      <w:r w:rsidRPr="00D110CB">
        <w:rPr>
          <w:sz w:val="18"/>
        </w:rPr>
        <w:t xml:space="preserve"> </w:t>
      </w:r>
      <w:proofErr w:type="spellStart"/>
      <w:r w:rsidRPr="00D110CB">
        <w:rPr>
          <w:sz w:val="18"/>
        </w:rPr>
        <w:t>tweet</w:t>
      </w:r>
      <w:proofErr w:type="spellEnd"/>
      <w:r w:rsidRPr="00D110CB">
        <w:rPr>
          <w:sz w:val="18"/>
        </w:rPr>
        <w:t>[</w:t>
      </w:r>
      <w:r w:rsidRPr="00D110CB">
        <w:rPr>
          <w:color w:val="666666"/>
          <w:sz w:val="18"/>
        </w:rPr>
        <w:t>1</w:t>
      </w:r>
      <w:r w:rsidRPr="00D110CB">
        <w:rPr>
          <w:sz w:val="18"/>
        </w:rPr>
        <w:t>]</w:t>
      </w:r>
      <w:r w:rsidRPr="00D110CB">
        <w:rPr>
          <w:color w:val="666666"/>
          <w:sz w:val="18"/>
        </w:rPr>
        <w:t>.</w:t>
      </w:r>
      <w:r w:rsidRPr="00D110CB">
        <w:rPr>
          <w:sz w:val="18"/>
        </w:rPr>
        <w:t>split()</w:t>
      </w:r>
      <w:proofErr w:type="gramEnd"/>
    </w:p>
    <w:p w14:paraId="5511F4E0" w14:textId="77777777" w:rsidR="007A2033" w:rsidRPr="00D110CB" w:rsidRDefault="007A2033" w:rsidP="007A2033">
      <w:pPr>
        <w:pStyle w:val="HTMLPreformatted"/>
        <w:shd w:val="clear" w:color="auto" w:fill="F8F8F8"/>
        <w:tabs>
          <w:tab w:val="clear" w:pos="916"/>
          <w:tab w:val="clear" w:pos="1832"/>
          <w:tab w:val="clear" w:pos="2748"/>
          <w:tab w:val="left" w:pos="426"/>
          <w:tab w:val="left" w:pos="709"/>
          <w:tab w:val="left" w:pos="1276"/>
        </w:tabs>
        <w:rPr>
          <w:sz w:val="18"/>
        </w:rPr>
      </w:pPr>
      <w:r w:rsidRPr="00D110CB">
        <w:rPr>
          <w:color w:val="666666"/>
          <w:sz w:val="18"/>
        </w:rPr>
        <w:t>8</w:t>
      </w:r>
      <w:r w:rsidRPr="00D110CB">
        <w:rPr>
          <w:sz w:val="18"/>
        </w:rPr>
        <w:t xml:space="preserve"> </w:t>
      </w:r>
      <w:r w:rsidRPr="00D110CB">
        <w:rPr>
          <w:sz w:val="18"/>
        </w:rPr>
        <w:tab/>
      </w:r>
      <w:r w:rsidRPr="00D110CB">
        <w:rPr>
          <w:sz w:val="18"/>
        </w:rPr>
        <w:tab/>
      </w:r>
      <w:r w:rsidRPr="00D110CB">
        <w:rPr>
          <w:sz w:val="18"/>
        </w:rPr>
        <w:tab/>
      </w:r>
      <w:proofErr w:type="spellStart"/>
      <w:r w:rsidRPr="00D110CB">
        <w:rPr>
          <w:sz w:val="18"/>
        </w:rPr>
        <w:t>tweetgeo</w:t>
      </w:r>
      <w:proofErr w:type="spellEnd"/>
      <w:r w:rsidRPr="00D110CB">
        <w:rPr>
          <w:sz w:val="18"/>
        </w:rPr>
        <w:t xml:space="preserve"> </w:t>
      </w:r>
      <w:r w:rsidRPr="00D110CB">
        <w:rPr>
          <w:color w:val="666666"/>
          <w:sz w:val="18"/>
        </w:rPr>
        <w:t>=</w:t>
      </w:r>
      <w:r w:rsidRPr="00D110CB">
        <w:rPr>
          <w:sz w:val="18"/>
        </w:rPr>
        <w:t xml:space="preserve"> (</w:t>
      </w:r>
      <w:proofErr w:type="spellStart"/>
      <w:r w:rsidRPr="00D110CB">
        <w:rPr>
          <w:sz w:val="18"/>
        </w:rPr>
        <w:t>tweetgeo</w:t>
      </w:r>
      <w:proofErr w:type="spellEnd"/>
      <w:r w:rsidRPr="00D110CB">
        <w:rPr>
          <w:sz w:val="18"/>
        </w:rPr>
        <w:t>[</w:t>
      </w:r>
      <w:r w:rsidRPr="00D110CB">
        <w:rPr>
          <w:color w:val="666666"/>
          <w:sz w:val="18"/>
        </w:rPr>
        <w:t>0</w:t>
      </w:r>
      <w:r w:rsidRPr="00D110CB">
        <w:rPr>
          <w:sz w:val="18"/>
        </w:rPr>
        <w:t>]</w:t>
      </w:r>
      <w:proofErr w:type="gramStart"/>
      <w:r w:rsidRPr="00D110CB">
        <w:rPr>
          <w:sz w:val="18"/>
        </w:rPr>
        <w:t>,</w:t>
      </w:r>
      <w:proofErr w:type="spellStart"/>
      <w:r w:rsidRPr="00D110CB">
        <w:rPr>
          <w:sz w:val="18"/>
        </w:rPr>
        <w:t>tweetgeo</w:t>
      </w:r>
      <w:proofErr w:type="spellEnd"/>
      <w:r w:rsidRPr="00D110CB">
        <w:rPr>
          <w:sz w:val="18"/>
        </w:rPr>
        <w:t>[</w:t>
      </w:r>
      <w:proofErr w:type="gramEnd"/>
      <w:r w:rsidRPr="00D110CB">
        <w:rPr>
          <w:color w:val="666666"/>
          <w:sz w:val="18"/>
        </w:rPr>
        <w:t>1</w:t>
      </w:r>
      <w:r w:rsidRPr="00D110CB">
        <w:rPr>
          <w:sz w:val="18"/>
        </w:rPr>
        <w:t>])</w:t>
      </w:r>
    </w:p>
    <w:p w14:paraId="2CEC1908" w14:textId="77777777" w:rsidR="007A2033" w:rsidRPr="00D110CB" w:rsidRDefault="007A2033" w:rsidP="007A2033">
      <w:pPr>
        <w:pStyle w:val="HTMLPreformatted"/>
        <w:shd w:val="clear" w:color="auto" w:fill="F8F8F8"/>
        <w:tabs>
          <w:tab w:val="clear" w:pos="916"/>
          <w:tab w:val="clear" w:pos="1832"/>
          <w:tab w:val="clear" w:pos="2748"/>
          <w:tab w:val="left" w:pos="426"/>
          <w:tab w:val="left" w:pos="709"/>
          <w:tab w:val="left" w:pos="1276"/>
        </w:tabs>
        <w:rPr>
          <w:sz w:val="18"/>
        </w:rPr>
      </w:pPr>
      <w:r w:rsidRPr="00D110CB">
        <w:rPr>
          <w:color w:val="666666"/>
          <w:sz w:val="18"/>
        </w:rPr>
        <w:t>9</w:t>
      </w:r>
      <w:r w:rsidRPr="00D110CB">
        <w:rPr>
          <w:sz w:val="18"/>
        </w:rPr>
        <w:t xml:space="preserve"> </w:t>
      </w:r>
      <w:r w:rsidRPr="00D110CB">
        <w:rPr>
          <w:sz w:val="18"/>
        </w:rPr>
        <w:tab/>
      </w:r>
      <w:r w:rsidRPr="00D110CB">
        <w:rPr>
          <w:sz w:val="18"/>
        </w:rPr>
        <w:tab/>
      </w:r>
      <w:r w:rsidRPr="00D110CB">
        <w:rPr>
          <w:sz w:val="18"/>
        </w:rPr>
        <w:tab/>
      </w:r>
      <w:proofErr w:type="spellStart"/>
      <w:r w:rsidRPr="00D110CB">
        <w:rPr>
          <w:sz w:val="18"/>
        </w:rPr>
        <w:t>tweetDict</w:t>
      </w:r>
      <w:proofErr w:type="spellEnd"/>
      <w:r w:rsidRPr="00D110CB">
        <w:rPr>
          <w:sz w:val="18"/>
        </w:rPr>
        <w:t>[</w:t>
      </w:r>
      <w:proofErr w:type="spellStart"/>
      <w:r w:rsidRPr="00D110CB">
        <w:rPr>
          <w:sz w:val="18"/>
        </w:rPr>
        <w:t>tweetgeo</w:t>
      </w:r>
      <w:proofErr w:type="gramStart"/>
      <w:r w:rsidRPr="00D110CB">
        <w:rPr>
          <w:sz w:val="18"/>
        </w:rPr>
        <w:t>,tweet</w:t>
      </w:r>
      <w:proofErr w:type="spellEnd"/>
      <w:r w:rsidRPr="00D110CB">
        <w:rPr>
          <w:sz w:val="18"/>
        </w:rPr>
        <w:t>[</w:t>
      </w:r>
      <w:r w:rsidRPr="00D110CB">
        <w:rPr>
          <w:color w:val="666666"/>
          <w:sz w:val="18"/>
        </w:rPr>
        <w:t>-</w:t>
      </w:r>
      <w:proofErr w:type="gramEnd"/>
      <w:r w:rsidRPr="00D110CB">
        <w:rPr>
          <w:color w:val="666666"/>
          <w:sz w:val="18"/>
        </w:rPr>
        <w:t>2</w:t>
      </w:r>
      <w:r w:rsidRPr="00D110CB">
        <w:rPr>
          <w:sz w:val="18"/>
        </w:rPr>
        <w:t>]]</w:t>
      </w:r>
      <w:r w:rsidRPr="00D110CB">
        <w:rPr>
          <w:color w:val="666666"/>
          <w:sz w:val="18"/>
        </w:rPr>
        <w:t>=</w:t>
      </w:r>
    </w:p>
    <w:p w14:paraId="788911B5" w14:textId="77777777" w:rsidR="007A2033" w:rsidRPr="00D110CB" w:rsidRDefault="007A2033" w:rsidP="007A2033">
      <w:pPr>
        <w:pStyle w:val="HTMLPreformatted"/>
        <w:shd w:val="clear" w:color="auto" w:fill="F8F8F8"/>
        <w:tabs>
          <w:tab w:val="clear" w:pos="916"/>
          <w:tab w:val="clear" w:pos="1832"/>
          <w:tab w:val="clear" w:pos="2748"/>
          <w:tab w:val="left" w:pos="426"/>
          <w:tab w:val="left" w:pos="709"/>
          <w:tab w:val="left" w:pos="1276"/>
        </w:tabs>
        <w:rPr>
          <w:sz w:val="18"/>
        </w:rPr>
      </w:pPr>
      <w:r w:rsidRPr="00D110CB">
        <w:rPr>
          <w:color w:val="666666"/>
          <w:sz w:val="18"/>
        </w:rPr>
        <w:t>10</w:t>
      </w:r>
      <w:r w:rsidRPr="00D110CB">
        <w:rPr>
          <w:sz w:val="18"/>
        </w:rPr>
        <w:t xml:space="preserve"> </w:t>
      </w:r>
      <w:r w:rsidRPr="00D110CB">
        <w:rPr>
          <w:sz w:val="18"/>
        </w:rPr>
        <w:tab/>
      </w:r>
      <w:r w:rsidRPr="00D110CB">
        <w:rPr>
          <w:sz w:val="18"/>
        </w:rPr>
        <w:tab/>
      </w:r>
      <w:r w:rsidRPr="00D110CB">
        <w:rPr>
          <w:sz w:val="18"/>
        </w:rPr>
        <w:tab/>
        <w:t>(</w:t>
      </w:r>
      <w:proofErr w:type="spellStart"/>
      <w:r w:rsidRPr="00D110CB">
        <w:rPr>
          <w:sz w:val="18"/>
        </w:rPr>
        <w:t>tweet</w:t>
      </w:r>
      <w:proofErr w:type="spellEnd"/>
      <w:r w:rsidRPr="00D110CB">
        <w:rPr>
          <w:sz w:val="18"/>
        </w:rPr>
        <w:t>[</w:t>
      </w:r>
      <w:r w:rsidRPr="00D110CB">
        <w:rPr>
          <w:color w:val="666666"/>
          <w:sz w:val="18"/>
        </w:rPr>
        <w:t>0</w:t>
      </w:r>
      <w:r w:rsidRPr="00D110CB">
        <w:rPr>
          <w:sz w:val="18"/>
        </w:rPr>
        <w:t>]</w:t>
      </w:r>
      <w:proofErr w:type="gramStart"/>
      <w:r w:rsidRPr="00D110CB">
        <w:rPr>
          <w:sz w:val="18"/>
        </w:rPr>
        <w:t>,</w:t>
      </w:r>
      <w:proofErr w:type="spellStart"/>
      <w:r w:rsidRPr="00D110CB">
        <w:rPr>
          <w:sz w:val="18"/>
        </w:rPr>
        <w:t>tweet</w:t>
      </w:r>
      <w:proofErr w:type="spellEnd"/>
      <w:r w:rsidRPr="00D110CB">
        <w:rPr>
          <w:sz w:val="18"/>
        </w:rPr>
        <w:t>[</w:t>
      </w:r>
      <w:proofErr w:type="gramEnd"/>
      <w:r w:rsidRPr="00D110CB">
        <w:rPr>
          <w:color w:val="666666"/>
          <w:sz w:val="18"/>
        </w:rPr>
        <w:t>1</w:t>
      </w:r>
      <w:r w:rsidRPr="00D110CB">
        <w:rPr>
          <w:sz w:val="18"/>
        </w:rPr>
        <w:t>])</w:t>
      </w:r>
    </w:p>
    <w:p w14:paraId="3D7949BC" w14:textId="77777777" w:rsidR="007A2033" w:rsidRPr="00D110CB" w:rsidRDefault="007A2033" w:rsidP="007A2033">
      <w:pPr>
        <w:pStyle w:val="HTMLPreformatted"/>
        <w:shd w:val="clear" w:color="auto" w:fill="F8F8F8"/>
        <w:rPr>
          <w:sz w:val="18"/>
          <w:lang w:val="en-US"/>
        </w:rPr>
      </w:pPr>
      <w:r w:rsidRPr="00D110CB">
        <w:rPr>
          <w:color w:val="666666"/>
          <w:sz w:val="18"/>
          <w:lang w:val="en-US"/>
        </w:rPr>
        <w:t>11</w:t>
      </w:r>
      <w:r w:rsidRPr="00D110CB">
        <w:rPr>
          <w:sz w:val="18"/>
          <w:lang w:val="en-US"/>
        </w:rPr>
        <w:t xml:space="preserve"> </w:t>
      </w:r>
      <w:r w:rsidRPr="00D110CB">
        <w:rPr>
          <w:sz w:val="18"/>
          <w:lang w:val="en-US"/>
        </w:rPr>
        <w:tab/>
      </w:r>
      <w:r w:rsidRPr="00D110CB">
        <w:rPr>
          <w:b/>
          <w:bCs/>
          <w:color w:val="008000"/>
          <w:sz w:val="18"/>
          <w:lang w:val="en-US"/>
        </w:rPr>
        <w:t>return</w:t>
      </w:r>
      <w:r w:rsidRPr="00D110CB">
        <w:rPr>
          <w:sz w:val="18"/>
          <w:lang w:val="en-US"/>
        </w:rPr>
        <w:t xml:space="preserve"> </w:t>
      </w:r>
      <w:proofErr w:type="spellStart"/>
      <w:r w:rsidRPr="00D110CB">
        <w:rPr>
          <w:sz w:val="18"/>
          <w:lang w:val="en-US"/>
        </w:rPr>
        <w:t>tweetDict</w:t>
      </w:r>
      <w:proofErr w:type="spellEnd"/>
    </w:p>
    <w:p w14:paraId="710E8A3C" w14:textId="77777777" w:rsidR="007A2033" w:rsidRPr="00D110CB" w:rsidRDefault="007A2033" w:rsidP="007A2033">
      <w:pPr>
        <w:pStyle w:val="HTMLPreformatted"/>
        <w:shd w:val="clear" w:color="auto" w:fill="F8F8F8"/>
        <w:rPr>
          <w:sz w:val="18"/>
          <w:lang w:val="en-US"/>
        </w:rPr>
      </w:pPr>
      <w:r w:rsidRPr="00D110CB">
        <w:rPr>
          <w:color w:val="666666"/>
          <w:sz w:val="18"/>
          <w:lang w:val="en-US"/>
        </w:rPr>
        <w:t>12</w:t>
      </w:r>
    </w:p>
    <w:p w14:paraId="55DA10F0" w14:textId="77777777" w:rsidR="007A2033" w:rsidRPr="00D110CB" w:rsidRDefault="007A2033" w:rsidP="007A2033">
      <w:pPr>
        <w:pStyle w:val="HTMLPreformatted"/>
        <w:shd w:val="clear" w:color="auto" w:fill="F8F8F8"/>
        <w:rPr>
          <w:sz w:val="18"/>
          <w:lang w:val="en-US"/>
        </w:rPr>
      </w:pPr>
      <w:r w:rsidRPr="00D110CB">
        <w:rPr>
          <w:color w:val="666666"/>
          <w:sz w:val="18"/>
          <w:lang w:val="en-US"/>
        </w:rPr>
        <w:t>13</w:t>
      </w:r>
      <w:r w:rsidRPr="00D110CB">
        <w:rPr>
          <w:sz w:val="18"/>
          <w:lang w:val="en-US"/>
        </w:rPr>
        <w:t xml:space="preserve"> </w:t>
      </w:r>
      <w:proofErr w:type="spellStart"/>
      <w:r w:rsidRPr="00D110CB">
        <w:rPr>
          <w:b/>
          <w:bCs/>
          <w:color w:val="008000"/>
          <w:sz w:val="18"/>
          <w:lang w:val="en-US"/>
        </w:rPr>
        <w:t>def</w:t>
      </w:r>
      <w:proofErr w:type="spellEnd"/>
      <w:r w:rsidRPr="00D110CB">
        <w:rPr>
          <w:sz w:val="18"/>
          <w:lang w:val="en-US"/>
        </w:rPr>
        <w:t xml:space="preserve"> </w:t>
      </w:r>
      <w:proofErr w:type="gramStart"/>
      <w:r w:rsidRPr="00D110CB">
        <w:rPr>
          <w:color w:val="0000FF"/>
          <w:sz w:val="18"/>
          <w:lang w:val="en-US"/>
        </w:rPr>
        <w:t>main</w:t>
      </w:r>
      <w:r w:rsidRPr="00D110CB">
        <w:rPr>
          <w:sz w:val="18"/>
          <w:lang w:val="en-US"/>
        </w:rPr>
        <w:t>(</w:t>
      </w:r>
      <w:proofErr w:type="gramEnd"/>
      <w:r w:rsidRPr="00D110CB">
        <w:rPr>
          <w:sz w:val="18"/>
          <w:lang w:val="en-US"/>
        </w:rPr>
        <w:t>):</w:t>
      </w:r>
    </w:p>
    <w:p w14:paraId="29C8ABD1" w14:textId="77777777" w:rsidR="007A2033" w:rsidRPr="00D110CB" w:rsidRDefault="007A2033" w:rsidP="007A2033">
      <w:pPr>
        <w:pStyle w:val="HTMLPreformatted"/>
        <w:shd w:val="clear" w:color="auto" w:fill="F8F8F8"/>
        <w:rPr>
          <w:sz w:val="18"/>
          <w:lang w:val="en-US"/>
        </w:rPr>
      </w:pPr>
      <w:r w:rsidRPr="00D110CB">
        <w:rPr>
          <w:color w:val="666666"/>
          <w:sz w:val="18"/>
          <w:lang w:val="en-US"/>
        </w:rPr>
        <w:t>14</w:t>
      </w:r>
      <w:r w:rsidRPr="00D110CB">
        <w:rPr>
          <w:sz w:val="18"/>
          <w:lang w:val="en-US"/>
        </w:rPr>
        <w:t xml:space="preserve"> </w:t>
      </w:r>
      <w:r w:rsidRPr="00D110CB">
        <w:rPr>
          <w:sz w:val="18"/>
          <w:lang w:val="en-US"/>
        </w:rPr>
        <w:tab/>
        <w:t>coordinates</w:t>
      </w:r>
      <w:r w:rsidRPr="00D110CB">
        <w:rPr>
          <w:color w:val="666666"/>
          <w:sz w:val="18"/>
          <w:lang w:val="en-US"/>
        </w:rPr>
        <w:t>=</w:t>
      </w:r>
      <w:proofErr w:type="spellStart"/>
      <w:proofErr w:type="gramStart"/>
      <w:r w:rsidRPr="00D110CB">
        <w:rPr>
          <w:sz w:val="18"/>
          <w:lang w:val="en-US"/>
        </w:rPr>
        <w:t>gettweetlocs</w:t>
      </w:r>
      <w:proofErr w:type="spellEnd"/>
      <w:r w:rsidRPr="00D110CB">
        <w:rPr>
          <w:sz w:val="18"/>
          <w:lang w:val="en-US"/>
        </w:rPr>
        <w:t>()</w:t>
      </w:r>
      <w:proofErr w:type="gramEnd"/>
    </w:p>
    <w:p w14:paraId="12744898" w14:textId="77777777" w:rsidR="007A2033" w:rsidRPr="00D110CB" w:rsidRDefault="007A2033" w:rsidP="007A2033">
      <w:pPr>
        <w:pStyle w:val="HTMLPreformatted"/>
        <w:shd w:val="clear" w:color="auto" w:fill="F8F8F8"/>
        <w:rPr>
          <w:sz w:val="18"/>
          <w:lang w:val="en-US"/>
        </w:rPr>
      </w:pPr>
      <w:r w:rsidRPr="00D110CB">
        <w:rPr>
          <w:color w:val="666666"/>
          <w:sz w:val="18"/>
          <w:lang w:val="en-US"/>
        </w:rPr>
        <w:t>15</w:t>
      </w:r>
      <w:r w:rsidRPr="00D110CB">
        <w:rPr>
          <w:sz w:val="18"/>
          <w:lang w:val="en-US"/>
        </w:rPr>
        <w:t xml:space="preserve"> </w:t>
      </w:r>
      <w:r w:rsidRPr="00D110CB">
        <w:rPr>
          <w:sz w:val="18"/>
          <w:lang w:val="en-US"/>
        </w:rPr>
        <w:tab/>
      </w:r>
      <w:r w:rsidRPr="00D110CB">
        <w:rPr>
          <w:b/>
          <w:bCs/>
          <w:color w:val="008000"/>
          <w:sz w:val="18"/>
          <w:lang w:val="en-US"/>
        </w:rPr>
        <w:t>with</w:t>
      </w:r>
      <w:r w:rsidRPr="00D110CB">
        <w:rPr>
          <w:sz w:val="18"/>
          <w:lang w:val="en-US"/>
        </w:rPr>
        <w:t xml:space="preserve"> </w:t>
      </w:r>
      <w:proofErr w:type="gramStart"/>
      <w:r w:rsidRPr="00D110CB">
        <w:rPr>
          <w:color w:val="008000"/>
          <w:sz w:val="18"/>
          <w:lang w:val="en-US"/>
        </w:rPr>
        <w:t>open</w:t>
      </w:r>
      <w:r w:rsidRPr="00D110CB">
        <w:rPr>
          <w:sz w:val="18"/>
          <w:lang w:val="en-US"/>
        </w:rPr>
        <w:t>(</w:t>
      </w:r>
      <w:proofErr w:type="gramEnd"/>
      <w:r w:rsidRPr="00D110CB">
        <w:rPr>
          <w:color w:val="BA2121"/>
          <w:sz w:val="18"/>
          <w:lang w:val="en-US"/>
        </w:rPr>
        <w:t>'tweettd.pickle'</w:t>
      </w:r>
      <w:r w:rsidRPr="00D110CB">
        <w:rPr>
          <w:sz w:val="18"/>
          <w:lang w:val="en-US"/>
        </w:rPr>
        <w:t>,</w:t>
      </w:r>
      <w:r w:rsidRPr="00D110CB">
        <w:rPr>
          <w:color w:val="BA2121"/>
          <w:sz w:val="18"/>
          <w:lang w:val="en-US"/>
        </w:rPr>
        <w:t>'</w:t>
      </w:r>
      <w:proofErr w:type="spellStart"/>
      <w:r w:rsidRPr="00D110CB">
        <w:rPr>
          <w:color w:val="BA2121"/>
          <w:sz w:val="18"/>
          <w:lang w:val="en-US"/>
        </w:rPr>
        <w:t>wb</w:t>
      </w:r>
      <w:proofErr w:type="spellEnd"/>
      <w:r w:rsidRPr="00D110CB">
        <w:rPr>
          <w:color w:val="BA2121"/>
          <w:sz w:val="18"/>
          <w:lang w:val="en-US"/>
        </w:rPr>
        <w:t>'</w:t>
      </w:r>
      <w:r w:rsidRPr="00D110CB">
        <w:rPr>
          <w:sz w:val="18"/>
          <w:lang w:val="en-US"/>
        </w:rPr>
        <w:t xml:space="preserve">) </w:t>
      </w:r>
      <w:r w:rsidRPr="00D110CB">
        <w:rPr>
          <w:b/>
          <w:bCs/>
          <w:color w:val="008000"/>
          <w:sz w:val="18"/>
          <w:lang w:val="en-US"/>
        </w:rPr>
        <w:t>as</w:t>
      </w:r>
      <w:r w:rsidRPr="00D110CB">
        <w:rPr>
          <w:sz w:val="18"/>
          <w:lang w:val="en-US"/>
        </w:rPr>
        <w:t xml:space="preserve"> f:</w:t>
      </w:r>
    </w:p>
    <w:p w14:paraId="4C97F5EF" w14:textId="5CA2CAFC" w:rsidR="007A2033" w:rsidRPr="00D110CB" w:rsidRDefault="007A2033" w:rsidP="007A2033">
      <w:pPr>
        <w:pStyle w:val="HTMLPreformatted"/>
        <w:shd w:val="clear" w:color="auto" w:fill="F8F8F8"/>
        <w:rPr>
          <w:sz w:val="18"/>
          <w:lang w:val="en-US"/>
        </w:rPr>
      </w:pPr>
      <w:r w:rsidRPr="00D110CB">
        <w:rPr>
          <w:color w:val="666666"/>
          <w:sz w:val="18"/>
          <w:lang w:val="en-US"/>
        </w:rPr>
        <w:t>16</w:t>
      </w:r>
      <w:r w:rsidRPr="00D110CB">
        <w:rPr>
          <w:sz w:val="18"/>
          <w:lang w:val="en-US"/>
        </w:rPr>
        <w:t xml:space="preserve"> </w:t>
      </w:r>
      <w:r w:rsidRPr="00D110CB">
        <w:rPr>
          <w:sz w:val="18"/>
          <w:lang w:val="en-US"/>
        </w:rPr>
        <w:tab/>
      </w:r>
      <w:r w:rsidRPr="00D110CB">
        <w:rPr>
          <w:sz w:val="18"/>
          <w:lang w:val="en-US"/>
        </w:rPr>
        <w:tab/>
      </w:r>
      <w:proofErr w:type="spellStart"/>
      <w:proofErr w:type="gramStart"/>
      <w:r w:rsidRPr="00D110CB">
        <w:rPr>
          <w:sz w:val="18"/>
          <w:lang w:val="en-US"/>
        </w:rPr>
        <w:t>pickle</w:t>
      </w:r>
      <w:r w:rsidRPr="00D110CB">
        <w:rPr>
          <w:color w:val="666666"/>
          <w:sz w:val="18"/>
          <w:lang w:val="en-US"/>
        </w:rPr>
        <w:t>.</w:t>
      </w:r>
      <w:r w:rsidRPr="00D110CB">
        <w:rPr>
          <w:sz w:val="18"/>
          <w:lang w:val="en-US"/>
        </w:rPr>
        <w:t>dump</w:t>
      </w:r>
      <w:proofErr w:type="spellEnd"/>
      <w:r w:rsidRPr="00D110CB">
        <w:rPr>
          <w:sz w:val="18"/>
          <w:lang w:val="en-US"/>
        </w:rPr>
        <w:t>(</w:t>
      </w:r>
      <w:proofErr w:type="spellStart"/>
      <w:proofErr w:type="gramEnd"/>
      <w:r w:rsidRPr="00D110CB">
        <w:rPr>
          <w:sz w:val="18"/>
          <w:lang w:val="en-US"/>
        </w:rPr>
        <w:t>co</w:t>
      </w:r>
      <w:r w:rsidR="00D110CB">
        <w:rPr>
          <w:sz w:val="18"/>
          <w:lang w:val="en-US"/>
        </w:rPr>
        <w:t>ordinates,f</w:t>
      </w:r>
      <w:proofErr w:type="spellEnd"/>
      <w:r w:rsidR="00D110CB">
        <w:rPr>
          <w:sz w:val="18"/>
          <w:lang w:val="en-US"/>
        </w:rPr>
        <w:t>)</w:t>
      </w:r>
    </w:p>
    <w:p w14:paraId="7CC2BB8B" w14:textId="1FFBD36F" w:rsidR="007A2033" w:rsidRPr="00D110CB" w:rsidRDefault="00D110CB" w:rsidP="007A2033">
      <w:pPr>
        <w:pStyle w:val="HTMLPreformatted"/>
        <w:shd w:val="clear" w:color="auto" w:fill="F8F8F8"/>
        <w:rPr>
          <w:sz w:val="18"/>
          <w:lang w:val="en-US"/>
        </w:rPr>
      </w:pPr>
      <w:r>
        <w:rPr>
          <w:color w:val="666666"/>
          <w:sz w:val="18"/>
          <w:lang w:val="en-US"/>
        </w:rPr>
        <w:t>17</w:t>
      </w:r>
      <w:r w:rsidR="007A2033" w:rsidRPr="00D110CB">
        <w:rPr>
          <w:sz w:val="18"/>
          <w:lang w:val="en-US"/>
        </w:rPr>
        <w:t xml:space="preserve"> </w:t>
      </w:r>
      <w:r w:rsidR="007A2033" w:rsidRPr="00D110CB">
        <w:rPr>
          <w:b/>
          <w:bCs/>
          <w:color w:val="008000"/>
          <w:sz w:val="18"/>
          <w:lang w:val="en-US"/>
        </w:rPr>
        <w:t>if</w:t>
      </w:r>
      <w:r w:rsidR="007A2033" w:rsidRPr="00D110CB">
        <w:rPr>
          <w:sz w:val="18"/>
          <w:lang w:val="en-US"/>
        </w:rPr>
        <w:t xml:space="preserve"> __name__ </w:t>
      </w:r>
      <w:r w:rsidR="007A2033" w:rsidRPr="00D110CB">
        <w:rPr>
          <w:color w:val="666666"/>
          <w:sz w:val="18"/>
          <w:lang w:val="en-US"/>
        </w:rPr>
        <w:t>==</w:t>
      </w:r>
      <w:r w:rsidR="007A2033" w:rsidRPr="00D110CB">
        <w:rPr>
          <w:sz w:val="18"/>
          <w:lang w:val="en-US"/>
        </w:rPr>
        <w:t xml:space="preserve"> </w:t>
      </w:r>
      <w:r w:rsidR="007A2033" w:rsidRPr="00D110CB">
        <w:rPr>
          <w:color w:val="BA2121"/>
          <w:sz w:val="18"/>
          <w:lang w:val="en-US"/>
        </w:rPr>
        <w:t>'__main__'</w:t>
      </w:r>
      <w:r w:rsidR="007A2033" w:rsidRPr="00D110CB">
        <w:rPr>
          <w:sz w:val="18"/>
          <w:lang w:val="en-US"/>
        </w:rPr>
        <w:t>:</w:t>
      </w:r>
    </w:p>
    <w:p w14:paraId="5E66E3EC" w14:textId="14096F9A" w:rsidR="007A2033" w:rsidRPr="002D0CE9" w:rsidRDefault="00D110CB" w:rsidP="009118E7">
      <w:pPr>
        <w:pStyle w:val="HTMLPreformatted"/>
        <w:shd w:val="clear" w:color="auto" w:fill="F8F8F8"/>
        <w:rPr>
          <w:sz w:val="18"/>
          <w:lang w:val="en-US"/>
        </w:rPr>
      </w:pPr>
      <w:r w:rsidRPr="002D0CE9">
        <w:rPr>
          <w:color w:val="666666"/>
          <w:sz w:val="18"/>
          <w:lang w:val="en-US"/>
        </w:rPr>
        <w:t>18</w:t>
      </w:r>
      <w:r w:rsidR="007A2033" w:rsidRPr="002D0CE9">
        <w:rPr>
          <w:sz w:val="18"/>
          <w:lang w:val="en-US"/>
        </w:rPr>
        <w:t xml:space="preserve"> </w:t>
      </w:r>
      <w:r w:rsidR="007A2033" w:rsidRPr="002D0CE9">
        <w:rPr>
          <w:sz w:val="18"/>
          <w:lang w:val="en-US"/>
        </w:rPr>
        <w:tab/>
      </w:r>
      <w:proofErr w:type="gramStart"/>
      <w:r w:rsidR="007A2033" w:rsidRPr="002D0CE9">
        <w:rPr>
          <w:sz w:val="18"/>
          <w:lang w:val="en-US"/>
        </w:rPr>
        <w:t>main(</w:t>
      </w:r>
      <w:proofErr w:type="gramEnd"/>
      <w:r w:rsidR="007A2033" w:rsidRPr="002D0CE9">
        <w:rPr>
          <w:sz w:val="18"/>
          <w:lang w:val="en-US"/>
        </w:rPr>
        <w:t>)</w:t>
      </w:r>
      <w:r w:rsidR="007A2033" w:rsidRPr="002D0CE9">
        <w:rPr>
          <w:lang w:val="en-US"/>
        </w:rPr>
        <w:br w:type="page"/>
      </w:r>
    </w:p>
    <w:p w14:paraId="42DDB5C9" w14:textId="1718B917" w:rsidR="006E1698" w:rsidRDefault="007A2033" w:rsidP="007A2033">
      <w:pPr>
        <w:pStyle w:val="Heading2"/>
      </w:pPr>
      <w:bookmarkStart w:id="32" w:name="_Toc423008405"/>
      <w:proofErr w:type="spellStart"/>
      <w:r>
        <w:lastRenderedPageBreak/>
        <w:t>Bijlage</w:t>
      </w:r>
      <w:proofErr w:type="spellEnd"/>
      <w:r>
        <w:t xml:space="preserve"> V. Matches</w:t>
      </w:r>
      <w:bookmarkEnd w:id="32"/>
    </w:p>
    <w:p w14:paraId="14A83C0A" w14:textId="64419A59" w:rsidR="007A2033" w:rsidRDefault="00DC18F8" w:rsidP="007A2033">
      <w:pPr>
        <w:pStyle w:val="Heading3"/>
      </w:pPr>
      <w:r>
        <w:br/>
      </w:r>
      <w:bookmarkStart w:id="33" w:name="_Toc423008406"/>
      <w:r w:rsidR="007A2033">
        <w:t>hasher.py</w:t>
      </w:r>
      <w:bookmarkEnd w:id="33"/>
    </w:p>
    <w:p w14:paraId="0010A0F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w:t>
      </w:r>
      <w:r w:rsidRPr="007A2033">
        <w:rPr>
          <w:sz w:val="18"/>
          <w:szCs w:val="18"/>
          <w:lang w:val="en-US"/>
        </w:rPr>
        <w:t xml:space="preserve"> </w:t>
      </w:r>
      <w:r w:rsidRPr="007A2033">
        <w:rPr>
          <w:b/>
          <w:bCs/>
          <w:color w:val="008000"/>
          <w:sz w:val="18"/>
          <w:szCs w:val="18"/>
          <w:lang w:val="en-US"/>
        </w:rPr>
        <w:t>import</w:t>
      </w:r>
      <w:r w:rsidRPr="007A2033">
        <w:rPr>
          <w:sz w:val="18"/>
          <w:szCs w:val="18"/>
          <w:lang w:val="en-US"/>
        </w:rPr>
        <w:t xml:space="preserve"> </w:t>
      </w:r>
      <w:r w:rsidRPr="007A2033">
        <w:rPr>
          <w:b/>
          <w:bCs/>
          <w:color w:val="0000FF"/>
          <w:sz w:val="18"/>
          <w:szCs w:val="18"/>
          <w:lang w:val="en-US"/>
        </w:rPr>
        <w:t>pickle</w:t>
      </w:r>
      <w:r w:rsidRPr="007A2033">
        <w:rPr>
          <w:color w:val="666666"/>
          <w:sz w:val="18"/>
          <w:szCs w:val="18"/>
          <w:lang w:val="en-US"/>
        </w:rPr>
        <w:t>,</w:t>
      </w:r>
      <w:r w:rsidRPr="007A2033">
        <w:rPr>
          <w:sz w:val="18"/>
          <w:szCs w:val="18"/>
          <w:lang w:val="en-US"/>
        </w:rPr>
        <w:t xml:space="preserve"> </w:t>
      </w:r>
      <w:proofErr w:type="spellStart"/>
      <w:r w:rsidRPr="007A2033">
        <w:rPr>
          <w:b/>
          <w:bCs/>
          <w:color w:val="0000FF"/>
          <w:sz w:val="18"/>
          <w:szCs w:val="18"/>
          <w:lang w:val="en-US"/>
        </w:rPr>
        <w:t>Geohash</w:t>
      </w:r>
      <w:proofErr w:type="spellEnd"/>
      <w:r w:rsidRPr="007A2033">
        <w:rPr>
          <w:color w:val="666666"/>
          <w:sz w:val="18"/>
          <w:szCs w:val="18"/>
          <w:lang w:val="en-US"/>
        </w:rPr>
        <w:t>,</w:t>
      </w:r>
      <w:r w:rsidRPr="007A2033">
        <w:rPr>
          <w:sz w:val="18"/>
          <w:szCs w:val="18"/>
          <w:lang w:val="en-US"/>
        </w:rPr>
        <w:t xml:space="preserve"> </w:t>
      </w:r>
      <w:proofErr w:type="spellStart"/>
      <w:r w:rsidRPr="007A2033">
        <w:rPr>
          <w:b/>
          <w:bCs/>
          <w:color w:val="0000FF"/>
          <w:sz w:val="18"/>
          <w:szCs w:val="18"/>
          <w:lang w:val="en-US"/>
        </w:rPr>
        <w:t>geohash</w:t>
      </w:r>
      <w:proofErr w:type="spellEnd"/>
    </w:p>
    <w:p w14:paraId="18FCD3F1"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w:t>
      </w:r>
      <w:r w:rsidRPr="007A2033">
        <w:rPr>
          <w:sz w:val="18"/>
          <w:szCs w:val="18"/>
          <w:lang w:val="en-US"/>
        </w:rPr>
        <w:t xml:space="preserve"> </w:t>
      </w:r>
      <w:r w:rsidRPr="007A2033">
        <w:rPr>
          <w:b/>
          <w:bCs/>
          <w:color w:val="008000"/>
          <w:sz w:val="18"/>
          <w:szCs w:val="18"/>
          <w:lang w:val="en-US"/>
        </w:rPr>
        <w:t>from</w:t>
      </w:r>
      <w:r w:rsidRPr="007A2033">
        <w:rPr>
          <w:sz w:val="18"/>
          <w:szCs w:val="18"/>
          <w:lang w:val="en-US"/>
        </w:rPr>
        <w:t xml:space="preserve"> </w:t>
      </w:r>
      <w:proofErr w:type="spellStart"/>
      <w:r w:rsidRPr="007A2033">
        <w:rPr>
          <w:b/>
          <w:bCs/>
          <w:color w:val="0000FF"/>
          <w:sz w:val="18"/>
          <w:szCs w:val="18"/>
          <w:lang w:val="en-US"/>
        </w:rPr>
        <w:t>progressbar</w:t>
      </w:r>
      <w:proofErr w:type="spellEnd"/>
      <w:r w:rsidRPr="007A2033">
        <w:rPr>
          <w:sz w:val="18"/>
          <w:szCs w:val="18"/>
          <w:lang w:val="en-US"/>
        </w:rPr>
        <w:t xml:space="preserve"> </w:t>
      </w:r>
      <w:r w:rsidRPr="007A2033">
        <w:rPr>
          <w:b/>
          <w:bCs/>
          <w:color w:val="008000"/>
          <w:sz w:val="18"/>
          <w:szCs w:val="18"/>
          <w:lang w:val="en-US"/>
        </w:rPr>
        <w:t>import</w:t>
      </w:r>
      <w:r w:rsidRPr="007A2033">
        <w:rPr>
          <w:sz w:val="18"/>
          <w:szCs w:val="18"/>
          <w:lang w:val="en-US"/>
        </w:rPr>
        <w:t xml:space="preserve"> </w:t>
      </w:r>
      <w:proofErr w:type="spellStart"/>
      <w:r w:rsidRPr="007A2033">
        <w:rPr>
          <w:sz w:val="18"/>
          <w:szCs w:val="18"/>
          <w:lang w:val="en-US"/>
        </w:rPr>
        <w:t>ProgressBar</w:t>
      </w:r>
      <w:proofErr w:type="spellEnd"/>
    </w:p>
    <w:p w14:paraId="365B89B6"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w:t>
      </w:r>
    </w:p>
    <w:p w14:paraId="70BEE55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w:t>
      </w:r>
      <w:r w:rsidRPr="007A2033">
        <w:rPr>
          <w:sz w:val="18"/>
          <w:szCs w:val="18"/>
          <w:lang w:val="en-US"/>
        </w:rPr>
        <w:t xml:space="preserve"> </w:t>
      </w:r>
      <w:proofErr w:type="spellStart"/>
      <w:r w:rsidRPr="007A2033">
        <w:rPr>
          <w:b/>
          <w:bCs/>
          <w:color w:val="008000"/>
          <w:sz w:val="18"/>
          <w:szCs w:val="18"/>
          <w:lang w:val="en-US"/>
        </w:rPr>
        <w:t>def</w:t>
      </w:r>
      <w:proofErr w:type="spellEnd"/>
      <w:r w:rsidRPr="007A2033">
        <w:rPr>
          <w:sz w:val="18"/>
          <w:szCs w:val="18"/>
          <w:lang w:val="en-US"/>
        </w:rPr>
        <w:t xml:space="preserve"> </w:t>
      </w:r>
      <w:proofErr w:type="spellStart"/>
      <w:proofErr w:type="gramStart"/>
      <w:r w:rsidRPr="007A2033">
        <w:rPr>
          <w:color w:val="0000FF"/>
          <w:sz w:val="18"/>
          <w:szCs w:val="18"/>
          <w:lang w:val="en-US"/>
        </w:rPr>
        <w:t>lochasher</w:t>
      </w:r>
      <w:proofErr w:type="spellEnd"/>
      <w:r w:rsidRPr="007A2033">
        <w:rPr>
          <w:sz w:val="18"/>
          <w:szCs w:val="18"/>
          <w:lang w:val="en-US"/>
        </w:rPr>
        <w:t>(</w:t>
      </w:r>
      <w:proofErr w:type="gramEnd"/>
      <w:r w:rsidRPr="007A2033">
        <w:rPr>
          <w:sz w:val="18"/>
          <w:szCs w:val="18"/>
          <w:lang w:val="en-US"/>
        </w:rPr>
        <w:t>lines):</w:t>
      </w:r>
    </w:p>
    <w:p w14:paraId="667173FA"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w:t>
      </w:r>
      <w:r w:rsidRPr="007A2033">
        <w:rPr>
          <w:sz w:val="18"/>
          <w:szCs w:val="18"/>
          <w:lang w:val="en-US"/>
        </w:rPr>
        <w:t xml:space="preserve"> </w:t>
      </w:r>
      <w:r w:rsidRPr="007A2033">
        <w:rPr>
          <w:sz w:val="18"/>
          <w:szCs w:val="18"/>
          <w:lang w:val="en-US"/>
        </w:rPr>
        <w:tab/>
      </w:r>
      <w:proofErr w:type="spellStart"/>
      <w:r w:rsidRPr="007A2033">
        <w:rPr>
          <w:sz w:val="18"/>
          <w:szCs w:val="18"/>
          <w:lang w:val="en-US"/>
        </w:rPr>
        <w:t>hashDict</w:t>
      </w:r>
      <w:proofErr w:type="spellEnd"/>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p>
    <w:p w14:paraId="297B265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w:t>
      </w:r>
      <w:r w:rsidRPr="007A2033">
        <w:rPr>
          <w:sz w:val="18"/>
          <w:szCs w:val="18"/>
          <w:lang w:val="en-US"/>
        </w:rPr>
        <w:t xml:space="preserve"> </w:t>
      </w:r>
      <w:r w:rsidRPr="007A2033">
        <w:rPr>
          <w:sz w:val="18"/>
          <w:szCs w:val="18"/>
          <w:lang w:val="en-US"/>
        </w:rPr>
        <w:tab/>
      </w:r>
      <w:r w:rsidRPr="007A2033">
        <w:rPr>
          <w:b/>
          <w:bCs/>
          <w:color w:val="008000"/>
          <w:sz w:val="18"/>
          <w:szCs w:val="18"/>
          <w:lang w:val="en-US"/>
        </w:rPr>
        <w:t>for</w:t>
      </w:r>
      <w:r w:rsidRPr="007A2033">
        <w:rPr>
          <w:sz w:val="18"/>
          <w:szCs w:val="18"/>
          <w:lang w:val="en-US"/>
        </w:rPr>
        <w:t xml:space="preserve"> line </w:t>
      </w:r>
      <w:r w:rsidRPr="007A2033">
        <w:rPr>
          <w:b/>
          <w:bCs/>
          <w:color w:val="AA22FF"/>
          <w:sz w:val="18"/>
          <w:szCs w:val="18"/>
          <w:lang w:val="en-US"/>
        </w:rPr>
        <w:t>in</w:t>
      </w:r>
      <w:r w:rsidRPr="007A2033">
        <w:rPr>
          <w:sz w:val="18"/>
          <w:szCs w:val="18"/>
          <w:lang w:val="en-US"/>
        </w:rPr>
        <w:t xml:space="preserve"> lines:</w:t>
      </w:r>
    </w:p>
    <w:p w14:paraId="747AE6B7"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7</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b/>
          <w:bCs/>
          <w:color w:val="008000"/>
          <w:sz w:val="18"/>
          <w:szCs w:val="18"/>
          <w:lang w:val="en-US"/>
        </w:rPr>
        <w:t>if</w:t>
      </w:r>
      <w:r w:rsidRPr="007A2033">
        <w:rPr>
          <w:sz w:val="18"/>
          <w:szCs w:val="18"/>
          <w:lang w:val="en-US"/>
        </w:rPr>
        <w:t xml:space="preserve"> </w:t>
      </w:r>
      <w:proofErr w:type="gramStart"/>
      <w:r w:rsidRPr="007A2033">
        <w:rPr>
          <w:color w:val="008000"/>
          <w:sz w:val="18"/>
          <w:szCs w:val="18"/>
          <w:lang w:val="en-US"/>
        </w:rPr>
        <w:t>type</w:t>
      </w:r>
      <w:r w:rsidRPr="007A2033">
        <w:rPr>
          <w:sz w:val="18"/>
          <w:szCs w:val="18"/>
          <w:lang w:val="en-US"/>
        </w:rPr>
        <w:t>(</w:t>
      </w:r>
      <w:proofErr w:type="gramEnd"/>
      <w:r w:rsidRPr="007A2033">
        <w:rPr>
          <w:sz w:val="18"/>
          <w:szCs w:val="18"/>
          <w:lang w:val="en-US"/>
        </w:rPr>
        <w:t>line[</w:t>
      </w:r>
      <w:r w:rsidRPr="007A2033">
        <w:rPr>
          <w:color w:val="666666"/>
          <w:sz w:val="18"/>
          <w:szCs w:val="18"/>
          <w:lang w:val="en-US"/>
        </w:rPr>
        <w:t>1</w:t>
      </w:r>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r w:rsidRPr="007A2033">
        <w:rPr>
          <w:color w:val="008000"/>
          <w:sz w:val="18"/>
          <w:szCs w:val="18"/>
          <w:lang w:val="en-US"/>
        </w:rPr>
        <w:t>tuple</w:t>
      </w:r>
      <w:r w:rsidRPr="007A2033">
        <w:rPr>
          <w:sz w:val="18"/>
          <w:szCs w:val="18"/>
          <w:lang w:val="en-US"/>
        </w:rPr>
        <w:t>:</w:t>
      </w:r>
    </w:p>
    <w:p w14:paraId="29F1F823"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8</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t xml:space="preserve">hashed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Geohash</w:t>
      </w:r>
      <w:r w:rsidRPr="007A2033">
        <w:rPr>
          <w:color w:val="666666"/>
          <w:sz w:val="18"/>
          <w:szCs w:val="18"/>
          <w:lang w:val="en-US"/>
        </w:rPr>
        <w:t>.</w:t>
      </w:r>
      <w:r w:rsidRPr="007A2033">
        <w:rPr>
          <w:sz w:val="18"/>
          <w:szCs w:val="18"/>
          <w:lang w:val="en-US"/>
        </w:rPr>
        <w:t>encode</w:t>
      </w:r>
      <w:proofErr w:type="spellEnd"/>
      <w:r w:rsidRPr="007A2033">
        <w:rPr>
          <w:sz w:val="18"/>
          <w:szCs w:val="18"/>
          <w:lang w:val="en-US"/>
        </w:rPr>
        <w:t>(</w:t>
      </w:r>
      <w:proofErr w:type="gramEnd"/>
      <w:r w:rsidRPr="007A2033">
        <w:rPr>
          <w:color w:val="008000"/>
          <w:sz w:val="18"/>
          <w:szCs w:val="18"/>
          <w:lang w:val="en-US"/>
        </w:rPr>
        <w:t>round</w:t>
      </w:r>
      <w:r w:rsidRPr="007A2033">
        <w:rPr>
          <w:sz w:val="18"/>
          <w:szCs w:val="18"/>
          <w:lang w:val="en-US"/>
        </w:rPr>
        <w:t>(</w:t>
      </w:r>
      <w:r w:rsidRPr="007A2033">
        <w:rPr>
          <w:color w:val="008000"/>
          <w:sz w:val="18"/>
          <w:szCs w:val="18"/>
          <w:lang w:val="en-US"/>
        </w:rPr>
        <w:t>float</w:t>
      </w:r>
      <w:r w:rsidRPr="007A2033">
        <w:rPr>
          <w:sz w:val="18"/>
          <w:szCs w:val="18"/>
          <w:lang w:val="en-US"/>
        </w:rPr>
        <w:t>(line[</w:t>
      </w:r>
      <w:r w:rsidRPr="007A2033">
        <w:rPr>
          <w:color w:val="666666"/>
          <w:sz w:val="18"/>
          <w:szCs w:val="18"/>
          <w:lang w:val="en-US"/>
        </w:rPr>
        <w:t>0</w:t>
      </w:r>
      <w:r w:rsidRPr="007A2033">
        <w:rPr>
          <w:sz w:val="18"/>
          <w:szCs w:val="18"/>
          <w:lang w:val="en-US"/>
        </w:rPr>
        <w:t>][</w:t>
      </w:r>
      <w:r w:rsidRPr="007A2033">
        <w:rPr>
          <w:color w:val="666666"/>
          <w:sz w:val="18"/>
          <w:szCs w:val="18"/>
          <w:lang w:val="en-US"/>
        </w:rPr>
        <w:t>0</w:t>
      </w:r>
      <w:r w:rsidRPr="007A2033">
        <w:rPr>
          <w:sz w:val="18"/>
          <w:szCs w:val="18"/>
          <w:lang w:val="en-US"/>
        </w:rPr>
        <w:t>]),</w:t>
      </w:r>
      <w:r w:rsidRPr="007A2033">
        <w:rPr>
          <w:color w:val="666666"/>
          <w:sz w:val="18"/>
          <w:szCs w:val="18"/>
          <w:lang w:val="en-US"/>
        </w:rPr>
        <w:t>6</w:t>
      </w:r>
      <w:r w:rsidRPr="007A2033">
        <w:rPr>
          <w:sz w:val="18"/>
          <w:szCs w:val="18"/>
          <w:lang w:val="en-US"/>
        </w:rPr>
        <w:t>)</w:t>
      </w:r>
    </w:p>
    <w:p w14:paraId="42C921B8"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9</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proofErr w:type="gramStart"/>
      <w:r w:rsidRPr="007A2033">
        <w:rPr>
          <w:sz w:val="18"/>
          <w:szCs w:val="18"/>
          <w:lang w:val="en-US"/>
        </w:rPr>
        <w:t>,</w:t>
      </w:r>
      <w:r w:rsidRPr="007A2033">
        <w:rPr>
          <w:color w:val="008000"/>
          <w:sz w:val="18"/>
          <w:szCs w:val="18"/>
          <w:lang w:val="en-US"/>
        </w:rPr>
        <w:t>round</w:t>
      </w:r>
      <w:proofErr w:type="gramEnd"/>
      <w:r w:rsidRPr="007A2033">
        <w:rPr>
          <w:sz w:val="18"/>
          <w:szCs w:val="18"/>
          <w:lang w:val="en-US"/>
        </w:rPr>
        <w:t>(</w:t>
      </w:r>
      <w:r w:rsidRPr="007A2033">
        <w:rPr>
          <w:color w:val="008000"/>
          <w:sz w:val="18"/>
          <w:szCs w:val="18"/>
          <w:lang w:val="en-US"/>
        </w:rPr>
        <w:t>float</w:t>
      </w:r>
      <w:r w:rsidRPr="007A2033">
        <w:rPr>
          <w:sz w:val="18"/>
          <w:szCs w:val="18"/>
          <w:lang w:val="en-US"/>
        </w:rPr>
        <w:t>(line[</w:t>
      </w:r>
      <w:r w:rsidRPr="007A2033">
        <w:rPr>
          <w:color w:val="666666"/>
          <w:sz w:val="18"/>
          <w:szCs w:val="18"/>
          <w:lang w:val="en-US"/>
        </w:rPr>
        <w:t>0</w:t>
      </w:r>
      <w:r w:rsidRPr="007A2033">
        <w:rPr>
          <w:sz w:val="18"/>
          <w:szCs w:val="18"/>
          <w:lang w:val="en-US"/>
        </w:rPr>
        <w:t>][</w:t>
      </w:r>
      <w:r w:rsidRPr="007A2033">
        <w:rPr>
          <w:color w:val="666666"/>
          <w:sz w:val="18"/>
          <w:szCs w:val="18"/>
          <w:lang w:val="en-US"/>
        </w:rPr>
        <w:t>1</w:t>
      </w:r>
      <w:r w:rsidRPr="007A2033">
        <w:rPr>
          <w:sz w:val="18"/>
          <w:szCs w:val="18"/>
          <w:lang w:val="en-US"/>
        </w:rPr>
        <w:t>]),</w:t>
      </w:r>
      <w:r w:rsidRPr="007A2033">
        <w:rPr>
          <w:color w:val="666666"/>
          <w:sz w:val="18"/>
          <w:szCs w:val="18"/>
          <w:lang w:val="en-US"/>
        </w:rPr>
        <w:t>6</w:t>
      </w:r>
      <w:r w:rsidRPr="007A2033">
        <w:rPr>
          <w:sz w:val="18"/>
          <w:szCs w:val="18"/>
          <w:lang w:val="en-US"/>
        </w:rPr>
        <w:t>),</w:t>
      </w:r>
      <w:r w:rsidRPr="007A2033">
        <w:rPr>
          <w:color w:val="666666"/>
          <w:sz w:val="18"/>
          <w:szCs w:val="18"/>
          <w:lang w:val="en-US"/>
        </w:rPr>
        <w:t>7</w:t>
      </w:r>
      <w:r w:rsidRPr="007A2033">
        <w:rPr>
          <w:sz w:val="18"/>
          <w:szCs w:val="18"/>
          <w:lang w:val="en-US"/>
        </w:rPr>
        <w:t>)</w:t>
      </w:r>
    </w:p>
    <w:p w14:paraId="391F62DD"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10</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hashDict</w:t>
      </w:r>
      <w:r w:rsidRPr="007A2033">
        <w:rPr>
          <w:color w:val="666666"/>
          <w:sz w:val="18"/>
          <w:szCs w:val="18"/>
          <w:lang w:val="en-US"/>
        </w:rPr>
        <w:t>.</w:t>
      </w:r>
      <w:r w:rsidRPr="007A2033">
        <w:rPr>
          <w:sz w:val="18"/>
          <w:szCs w:val="18"/>
          <w:lang w:val="en-US"/>
        </w:rPr>
        <w:t>setdefault</w:t>
      </w:r>
      <w:proofErr w:type="spellEnd"/>
      <w:r w:rsidRPr="007A2033">
        <w:rPr>
          <w:sz w:val="18"/>
          <w:szCs w:val="18"/>
          <w:lang w:val="en-US"/>
        </w:rPr>
        <w:t>(</w:t>
      </w:r>
      <w:proofErr w:type="gramEnd"/>
      <w:r w:rsidRPr="007A2033">
        <w:rPr>
          <w:sz w:val="18"/>
          <w:szCs w:val="18"/>
          <w:lang w:val="en-US"/>
        </w:rPr>
        <w:t>hashed,[])</w:t>
      </w:r>
      <w:r w:rsidRPr="007A2033">
        <w:rPr>
          <w:color w:val="666666"/>
          <w:sz w:val="18"/>
          <w:szCs w:val="18"/>
          <w:lang w:val="en-US"/>
        </w:rPr>
        <w:t>.</w:t>
      </w:r>
      <w:r w:rsidRPr="007A2033">
        <w:rPr>
          <w:sz w:val="18"/>
          <w:szCs w:val="18"/>
          <w:lang w:val="en-US"/>
        </w:rPr>
        <w:t>append(line)</w:t>
      </w:r>
    </w:p>
    <w:p w14:paraId="04209C05"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11</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b/>
          <w:bCs/>
          <w:color w:val="008000"/>
          <w:sz w:val="18"/>
          <w:szCs w:val="18"/>
          <w:lang w:val="en-US"/>
        </w:rPr>
        <w:t>else</w:t>
      </w:r>
      <w:r w:rsidRPr="007A2033">
        <w:rPr>
          <w:sz w:val="18"/>
          <w:szCs w:val="18"/>
          <w:lang w:val="en-US"/>
        </w:rPr>
        <w:t>:</w:t>
      </w:r>
    </w:p>
    <w:p w14:paraId="720E163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12</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t xml:space="preserve">hashed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Geohash</w:t>
      </w:r>
      <w:r w:rsidRPr="007A2033">
        <w:rPr>
          <w:color w:val="666666"/>
          <w:sz w:val="18"/>
          <w:szCs w:val="18"/>
          <w:lang w:val="en-US"/>
        </w:rPr>
        <w:t>.</w:t>
      </w:r>
      <w:r w:rsidRPr="007A2033">
        <w:rPr>
          <w:sz w:val="18"/>
          <w:szCs w:val="18"/>
          <w:lang w:val="en-US"/>
        </w:rPr>
        <w:t>encode</w:t>
      </w:r>
      <w:proofErr w:type="spellEnd"/>
      <w:r w:rsidRPr="007A2033">
        <w:rPr>
          <w:sz w:val="18"/>
          <w:szCs w:val="18"/>
          <w:lang w:val="en-US"/>
        </w:rPr>
        <w:t>(</w:t>
      </w:r>
      <w:proofErr w:type="gramEnd"/>
      <w:r w:rsidRPr="007A2033">
        <w:rPr>
          <w:color w:val="008000"/>
          <w:sz w:val="18"/>
          <w:szCs w:val="18"/>
          <w:lang w:val="en-US"/>
        </w:rPr>
        <w:t>round</w:t>
      </w:r>
      <w:r w:rsidRPr="007A2033">
        <w:rPr>
          <w:sz w:val="18"/>
          <w:szCs w:val="18"/>
          <w:lang w:val="en-US"/>
        </w:rPr>
        <w:t>(</w:t>
      </w:r>
      <w:r w:rsidRPr="007A2033">
        <w:rPr>
          <w:color w:val="008000"/>
          <w:sz w:val="18"/>
          <w:szCs w:val="18"/>
          <w:lang w:val="en-US"/>
        </w:rPr>
        <w:t>float</w:t>
      </w:r>
      <w:r w:rsidRPr="007A2033">
        <w:rPr>
          <w:sz w:val="18"/>
          <w:szCs w:val="18"/>
          <w:lang w:val="en-US"/>
        </w:rPr>
        <w:t>(line[</w:t>
      </w:r>
      <w:r w:rsidRPr="007A2033">
        <w:rPr>
          <w:color w:val="666666"/>
          <w:sz w:val="18"/>
          <w:szCs w:val="18"/>
          <w:lang w:val="en-US"/>
        </w:rPr>
        <w:t>0</w:t>
      </w:r>
      <w:r w:rsidRPr="007A2033">
        <w:rPr>
          <w:sz w:val="18"/>
          <w:szCs w:val="18"/>
          <w:lang w:val="en-US"/>
        </w:rPr>
        <w:t>][</w:t>
      </w:r>
      <w:r w:rsidRPr="007A2033">
        <w:rPr>
          <w:color w:val="666666"/>
          <w:sz w:val="18"/>
          <w:szCs w:val="18"/>
          <w:lang w:val="en-US"/>
        </w:rPr>
        <w:t>1</w:t>
      </w:r>
      <w:r w:rsidRPr="007A2033">
        <w:rPr>
          <w:sz w:val="18"/>
          <w:szCs w:val="18"/>
          <w:lang w:val="en-US"/>
        </w:rPr>
        <w:t>]),</w:t>
      </w:r>
      <w:r w:rsidRPr="007A2033">
        <w:rPr>
          <w:color w:val="666666"/>
          <w:sz w:val="18"/>
          <w:szCs w:val="18"/>
          <w:lang w:val="en-US"/>
        </w:rPr>
        <w:t>6</w:t>
      </w:r>
      <w:r w:rsidRPr="007A2033">
        <w:rPr>
          <w:sz w:val="18"/>
          <w:szCs w:val="18"/>
          <w:lang w:val="en-US"/>
        </w:rPr>
        <w:t>)</w:t>
      </w:r>
    </w:p>
    <w:p w14:paraId="21778192"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13</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proofErr w:type="gramStart"/>
      <w:r w:rsidRPr="007A2033">
        <w:rPr>
          <w:sz w:val="18"/>
          <w:szCs w:val="18"/>
          <w:lang w:val="en-US"/>
        </w:rPr>
        <w:t>,</w:t>
      </w:r>
      <w:r w:rsidRPr="007A2033">
        <w:rPr>
          <w:color w:val="008000"/>
          <w:sz w:val="18"/>
          <w:szCs w:val="18"/>
          <w:lang w:val="en-US"/>
        </w:rPr>
        <w:t>round</w:t>
      </w:r>
      <w:proofErr w:type="gramEnd"/>
      <w:r w:rsidRPr="007A2033">
        <w:rPr>
          <w:sz w:val="18"/>
          <w:szCs w:val="18"/>
          <w:lang w:val="en-US"/>
        </w:rPr>
        <w:t>(</w:t>
      </w:r>
      <w:r w:rsidRPr="007A2033">
        <w:rPr>
          <w:color w:val="008000"/>
          <w:sz w:val="18"/>
          <w:szCs w:val="18"/>
          <w:lang w:val="en-US"/>
        </w:rPr>
        <w:t>float</w:t>
      </w:r>
      <w:r w:rsidRPr="007A2033">
        <w:rPr>
          <w:sz w:val="18"/>
          <w:szCs w:val="18"/>
          <w:lang w:val="en-US"/>
        </w:rPr>
        <w:t>(line[</w:t>
      </w:r>
      <w:r w:rsidRPr="007A2033">
        <w:rPr>
          <w:color w:val="666666"/>
          <w:sz w:val="18"/>
          <w:szCs w:val="18"/>
          <w:lang w:val="en-US"/>
        </w:rPr>
        <w:t>0</w:t>
      </w:r>
      <w:r w:rsidRPr="007A2033">
        <w:rPr>
          <w:sz w:val="18"/>
          <w:szCs w:val="18"/>
          <w:lang w:val="en-US"/>
        </w:rPr>
        <w:t>][</w:t>
      </w:r>
      <w:r w:rsidRPr="007A2033">
        <w:rPr>
          <w:color w:val="666666"/>
          <w:sz w:val="18"/>
          <w:szCs w:val="18"/>
          <w:lang w:val="en-US"/>
        </w:rPr>
        <w:t>0</w:t>
      </w:r>
      <w:r w:rsidRPr="007A2033">
        <w:rPr>
          <w:sz w:val="18"/>
          <w:szCs w:val="18"/>
          <w:lang w:val="en-US"/>
        </w:rPr>
        <w:t>]),</w:t>
      </w:r>
      <w:r w:rsidRPr="007A2033">
        <w:rPr>
          <w:color w:val="666666"/>
          <w:sz w:val="18"/>
          <w:szCs w:val="18"/>
          <w:lang w:val="en-US"/>
        </w:rPr>
        <w:t>6</w:t>
      </w:r>
      <w:r w:rsidRPr="007A2033">
        <w:rPr>
          <w:sz w:val="18"/>
          <w:szCs w:val="18"/>
          <w:lang w:val="en-US"/>
        </w:rPr>
        <w:t>),</w:t>
      </w:r>
      <w:r w:rsidRPr="007A2033">
        <w:rPr>
          <w:color w:val="666666"/>
          <w:sz w:val="18"/>
          <w:szCs w:val="18"/>
          <w:lang w:val="en-US"/>
        </w:rPr>
        <w:t>7</w:t>
      </w:r>
      <w:r w:rsidRPr="007A2033">
        <w:rPr>
          <w:sz w:val="18"/>
          <w:szCs w:val="18"/>
          <w:lang w:val="en-US"/>
        </w:rPr>
        <w:t>)</w:t>
      </w:r>
    </w:p>
    <w:p w14:paraId="00B27112"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14</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proofErr w:type="spellStart"/>
      <w:r w:rsidRPr="007A2033">
        <w:rPr>
          <w:sz w:val="18"/>
          <w:szCs w:val="18"/>
          <w:lang w:val="en-US"/>
        </w:rPr>
        <w:t>hashedneighbors</w:t>
      </w:r>
      <w:proofErr w:type="spellEnd"/>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geohash</w:t>
      </w:r>
      <w:r w:rsidRPr="007A2033">
        <w:rPr>
          <w:color w:val="666666"/>
          <w:sz w:val="18"/>
          <w:szCs w:val="18"/>
          <w:lang w:val="en-US"/>
        </w:rPr>
        <w:t>.</w:t>
      </w:r>
      <w:r w:rsidRPr="007A2033">
        <w:rPr>
          <w:sz w:val="18"/>
          <w:szCs w:val="18"/>
          <w:lang w:val="en-US"/>
        </w:rPr>
        <w:t>neighbors</w:t>
      </w:r>
      <w:proofErr w:type="spellEnd"/>
      <w:r w:rsidRPr="007A2033">
        <w:rPr>
          <w:sz w:val="18"/>
          <w:szCs w:val="18"/>
          <w:lang w:val="en-US"/>
        </w:rPr>
        <w:t>(</w:t>
      </w:r>
      <w:proofErr w:type="gramEnd"/>
      <w:r w:rsidRPr="007A2033">
        <w:rPr>
          <w:sz w:val="18"/>
          <w:szCs w:val="18"/>
          <w:lang w:val="en-US"/>
        </w:rPr>
        <w:t>hashed)</w:t>
      </w:r>
    </w:p>
    <w:p w14:paraId="58A86766"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15</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hashedneighbors</w:t>
      </w:r>
      <w:r w:rsidRPr="007A2033">
        <w:rPr>
          <w:color w:val="666666"/>
          <w:sz w:val="18"/>
          <w:szCs w:val="18"/>
          <w:lang w:val="en-US"/>
        </w:rPr>
        <w:t>.</w:t>
      </w:r>
      <w:r w:rsidRPr="007A2033">
        <w:rPr>
          <w:sz w:val="18"/>
          <w:szCs w:val="18"/>
          <w:lang w:val="en-US"/>
        </w:rPr>
        <w:t>append</w:t>
      </w:r>
      <w:proofErr w:type="spellEnd"/>
      <w:r w:rsidRPr="007A2033">
        <w:rPr>
          <w:sz w:val="18"/>
          <w:szCs w:val="18"/>
          <w:lang w:val="en-US"/>
        </w:rPr>
        <w:t>(</w:t>
      </w:r>
      <w:proofErr w:type="gramEnd"/>
      <w:r w:rsidRPr="007A2033">
        <w:rPr>
          <w:sz w:val="18"/>
          <w:szCs w:val="18"/>
          <w:lang w:val="en-US"/>
        </w:rPr>
        <w:t>hashed)</w:t>
      </w:r>
    </w:p>
    <w:p w14:paraId="4F93A62C"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16</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hashDict</w:t>
      </w:r>
      <w:r w:rsidRPr="007A2033">
        <w:rPr>
          <w:color w:val="666666"/>
          <w:sz w:val="18"/>
          <w:szCs w:val="18"/>
          <w:lang w:val="en-US"/>
        </w:rPr>
        <w:t>.</w:t>
      </w:r>
      <w:r w:rsidRPr="007A2033">
        <w:rPr>
          <w:sz w:val="18"/>
          <w:szCs w:val="18"/>
          <w:lang w:val="en-US"/>
        </w:rPr>
        <w:t>setdefault</w:t>
      </w:r>
      <w:proofErr w:type="spellEnd"/>
      <w:r w:rsidRPr="007A2033">
        <w:rPr>
          <w:sz w:val="18"/>
          <w:szCs w:val="18"/>
          <w:lang w:val="en-US"/>
        </w:rPr>
        <w:t>(</w:t>
      </w:r>
      <w:proofErr w:type="gramEnd"/>
      <w:r w:rsidRPr="007A2033">
        <w:rPr>
          <w:sz w:val="18"/>
          <w:szCs w:val="18"/>
          <w:lang w:val="en-US"/>
        </w:rPr>
        <w:t>(</w:t>
      </w:r>
      <w:r w:rsidRPr="007A2033">
        <w:rPr>
          <w:color w:val="BA2121"/>
          <w:sz w:val="18"/>
          <w:szCs w:val="18"/>
          <w:lang w:val="en-US"/>
        </w:rPr>
        <w:t>' '</w:t>
      </w:r>
      <w:r w:rsidRPr="007A2033">
        <w:rPr>
          <w:color w:val="666666"/>
          <w:sz w:val="18"/>
          <w:szCs w:val="18"/>
          <w:lang w:val="en-US"/>
        </w:rPr>
        <w:t>.</w:t>
      </w:r>
      <w:r w:rsidRPr="007A2033">
        <w:rPr>
          <w:sz w:val="18"/>
          <w:szCs w:val="18"/>
          <w:lang w:val="en-US"/>
        </w:rPr>
        <w:t>join(</w:t>
      </w:r>
      <w:proofErr w:type="spellStart"/>
      <w:r w:rsidRPr="007A2033">
        <w:rPr>
          <w:sz w:val="18"/>
          <w:szCs w:val="18"/>
          <w:lang w:val="en-US"/>
        </w:rPr>
        <w:t>hashedneighbors</w:t>
      </w:r>
      <w:proofErr w:type="spellEnd"/>
      <w:r w:rsidRPr="007A2033">
        <w:rPr>
          <w:sz w:val="18"/>
          <w:szCs w:val="18"/>
          <w:lang w:val="en-US"/>
        </w:rPr>
        <w:t>)</w:t>
      </w:r>
    </w:p>
    <w:p w14:paraId="6E5ABD6C"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17</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proofErr w:type="gramStart"/>
      <w:r w:rsidRPr="007A2033">
        <w:rPr>
          <w:sz w:val="18"/>
          <w:szCs w:val="18"/>
          <w:lang w:val="en-US"/>
        </w:rPr>
        <w:t>,line</w:t>
      </w:r>
      <w:proofErr w:type="gramEnd"/>
      <w:r w:rsidRPr="007A2033">
        <w:rPr>
          <w:sz w:val="18"/>
          <w:szCs w:val="18"/>
          <w:lang w:val="en-US"/>
        </w:rPr>
        <w:t>[</w:t>
      </w:r>
      <w:r w:rsidRPr="007A2033">
        <w:rPr>
          <w:color w:val="666666"/>
          <w:sz w:val="18"/>
          <w:szCs w:val="18"/>
          <w:lang w:val="en-US"/>
        </w:rPr>
        <w:t>1</w:t>
      </w:r>
      <w:r w:rsidRPr="007A2033">
        <w:rPr>
          <w:sz w:val="18"/>
          <w:szCs w:val="18"/>
          <w:lang w:val="en-US"/>
        </w:rPr>
        <w:t>]),[])</w:t>
      </w:r>
      <w:r w:rsidRPr="007A2033">
        <w:rPr>
          <w:color w:val="666666"/>
          <w:sz w:val="18"/>
          <w:szCs w:val="18"/>
          <w:lang w:val="en-US"/>
        </w:rPr>
        <w:t>.</w:t>
      </w:r>
      <w:r w:rsidRPr="007A2033">
        <w:rPr>
          <w:sz w:val="18"/>
          <w:szCs w:val="18"/>
          <w:lang w:val="en-US"/>
        </w:rPr>
        <w:t>append(line)</w:t>
      </w:r>
    </w:p>
    <w:p w14:paraId="2A21D777"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18</w:t>
      </w:r>
      <w:r w:rsidRPr="007A2033">
        <w:rPr>
          <w:sz w:val="18"/>
          <w:szCs w:val="18"/>
          <w:lang w:val="en-US"/>
        </w:rPr>
        <w:t xml:space="preserve"> </w:t>
      </w:r>
      <w:r w:rsidRPr="007A2033">
        <w:rPr>
          <w:sz w:val="18"/>
          <w:szCs w:val="18"/>
          <w:lang w:val="en-US"/>
        </w:rPr>
        <w:tab/>
      </w:r>
      <w:r w:rsidRPr="007A2033">
        <w:rPr>
          <w:b/>
          <w:bCs/>
          <w:color w:val="008000"/>
          <w:sz w:val="18"/>
          <w:szCs w:val="18"/>
          <w:lang w:val="en-US"/>
        </w:rPr>
        <w:t>return</w:t>
      </w:r>
      <w:r w:rsidRPr="007A2033">
        <w:rPr>
          <w:sz w:val="18"/>
          <w:szCs w:val="18"/>
          <w:lang w:val="en-US"/>
        </w:rPr>
        <w:t xml:space="preserve"> </w:t>
      </w:r>
      <w:proofErr w:type="spellStart"/>
      <w:r w:rsidRPr="007A2033">
        <w:rPr>
          <w:sz w:val="18"/>
          <w:szCs w:val="18"/>
          <w:lang w:val="en-US"/>
        </w:rPr>
        <w:t>hashDict</w:t>
      </w:r>
      <w:proofErr w:type="spellEnd"/>
    </w:p>
    <w:p w14:paraId="6F53B430"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19</w:t>
      </w:r>
    </w:p>
    <w:p w14:paraId="79348BF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20</w:t>
      </w:r>
      <w:r w:rsidRPr="007A2033">
        <w:rPr>
          <w:sz w:val="18"/>
          <w:szCs w:val="18"/>
          <w:lang w:val="en-US"/>
        </w:rPr>
        <w:t xml:space="preserve"> </w:t>
      </w:r>
      <w:proofErr w:type="spellStart"/>
      <w:r w:rsidRPr="007A2033">
        <w:rPr>
          <w:b/>
          <w:bCs/>
          <w:color w:val="008000"/>
          <w:sz w:val="18"/>
          <w:szCs w:val="18"/>
          <w:lang w:val="en-US"/>
        </w:rPr>
        <w:t>def</w:t>
      </w:r>
      <w:proofErr w:type="spellEnd"/>
      <w:r w:rsidRPr="007A2033">
        <w:rPr>
          <w:sz w:val="18"/>
          <w:szCs w:val="18"/>
          <w:lang w:val="en-US"/>
        </w:rPr>
        <w:t xml:space="preserve"> </w:t>
      </w:r>
      <w:proofErr w:type="spellStart"/>
      <w:proofErr w:type="gramStart"/>
      <w:r w:rsidRPr="007A2033">
        <w:rPr>
          <w:color w:val="0000FF"/>
          <w:sz w:val="18"/>
          <w:szCs w:val="18"/>
          <w:lang w:val="en-US"/>
        </w:rPr>
        <w:t>locmatcher</w:t>
      </w:r>
      <w:proofErr w:type="spellEnd"/>
      <w:r w:rsidRPr="007A2033">
        <w:rPr>
          <w:sz w:val="18"/>
          <w:szCs w:val="18"/>
          <w:lang w:val="en-US"/>
        </w:rPr>
        <w:t>(</w:t>
      </w:r>
      <w:proofErr w:type="spellStart"/>
      <w:proofErr w:type="gramEnd"/>
      <w:r w:rsidRPr="007A2033">
        <w:rPr>
          <w:sz w:val="18"/>
          <w:szCs w:val="18"/>
          <w:lang w:val="en-US"/>
        </w:rPr>
        <w:t>tweets,alerts</w:t>
      </w:r>
      <w:proofErr w:type="spellEnd"/>
      <w:r w:rsidRPr="007A2033">
        <w:rPr>
          <w:sz w:val="18"/>
          <w:szCs w:val="18"/>
          <w:lang w:val="en-US"/>
        </w:rPr>
        <w:t>):</w:t>
      </w:r>
    </w:p>
    <w:p w14:paraId="6FEAB715"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21</w:t>
      </w:r>
      <w:r w:rsidRPr="007A2033">
        <w:rPr>
          <w:sz w:val="18"/>
          <w:szCs w:val="18"/>
          <w:lang w:val="en-US"/>
        </w:rPr>
        <w:t xml:space="preserve"> </w:t>
      </w:r>
      <w:r w:rsidRPr="007A2033">
        <w:rPr>
          <w:sz w:val="18"/>
          <w:szCs w:val="18"/>
          <w:lang w:val="en-US"/>
        </w:rPr>
        <w:tab/>
      </w:r>
      <w:proofErr w:type="spellStart"/>
      <w:r w:rsidRPr="007A2033">
        <w:rPr>
          <w:sz w:val="18"/>
          <w:szCs w:val="18"/>
          <w:lang w:val="en-US"/>
        </w:rPr>
        <w:t>matchDict</w:t>
      </w:r>
      <w:proofErr w:type="spellEnd"/>
      <w:proofErr w:type="gramStart"/>
      <w:r w:rsidRPr="007A2033">
        <w:rPr>
          <w:color w:val="666666"/>
          <w:sz w:val="18"/>
          <w:szCs w:val="18"/>
          <w:lang w:val="en-US"/>
        </w:rPr>
        <w:t>=</w:t>
      </w:r>
      <w:r w:rsidRPr="007A2033">
        <w:rPr>
          <w:sz w:val="18"/>
          <w:szCs w:val="18"/>
          <w:lang w:val="en-US"/>
        </w:rPr>
        <w:t>{}</w:t>
      </w:r>
      <w:proofErr w:type="gramEnd"/>
    </w:p>
    <w:p w14:paraId="1A7E8290"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22</w:t>
      </w:r>
      <w:r w:rsidRPr="007A2033">
        <w:rPr>
          <w:sz w:val="18"/>
          <w:szCs w:val="18"/>
          <w:lang w:val="en-US"/>
        </w:rPr>
        <w:t xml:space="preserve"> </w:t>
      </w:r>
      <w:r w:rsidRPr="007A2033">
        <w:rPr>
          <w:sz w:val="18"/>
          <w:szCs w:val="18"/>
          <w:lang w:val="en-US"/>
        </w:rPr>
        <w:tab/>
      </w:r>
      <w:proofErr w:type="spellStart"/>
      <w:r w:rsidRPr="007A2033">
        <w:rPr>
          <w:sz w:val="18"/>
          <w:szCs w:val="18"/>
          <w:lang w:val="en-US"/>
        </w:rPr>
        <w:t>pbar</w:t>
      </w:r>
      <w:proofErr w:type="spellEnd"/>
      <w:r w:rsidRPr="007A2033">
        <w:rPr>
          <w:color w:val="666666"/>
          <w:sz w:val="18"/>
          <w:szCs w:val="18"/>
          <w:lang w:val="en-US"/>
        </w:rPr>
        <w:t>=</w:t>
      </w:r>
      <w:proofErr w:type="spellStart"/>
      <w:proofErr w:type="gramStart"/>
      <w:r w:rsidRPr="007A2033">
        <w:rPr>
          <w:sz w:val="18"/>
          <w:szCs w:val="18"/>
          <w:lang w:val="en-US"/>
        </w:rPr>
        <w:t>ProgressBar</w:t>
      </w:r>
      <w:proofErr w:type="spellEnd"/>
      <w:r w:rsidRPr="007A2033">
        <w:rPr>
          <w:sz w:val="18"/>
          <w:szCs w:val="18"/>
          <w:lang w:val="en-US"/>
        </w:rPr>
        <w:t>()</w:t>
      </w:r>
      <w:proofErr w:type="gramEnd"/>
    </w:p>
    <w:p w14:paraId="02639161"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23</w:t>
      </w:r>
      <w:r w:rsidRPr="007A2033">
        <w:rPr>
          <w:sz w:val="18"/>
          <w:szCs w:val="18"/>
          <w:lang w:val="en-US"/>
        </w:rPr>
        <w:t xml:space="preserve"> </w:t>
      </w:r>
      <w:r w:rsidRPr="007A2033">
        <w:rPr>
          <w:sz w:val="18"/>
          <w:szCs w:val="18"/>
          <w:lang w:val="en-US"/>
        </w:rPr>
        <w:tab/>
        <w:t>x</w:t>
      </w:r>
      <w:r w:rsidRPr="007A2033">
        <w:rPr>
          <w:color w:val="666666"/>
          <w:sz w:val="18"/>
          <w:szCs w:val="18"/>
          <w:lang w:val="en-US"/>
        </w:rPr>
        <w:t>=0</w:t>
      </w:r>
    </w:p>
    <w:p w14:paraId="40CCD928"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24</w:t>
      </w:r>
      <w:r w:rsidRPr="007A2033">
        <w:rPr>
          <w:sz w:val="18"/>
          <w:szCs w:val="18"/>
          <w:lang w:val="en-US"/>
        </w:rPr>
        <w:t xml:space="preserve"> </w:t>
      </w:r>
      <w:r w:rsidRPr="007A2033">
        <w:rPr>
          <w:sz w:val="18"/>
          <w:szCs w:val="18"/>
          <w:lang w:val="en-US"/>
        </w:rPr>
        <w:tab/>
      </w:r>
      <w:r w:rsidRPr="007A2033">
        <w:rPr>
          <w:b/>
          <w:bCs/>
          <w:color w:val="008000"/>
          <w:sz w:val="18"/>
          <w:szCs w:val="18"/>
          <w:lang w:val="en-US"/>
        </w:rPr>
        <w:t>for</w:t>
      </w:r>
      <w:r w:rsidRPr="007A2033">
        <w:rPr>
          <w:sz w:val="18"/>
          <w:szCs w:val="18"/>
          <w:lang w:val="en-US"/>
        </w:rPr>
        <w:t xml:space="preserve"> </w:t>
      </w:r>
      <w:proofErr w:type="spellStart"/>
      <w:r w:rsidRPr="007A2033">
        <w:rPr>
          <w:sz w:val="18"/>
          <w:szCs w:val="18"/>
          <w:lang w:val="en-US"/>
        </w:rPr>
        <w:t>hashedtw</w:t>
      </w:r>
      <w:proofErr w:type="spellEnd"/>
      <w:r w:rsidRPr="007A2033">
        <w:rPr>
          <w:sz w:val="18"/>
          <w:szCs w:val="18"/>
          <w:lang w:val="en-US"/>
        </w:rPr>
        <w:t xml:space="preserve"> </w:t>
      </w:r>
      <w:r w:rsidRPr="007A2033">
        <w:rPr>
          <w:b/>
          <w:bCs/>
          <w:color w:val="AA22FF"/>
          <w:sz w:val="18"/>
          <w:szCs w:val="18"/>
          <w:lang w:val="en-US"/>
        </w:rPr>
        <w:t>in</w:t>
      </w:r>
      <w:r w:rsidRPr="007A2033">
        <w:rPr>
          <w:sz w:val="18"/>
          <w:szCs w:val="18"/>
          <w:lang w:val="en-US"/>
        </w:rPr>
        <w:t xml:space="preserve"> </w:t>
      </w:r>
      <w:proofErr w:type="spellStart"/>
      <w:proofErr w:type="gramStart"/>
      <w:r w:rsidRPr="007A2033">
        <w:rPr>
          <w:sz w:val="18"/>
          <w:szCs w:val="18"/>
          <w:lang w:val="en-US"/>
        </w:rPr>
        <w:t>pbar</w:t>
      </w:r>
      <w:proofErr w:type="spellEnd"/>
      <w:r w:rsidRPr="007A2033">
        <w:rPr>
          <w:sz w:val="18"/>
          <w:szCs w:val="18"/>
          <w:lang w:val="en-US"/>
        </w:rPr>
        <w:t>(</w:t>
      </w:r>
      <w:proofErr w:type="gramEnd"/>
      <w:r w:rsidRPr="007A2033">
        <w:rPr>
          <w:sz w:val="18"/>
          <w:szCs w:val="18"/>
          <w:lang w:val="en-US"/>
        </w:rPr>
        <w:t>tweets):</w:t>
      </w:r>
    </w:p>
    <w:p w14:paraId="0DB39FBD"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25</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b/>
          <w:bCs/>
          <w:color w:val="008000"/>
          <w:sz w:val="18"/>
          <w:szCs w:val="18"/>
          <w:lang w:val="en-US"/>
        </w:rPr>
        <w:t>for</w:t>
      </w:r>
      <w:r w:rsidRPr="007A2033">
        <w:rPr>
          <w:sz w:val="18"/>
          <w:szCs w:val="18"/>
          <w:lang w:val="en-US"/>
        </w:rPr>
        <w:t xml:space="preserve"> </w:t>
      </w:r>
      <w:proofErr w:type="spellStart"/>
      <w:r w:rsidRPr="007A2033">
        <w:rPr>
          <w:sz w:val="18"/>
          <w:szCs w:val="18"/>
          <w:lang w:val="en-US"/>
        </w:rPr>
        <w:t>hashedal</w:t>
      </w:r>
      <w:proofErr w:type="spellEnd"/>
      <w:r w:rsidRPr="007A2033">
        <w:rPr>
          <w:sz w:val="18"/>
          <w:szCs w:val="18"/>
          <w:lang w:val="en-US"/>
        </w:rPr>
        <w:t xml:space="preserve"> </w:t>
      </w:r>
      <w:r w:rsidRPr="007A2033">
        <w:rPr>
          <w:b/>
          <w:bCs/>
          <w:color w:val="AA22FF"/>
          <w:sz w:val="18"/>
          <w:szCs w:val="18"/>
          <w:lang w:val="en-US"/>
        </w:rPr>
        <w:t>in</w:t>
      </w:r>
      <w:r w:rsidRPr="007A2033">
        <w:rPr>
          <w:sz w:val="18"/>
          <w:szCs w:val="18"/>
          <w:lang w:val="en-US"/>
        </w:rPr>
        <w:t xml:space="preserve"> alerts:</w:t>
      </w:r>
    </w:p>
    <w:p w14:paraId="3F03D5B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26</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proofErr w:type="gramStart"/>
      <w:r w:rsidRPr="007A2033">
        <w:rPr>
          <w:b/>
          <w:bCs/>
          <w:color w:val="008000"/>
          <w:sz w:val="18"/>
          <w:szCs w:val="18"/>
          <w:lang w:val="en-US"/>
        </w:rPr>
        <w:t>if</w:t>
      </w:r>
      <w:r w:rsidRPr="007A2033">
        <w:rPr>
          <w:sz w:val="18"/>
          <w:szCs w:val="18"/>
          <w:lang w:val="en-US"/>
        </w:rPr>
        <w:t xml:space="preserve">  </w:t>
      </w:r>
      <w:proofErr w:type="spellStart"/>
      <w:r w:rsidRPr="007A2033">
        <w:rPr>
          <w:sz w:val="18"/>
          <w:szCs w:val="18"/>
          <w:lang w:val="en-US"/>
        </w:rPr>
        <w:t>hashedtw</w:t>
      </w:r>
      <w:proofErr w:type="spellEnd"/>
      <w:proofErr w:type="gramEnd"/>
      <w:r w:rsidRPr="007A2033">
        <w:rPr>
          <w:sz w:val="18"/>
          <w:szCs w:val="18"/>
          <w:lang w:val="en-US"/>
        </w:rPr>
        <w:t xml:space="preserve"> </w:t>
      </w:r>
      <w:r w:rsidRPr="007A2033">
        <w:rPr>
          <w:b/>
          <w:bCs/>
          <w:color w:val="AA22FF"/>
          <w:sz w:val="18"/>
          <w:szCs w:val="18"/>
          <w:lang w:val="en-US"/>
        </w:rPr>
        <w:t>in</w:t>
      </w:r>
      <w:r w:rsidRPr="007A2033">
        <w:rPr>
          <w:sz w:val="18"/>
          <w:szCs w:val="18"/>
          <w:lang w:val="en-US"/>
        </w:rPr>
        <w:t xml:space="preserve"> </w:t>
      </w:r>
      <w:proofErr w:type="spellStart"/>
      <w:r w:rsidRPr="007A2033">
        <w:rPr>
          <w:sz w:val="18"/>
          <w:szCs w:val="18"/>
          <w:lang w:val="en-US"/>
        </w:rPr>
        <w:t>hashedal</w:t>
      </w:r>
      <w:proofErr w:type="spellEnd"/>
      <w:r w:rsidRPr="007A2033">
        <w:rPr>
          <w:sz w:val="18"/>
          <w:szCs w:val="18"/>
          <w:lang w:val="en-US"/>
        </w:rPr>
        <w:t>[</w:t>
      </w:r>
      <w:r w:rsidRPr="007A2033">
        <w:rPr>
          <w:color w:val="666666"/>
          <w:sz w:val="18"/>
          <w:szCs w:val="18"/>
          <w:lang w:val="en-US"/>
        </w:rPr>
        <w:t>0</w:t>
      </w:r>
      <w:r w:rsidRPr="007A2033">
        <w:rPr>
          <w:sz w:val="18"/>
          <w:szCs w:val="18"/>
          <w:lang w:val="en-US"/>
        </w:rPr>
        <w:t>]</w:t>
      </w:r>
      <w:r w:rsidRPr="007A2033">
        <w:rPr>
          <w:color w:val="666666"/>
          <w:sz w:val="18"/>
          <w:szCs w:val="18"/>
          <w:lang w:val="en-US"/>
        </w:rPr>
        <w:t>.</w:t>
      </w:r>
      <w:r w:rsidRPr="007A2033">
        <w:rPr>
          <w:sz w:val="18"/>
          <w:szCs w:val="18"/>
          <w:lang w:val="en-US"/>
        </w:rPr>
        <w:t>split():</w:t>
      </w:r>
    </w:p>
    <w:p w14:paraId="112AFFAA" w14:textId="77777777" w:rsidR="007A2033" w:rsidRPr="002D0CE9"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2D0CE9">
        <w:rPr>
          <w:color w:val="666666"/>
          <w:sz w:val="18"/>
          <w:szCs w:val="18"/>
          <w:lang w:val="en-US"/>
        </w:rPr>
        <w:t>27</w:t>
      </w:r>
      <w:r w:rsidRPr="002D0CE9">
        <w:rPr>
          <w:sz w:val="18"/>
          <w:szCs w:val="18"/>
          <w:lang w:val="en-US"/>
        </w:rPr>
        <w:t xml:space="preserve"> </w:t>
      </w:r>
      <w:r w:rsidRPr="002D0CE9">
        <w:rPr>
          <w:sz w:val="18"/>
          <w:szCs w:val="18"/>
          <w:lang w:val="en-US"/>
        </w:rPr>
        <w:tab/>
      </w:r>
      <w:r w:rsidRPr="002D0CE9">
        <w:rPr>
          <w:sz w:val="18"/>
          <w:szCs w:val="18"/>
          <w:lang w:val="en-US"/>
        </w:rPr>
        <w:tab/>
      </w:r>
      <w:r w:rsidRPr="002D0CE9">
        <w:rPr>
          <w:sz w:val="18"/>
          <w:szCs w:val="18"/>
          <w:lang w:val="en-US"/>
        </w:rPr>
        <w:tab/>
      </w:r>
      <w:r w:rsidRPr="002D0CE9">
        <w:rPr>
          <w:sz w:val="18"/>
          <w:szCs w:val="18"/>
          <w:lang w:val="en-US"/>
        </w:rPr>
        <w:tab/>
      </w:r>
      <w:proofErr w:type="spellStart"/>
      <w:proofErr w:type="gramStart"/>
      <w:r w:rsidRPr="002D0CE9">
        <w:rPr>
          <w:sz w:val="18"/>
          <w:szCs w:val="18"/>
          <w:lang w:val="en-US"/>
        </w:rPr>
        <w:t>matchDict</w:t>
      </w:r>
      <w:r w:rsidRPr="002D0CE9">
        <w:rPr>
          <w:color w:val="666666"/>
          <w:sz w:val="18"/>
          <w:szCs w:val="18"/>
          <w:lang w:val="en-US"/>
        </w:rPr>
        <w:t>.</w:t>
      </w:r>
      <w:r w:rsidRPr="002D0CE9">
        <w:rPr>
          <w:sz w:val="18"/>
          <w:szCs w:val="18"/>
          <w:lang w:val="en-US"/>
        </w:rPr>
        <w:t>setdefault</w:t>
      </w:r>
      <w:proofErr w:type="spellEnd"/>
      <w:r w:rsidRPr="002D0CE9">
        <w:rPr>
          <w:sz w:val="18"/>
          <w:szCs w:val="18"/>
          <w:lang w:val="en-US"/>
        </w:rPr>
        <w:t>(</w:t>
      </w:r>
      <w:proofErr w:type="spellStart"/>
      <w:proofErr w:type="gramEnd"/>
      <w:r w:rsidRPr="002D0CE9">
        <w:rPr>
          <w:sz w:val="18"/>
          <w:szCs w:val="18"/>
          <w:lang w:val="en-US"/>
        </w:rPr>
        <w:t>hashedal</w:t>
      </w:r>
      <w:proofErr w:type="spellEnd"/>
      <w:r w:rsidRPr="002D0CE9">
        <w:rPr>
          <w:sz w:val="18"/>
          <w:szCs w:val="18"/>
          <w:lang w:val="en-US"/>
        </w:rPr>
        <w:t>[</w:t>
      </w:r>
      <w:r w:rsidRPr="002D0CE9">
        <w:rPr>
          <w:color w:val="666666"/>
          <w:sz w:val="18"/>
          <w:szCs w:val="18"/>
          <w:lang w:val="en-US"/>
        </w:rPr>
        <w:t>0</w:t>
      </w:r>
      <w:r w:rsidRPr="002D0CE9">
        <w:rPr>
          <w:sz w:val="18"/>
          <w:szCs w:val="18"/>
          <w:lang w:val="en-US"/>
        </w:rPr>
        <w:t>],[])</w:t>
      </w:r>
    </w:p>
    <w:p w14:paraId="399ECDFD"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28</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r w:rsidRPr="007A2033">
        <w:rPr>
          <w:color w:val="666666"/>
          <w:sz w:val="18"/>
          <w:szCs w:val="18"/>
          <w:lang w:val="en-US"/>
        </w:rPr>
        <w:t>.</w:t>
      </w:r>
      <w:proofErr w:type="gramStart"/>
      <w:r w:rsidRPr="007A2033">
        <w:rPr>
          <w:sz w:val="18"/>
          <w:szCs w:val="18"/>
          <w:lang w:val="en-US"/>
        </w:rPr>
        <w:t>append(</w:t>
      </w:r>
      <w:proofErr w:type="spellStart"/>
      <w:proofErr w:type="gramEnd"/>
      <w:r w:rsidRPr="007A2033">
        <w:rPr>
          <w:sz w:val="18"/>
          <w:szCs w:val="18"/>
          <w:lang w:val="en-US"/>
        </w:rPr>
        <w:t>hashedtw</w:t>
      </w:r>
      <w:proofErr w:type="spellEnd"/>
      <w:r w:rsidRPr="007A2033">
        <w:rPr>
          <w:sz w:val="18"/>
          <w:szCs w:val="18"/>
          <w:lang w:val="en-US"/>
        </w:rPr>
        <w:t>)</w:t>
      </w:r>
    </w:p>
    <w:p w14:paraId="1C51235A"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29</w:t>
      </w:r>
      <w:r w:rsidRPr="007A2033">
        <w:rPr>
          <w:sz w:val="18"/>
          <w:szCs w:val="18"/>
          <w:lang w:val="en-US"/>
        </w:rPr>
        <w:t xml:space="preserve"> </w:t>
      </w:r>
      <w:r w:rsidRPr="007A2033">
        <w:rPr>
          <w:sz w:val="18"/>
          <w:szCs w:val="18"/>
          <w:lang w:val="en-US"/>
        </w:rPr>
        <w:tab/>
      </w:r>
      <w:r w:rsidRPr="007A2033">
        <w:rPr>
          <w:b/>
          <w:bCs/>
          <w:color w:val="008000"/>
          <w:sz w:val="18"/>
          <w:szCs w:val="18"/>
          <w:lang w:val="en-US"/>
        </w:rPr>
        <w:t>return</w:t>
      </w:r>
      <w:r w:rsidRPr="007A2033">
        <w:rPr>
          <w:sz w:val="18"/>
          <w:szCs w:val="18"/>
          <w:lang w:val="en-US"/>
        </w:rPr>
        <w:t xml:space="preserve"> </w:t>
      </w:r>
      <w:proofErr w:type="spellStart"/>
      <w:r w:rsidRPr="007A2033">
        <w:rPr>
          <w:sz w:val="18"/>
          <w:szCs w:val="18"/>
          <w:lang w:val="en-US"/>
        </w:rPr>
        <w:t>matchDict</w:t>
      </w:r>
      <w:proofErr w:type="spellEnd"/>
    </w:p>
    <w:p w14:paraId="6FC5EF43"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30</w:t>
      </w:r>
    </w:p>
    <w:p w14:paraId="1778C6B1"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31</w:t>
      </w:r>
      <w:r w:rsidRPr="007A2033">
        <w:rPr>
          <w:sz w:val="18"/>
          <w:szCs w:val="18"/>
          <w:lang w:val="en-US"/>
        </w:rPr>
        <w:t xml:space="preserve"> </w:t>
      </w:r>
      <w:proofErr w:type="spellStart"/>
      <w:r w:rsidRPr="007A2033">
        <w:rPr>
          <w:b/>
          <w:bCs/>
          <w:color w:val="008000"/>
          <w:sz w:val="18"/>
          <w:szCs w:val="18"/>
          <w:lang w:val="en-US"/>
        </w:rPr>
        <w:t>def</w:t>
      </w:r>
      <w:proofErr w:type="spellEnd"/>
      <w:r w:rsidRPr="007A2033">
        <w:rPr>
          <w:sz w:val="18"/>
          <w:szCs w:val="18"/>
          <w:lang w:val="en-US"/>
        </w:rPr>
        <w:t xml:space="preserve"> </w:t>
      </w:r>
      <w:proofErr w:type="spellStart"/>
      <w:proofErr w:type="gramStart"/>
      <w:r w:rsidRPr="007A2033">
        <w:rPr>
          <w:color w:val="0000FF"/>
          <w:sz w:val="18"/>
          <w:szCs w:val="18"/>
          <w:lang w:val="en-US"/>
        </w:rPr>
        <w:t>getvalues</w:t>
      </w:r>
      <w:proofErr w:type="spellEnd"/>
      <w:r w:rsidRPr="007A2033">
        <w:rPr>
          <w:sz w:val="18"/>
          <w:szCs w:val="18"/>
          <w:lang w:val="en-US"/>
        </w:rPr>
        <w:t>(</w:t>
      </w:r>
      <w:proofErr w:type="spellStart"/>
      <w:proofErr w:type="gramEnd"/>
      <w:r w:rsidRPr="007A2033">
        <w:rPr>
          <w:sz w:val="18"/>
          <w:szCs w:val="18"/>
          <w:lang w:val="en-US"/>
        </w:rPr>
        <w:t>tweets,alerts,matches</w:t>
      </w:r>
      <w:proofErr w:type="spellEnd"/>
      <w:r w:rsidRPr="007A2033">
        <w:rPr>
          <w:sz w:val="18"/>
          <w:szCs w:val="18"/>
          <w:lang w:val="en-US"/>
        </w:rPr>
        <w:t>):</w:t>
      </w:r>
    </w:p>
    <w:p w14:paraId="0F6B36C4" w14:textId="77777777" w:rsidR="007A2033" w:rsidRPr="002D0CE9"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2D0CE9">
        <w:rPr>
          <w:color w:val="666666"/>
          <w:sz w:val="18"/>
          <w:szCs w:val="18"/>
          <w:lang w:val="en-US"/>
        </w:rPr>
        <w:t>32</w:t>
      </w:r>
      <w:r w:rsidRPr="002D0CE9">
        <w:rPr>
          <w:sz w:val="18"/>
          <w:szCs w:val="18"/>
          <w:lang w:val="en-US"/>
        </w:rPr>
        <w:t xml:space="preserve"> </w:t>
      </w:r>
      <w:r w:rsidRPr="002D0CE9">
        <w:rPr>
          <w:sz w:val="18"/>
          <w:szCs w:val="18"/>
          <w:lang w:val="en-US"/>
        </w:rPr>
        <w:tab/>
      </w:r>
      <w:proofErr w:type="spellStart"/>
      <w:r w:rsidRPr="002D0CE9">
        <w:rPr>
          <w:sz w:val="18"/>
          <w:szCs w:val="18"/>
          <w:lang w:val="en-US"/>
        </w:rPr>
        <w:t>pbar</w:t>
      </w:r>
      <w:proofErr w:type="spellEnd"/>
      <w:r w:rsidRPr="002D0CE9">
        <w:rPr>
          <w:color w:val="666666"/>
          <w:sz w:val="18"/>
          <w:szCs w:val="18"/>
          <w:lang w:val="en-US"/>
        </w:rPr>
        <w:t>=</w:t>
      </w:r>
      <w:proofErr w:type="spellStart"/>
      <w:proofErr w:type="gramStart"/>
      <w:r w:rsidRPr="002D0CE9">
        <w:rPr>
          <w:sz w:val="18"/>
          <w:szCs w:val="18"/>
          <w:lang w:val="en-US"/>
        </w:rPr>
        <w:t>ProgressBar</w:t>
      </w:r>
      <w:proofErr w:type="spellEnd"/>
      <w:r w:rsidRPr="002D0CE9">
        <w:rPr>
          <w:sz w:val="18"/>
          <w:szCs w:val="18"/>
          <w:lang w:val="en-US"/>
        </w:rPr>
        <w:t>()</w:t>
      </w:r>
      <w:proofErr w:type="gramEnd"/>
    </w:p>
    <w:p w14:paraId="1F20B51A"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33</w:t>
      </w:r>
      <w:r w:rsidRPr="007A2033">
        <w:rPr>
          <w:sz w:val="18"/>
          <w:szCs w:val="18"/>
          <w:lang w:val="en-US"/>
        </w:rPr>
        <w:t xml:space="preserve"> </w:t>
      </w:r>
      <w:r w:rsidRPr="007A2033">
        <w:rPr>
          <w:sz w:val="18"/>
          <w:szCs w:val="18"/>
          <w:lang w:val="en-US"/>
        </w:rPr>
        <w:tab/>
      </w:r>
      <w:proofErr w:type="spellStart"/>
      <w:r w:rsidRPr="007A2033">
        <w:rPr>
          <w:sz w:val="18"/>
          <w:szCs w:val="18"/>
          <w:lang w:val="en-US"/>
        </w:rPr>
        <w:t>taDict</w:t>
      </w:r>
      <w:proofErr w:type="spellEnd"/>
      <w:proofErr w:type="gramStart"/>
      <w:r w:rsidRPr="007A2033">
        <w:rPr>
          <w:color w:val="666666"/>
          <w:sz w:val="18"/>
          <w:szCs w:val="18"/>
          <w:lang w:val="en-US"/>
        </w:rPr>
        <w:t>=</w:t>
      </w:r>
      <w:r w:rsidRPr="007A2033">
        <w:rPr>
          <w:sz w:val="18"/>
          <w:szCs w:val="18"/>
          <w:lang w:val="en-US"/>
        </w:rPr>
        <w:t>{}</w:t>
      </w:r>
      <w:proofErr w:type="gramEnd"/>
    </w:p>
    <w:p w14:paraId="44D06D41"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34</w:t>
      </w:r>
      <w:r w:rsidRPr="007A2033">
        <w:rPr>
          <w:sz w:val="18"/>
          <w:szCs w:val="18"/>
          <w:lang w:val="en-US"/>
        </w:rPr>
        <w:t xml:space="preserve"> </w:t>
      </w:r>
      <w:r w:rsidRPr="007A2033">
        <w:rPr>
          <w:sz w:val="18"/>
          <w:szCs w:val="18"/>
          <w:lang w:val="en-US"/>
        </w:rPr>
        <w:tab/>
      </w:r>
      <w:r w:rsidRPr="007A2033">
        <w:rPr>
          <w:b/>
          <w:bCs/>
          <w:color w:val="008000"/>
          <w:sz w:val="18"/>
          <w:szCs w:val="18"/>
          <w:lang w:val="en-US"/>
        </w:rPr>
        <w:t>for</w:t>
      </w:r>
      <w:r w:rsidRPr="007A2033">
        <w:rPr>
          <w:sz w:val="18"/>
          <w:szCs w:val="18"/>
          <w:lang w:val="en-US"/>
        </w:rPr>
        <w:t xml:space="preserve"> alert </w:t>
      </w:r>
      <w:r w:rsidRPr="007A2033">
        <w:rPr>
          <w:b/>
          <w:bCs/>
          <w:color w:val="AA22FF"/>
          <w:sz w:val="18"/>
          <w:szCs w:val="18"/>
          <w:lang w:val="en-US"/>
        </w:rPr>
        <w:t>in</w:t>
      </w:r>
      <w:r w:rsidRPr="007A2033">
        <w:rPr>
          <w:sz w:val="18"/>
          <w:szCs w:val="18"/>
          <w:lang w:val="en-US"/>
        </w:rPr>
        <w:t xml:space="preserve"> </w:t>
      </w:r>
      <w:proofErr w:type="spellStart"/>
      <w:proofErr w:type="gramStart"/>
      <w:r w:rsidRPr="007A2033">
        <w:rPr>
          <w:sz w:val="18"/>
          <w:szCs w:val="18"/>
          <w:lang w:val="en-US"/>
        </w:rPr>
        <w:t>pbar</w:t>
      </w:r>
      <w:proofErr w:type="spellEnd"/>
      <w:r w:rsidRPr="007A2033">
        <w:rPr>
          <w:sz w:val="18"/>
          <w:szCs w:val="18"/>
          <w:lang w:val="en-US"/>
        </w:rPr>
        <w:t>(</w:t>
      </w:r>
      <w:proofErr w:type="gramEnd"/>
      <w:r w:rsidRPr="007A2033">
        <w:rPr>
          <w:sz w:val="18"/>
          <w:szCs w:val="18"/>
          <w:lang w:val="en-US"/>
        </w:rPr>
        <w:t>alerts):</w:t>
      </w:r>
    </w:p>
    <w:p w14:paraId="0AFC230B"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35</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b/>
          <w:bCs/>
          <w:color w:val="008000"/>
          <w:sz w:val="18"/>
          <w:szCs w:val="18"/>
          <w:lang w:val="en-US"/>
        </w:rPr>
        <w:t>for</w:t>
      </w:r>
      <w:r w:rsidRPr="007A2033">
        <w:rPr>
          <w:sz w:val="18"/>
          <w:szCs w:val="18"/>
          <w:lang w:val="en-US"/>
        </w:rPr>
        <w:t xml:space="preserve"> match </w:t>
      </w:r>
      <w:r w:rsidRPr="007A2033">
        <w:rPr>
          <w:b/>
          <w:bCs/>
          <w:color w:val="AA22FF"/>
          <w:sz w:val="18"/>
          <w:szCs w:val="18"/>
          <w:lang w:val="en-US"/>
        </w:rPr>
        <w:t>in</w:t>
      </w:r>
      <w:r w:rsidRPr="007A2033">
        <w:rPr>
          <w:sz w:val="18"/>
          <w:szCs w:val="18"/>
          <w:lang w:val="en-US"/>
        </w:rPr>
        <w:t xml:space="preserve"> matches:</w:t>
      </w:r>
    </w:p>
    <w:p w14:paraId="05D91AF7"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36</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b/>
          <w:bCs/>
          <w:color w:val="008000"/>
          <w:sz w:val="18"/>
          <w:szCs w:val="18"/>
          <w:lang w:val="en-US"/>
        </w:rPr>
        <w:t>if</w:t>
      </w:r>
      <w:r w:rsidRPr="007A2033">
        <w:rPr>
          <w:sz w:val="18"/>
          <w:szCs w:val="18"/>
          <w:lang w:val="en-US"/>
        </w:rPr>
        <w:t xml:space="preserve"> </w:t>
      </w:r>
      <w:proofErr w:type="gramStart"/>
      <w:r w:rsidRPr="007A2033">
        <w:rPr>
          <w:sz w:val="18"/>
          <w:szCs w:val="18"/>
          <w:lang w:val="en-US"/>
        </w:rPr>
        <w:t>alert[</w:t>
      </w:r>
      <w:proofErr w:type="gramEnd"/>
      <w:r w:rsidRPr="007A2033">
        <w:rPr>
          <w:color w:val="666666"/>
          <w:sz w:val="18"/>
          <w:szCs w:val="18"/>
          <w:lang w:val="en-US"/>
        </w:rPr>
        <w:t>0</w:t>
      </w:r>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match:</w:t>
      </w:r>
    </w:p>
    <w:p w14:paraId="74EC3185" w14:textId="77777777" w:rsidR="007A2033" w:rsidRPr="002D0CE9"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2D0CE9">
        <w:rPr>
          <w:color w:val="666666"/>
          <w:sz w:val="18"/>
          <w:szCs w:val="18"/>
          <w:lang w:val="en-US"/>
        </w:rPr>
        <w:t>37</w:t>
      </w:r>
      <w:r w:rsidRPr="002D0CE9">
        <w:rPr>
          <w:sz w:val="18"/>
          <w:szCs w:val="18"/>
          <w:lang w:val="en-US"/>
        </w:rPr>
        <w:t xml:space="preserve"> </w:t>
      </w:r>
      <w:r w:rsidRPr="002D0CE9">
        <w:rPr>
          <w:sz w:val="18"/>
          <w:szCs w:val="18"/>
          <w:lang w:val="en-US"/>
        </w:rPr>
        <w:tab/>
      </w:r>
      <w:r w:rsidRPr="002D0CE9">
        <w:rPr>
          <w:sz w:val="18"/>
          <w:szCs w:val="18"/>
          <w:lang w:val="en-US"/>
        </w:rPr>
        <w:tab/>
      </w:r>
      <w:r w:rsidRPr="002D0CE9">
        <w:rPr>
          <w:sz w:val="18"/>
          <w:szCs w:val="18"/>
          <w:lang w:val="en-US"/>
        </w:rPr>
        <w:tab/>
      </w:r>
      <w:r w:rsidRPr="002D0CE9">
        <w:rPr>
          <w:sz w:val="18"/>
          <w:szCs w:val="18"/>
          <w:lang w:val="en-US"/>
        </w:rPr>
        <w:tab/>
        <w:t>alert</w:t>
      </w:r>
      <w:r w:rsidRPr="002D0CE9">
        <w:rPr>
          <w:color w:val="666666"/>
          <w:sz w:val="18"/>
          <w:szCs w:val="18"/>
          <w:lang w:val="en-US"/>
        </w:rPr>
        <w:t>=</w:t>
      </w:r>
      <w:proofErr w:type="spellStart"/>
      <w:proofErr w:type="gramStart"/>
      <w:r w:rsidRPr="002D0CE9">
        <w:rPr>
          <w:sz w:val="18"/>
          <w:szCs w:val="18"/>
          <w:lang w:val="en-US"/>
        </w:rPr>
        <w:t>alerts</w:t>
      </w:r>
      <w:r w:rsidRPr="002D0CE9">
        <w:rPr>
          <w:color w:val="666666"/>
          <w:sz w:val="18"/>
          <w:szCs w:val="18"/>
          <w:lang w:val="en-US"/>
        </w:rPr>
        <w:t>.</w:t>
      </w:r>
      <w:r w:rsidRPr="002D0CE9">
        <w:rPr>
          <w:sz w:val="18"/>
          <w:szCs w:val="18"/>
          <w:lang w:val="en-US"/>
        </w:rPr>
        <w:t>get</w:t>
      </w:r>
      <w:proofErr w:type="spellEnd"/>
      <w:r w:rsidRPr="002D0CE9">
        <w:rPr>
          <w:sz w:val="18"/>
          <w:szCs w:val="18"/>
          <w:lang w:val="en-US"/>
        </w:rPr>
        <w:t>(</w:t>
      </w:r>
      <w:proofErr w:type="gramEnd"/>
      <w:r w:rsidRPr="002D0CE9">
        <w:rPr>
          <w:sz w:val="18"/>
          <w:szCs w:val="18"/>
          <w:lang w:val="en-US"/>
        </w:rPr>
        <w:t>alert)[</w:t>
      </w:r>
      <w:r w:rsidRPr="002D0CE9">
        <w:rPr>
          <w:color w:val="666666"/>
          <w:sz w:val="18"/>
          <w:szCs w:val="18"/>
          <w:lang w:val="en-US"/>
        </w:rPr>
        <w:t>0</w:t>
      </w:r>
      <w:r w:rsidRPr="002D0CE9">
        <w:rPr>
          <w:sz w:val="18"/>
          <w:szCs w:val="18"/>
          <w:lang w:val="en-US"/>
        </w:rPr>
        <w:t>]</w:t>
      </w:r>
    </w:p>
    <w:p w14:paraId="2434B993"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38</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r w:rsidRPr="007A2033">
        <w:rPr>
          <w:b/>
          <w:bCs/>
          <w:color w:val="008000"/>
          <w:sz w:val="18"/>
          <w:szCs w:val="18"/>
          <w:lang w:val="en-US"/>
        </w:rPr>
        <w:t>for</w:t>
      </w:r>
      <w:r w:rsidRPr="007A2033">
        <w:rPr>
          <w:sz w:val="18"/>
          <w:szCs w:val="18"/>
          <w:lang w:val="en-US"/>
        </w:rPr>
        <w:t xml:space="preserve"> </w:t>
      </w:r>
      <w:proofErr w:type="spellStart"/>
      <w:r w:rsidRPr="007A2033">
        <w:rPr>
          <w:sz w:val="18"/>
          <w:szCs w:val="18"/>
          <w:lang w:val="en-US"/>
        </w:rPr>
        <w:t>tweethash</w:t>
      </w:r>
      <w:proofErr w:type="spellEnd"/>
      <w:r w:rsidRPr="007A2033">
        <w:rPr>
          <w:sz w:val="18"/>
          <w:szCs w:val="18"/>
          <w:lang w:val="en-US"/>
        </w:rPr>
        <w:t xml:space="preserve"> </w:t>
      </w:r>
      <w:r w:rsidRPr="007A2033">
        <w:rPr>
          <w:b/>
          <w:bCs/>
          <w:color w:val="AA22FF"/>
          <w:sz w:val="18"/>
          <w:szCs w:val="18"/>
          <w:lang w:val="en-US"/>
        </w:rPr>
        <w:t>in</w:t>
      </w:r>
      <w:r w:rsidRPr="007A2033">
        <w:rPr>
          <w:sz w:val="18"/>
          <w:szCs w:val="18"/>
          <w:lang w:val="en-US"/>
        </w:rPr>
        <w:t xml:space="preserve"> </w:t>
      </w:r>
      <w:proofErr w:type="spellStart"/>
      <w:proofErr w:type="gramStart"/>
      <w:r w:rsidRPr="007A2033">
        <w:rPr>
          <w:sz w:val="18"/>
          <w:szCs w:val="18"/>
          <w:lang w:val="en-US"/>
        </w:rPr>
        <w:t>matches</w:t>
      </w:r>
      <w:r w:rsidRPr="007A2033">
        <w:rPr>
          <w:color w:val="666666"/>
          <w:sz w:val="18"/>
          <w:szCs w:val="18"/>
          <w:lang w:val="en-US"/>
        </w:rPr>
        <w:t>.</w:t>
      </w:r>
      <w:r w:rsidRPr="007A2033">
        <w:rPr>
          <w:sz w:val="18"/>
          <w:szCs w:val="18"/>
          <w:lang w:val="en-US"/>
        </w:rPr>
        <w:t>get</w:t>
      </w:r>
      <w:proofErr w:type="spellEnd"/>
      <w:r w:rsidRPr="007A2033">
        <w:rPr>
          <w:sz w:val="18"/>
          <w:szCs w:val="18"/>
          <w:lang w:val="en-US"/>
        </w:rPr>
        <w:t>(</w:t>
      </w:r>
      <w:proofErr w:type="gramEnd"/>
      <w:r w:rsidRPr="007A2033">
        <w:rPr>
          <w:sz w:val="18"/>
          <w:szCs w:val="18"/>
          <w:lang w:val="en-US"/>
        </w:rPr>
        <w:t>match):</w:t>
      </w:r>
    </w:p>
    <w:p w14:paraId="15BFF26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39</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t>tweet</w:t>
      </w:r>
      <w:r w:rsidRPr="007A2033">
        <w:rPr>
          <w:color w:val="666666"/>
          <w:sz w:val="18"/>
          <w:szCs w:val="18"/>
          <w:lang w:val="en-US"/>
        </w:rPr>
        <w:t>=</w:t>
      </w:r>
      <w:proofErr w:type="spellStart"/>
      <w:proofErr w:type="gramStart"/>
      <w:r w:rsidRPr="007A2033">
        <w:rPr>
          <w:sz w:val="18"/>
          <w:szCs w:val="18"/>
          <w:lang w:val="en-US"/>
        </w:rPr>
        <w:t>tweets</w:t>
      </w:r>
      <w:r w:rsidRPr="007A2033">
        <w:rPr>
          <w:color w:val="666666"/>
          <w:sz w:val="18"/>
          <w:szCs w:val="18"/>
          <w:lang w:val="en-US"/>
        </w:rPr>
        <w:t>.</w:t>
      </w:r>
      <w:r w:rsidRPr="007A2033">
        <w:rPr>
          <w:sz w:val="18"/>
          <w:szCs w:val="18"/>
          <w:lang w:val="en-US"/>
        </w:rPr>
        <w:t>get</w:t>
      </w:r>
      <w:proofErr w:type="spellEnd"/>
      <w:r w:rsidRPr="007A2033">
        <w:rPr>
          <w:sz w:val="18"/>
          <w:szCs w:val="18"/>
          <w:lang w:val="en-US"/>
        </w:rPr>
        <w:t>(</w:t>
      </w:r>
      <w:proofErr w:type="spellStart"/>
      <w:proofErr w:type="gramEnd"/>
      <w:r w:rsidRPr="007A2033">
        <w:rPr>
          <w:sz w:val="18"/>
          <w:szCs w:val="18"/>
          <w:lang w:val="en-US"/>
        </w:rPr>
        <w:t>tweethash</w:t>
      </w:r>
      <w:proofErr w:type="spellEnd"/>
      <w:r w:rsidRPr="007A2033">
        <w:rPr>
          <w:sz w:val="18"/>
          <w:szCs w:val="18"/>
          <w:lang w:val="en-US"/>
        </w:rPr>
        <w:t>)[</w:t>
      </w:r>
      <w:r w:rsidRPr="007A2033">
        <w:rPr>
          <w:color w:val="666666"/>
          <w:sz w:val="18"/>
          <w:szCs w:val="18"/>
          <w:lang w:val="en-US"/>
        </w:rPr>
        <w:t>0</w:t>
      </w:r>
      <w:r w:rsidRPr="007A2033">
        <w:rPr>
          <w:sz w:val="18"/>
          <w:szCs w:val="18"/>
          <w:lang w:val="en-US"/>
        </w:rPr>
        <w:t>]</w:t>
      </w:r>
    </w:p>
    <w:p w14:paraId="7FC41802"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40</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taDict</w:t>
      </w:r>
      <w:r w:rsidRPr="007A2033">
        <w:rPr>
          <w:color w:val="666666"/>
          <w:sz w:val="18"/>
          <w:szCs w:val="18"/>
          <w:lang w:val="en-US"/>
        </w:rPr>
        <w:t>.</w:t>
      </w:r>
      <w:r w:rsidRPr="007A2033">
        <w:rPr>
          <w:sz w:val="18"/>
          <w:szCs w:val="18"/>
          <w:lang w:val="en-US"/>
        </w:rPr>
        <w:t>setdefault</w:t>
      </w:r>
      <w:proofErr w:type="spellEnd"/>
      <w:r w:rsidRPr="007A2033">
        <w:rPr>
          <w:sz w:val="18"/>
          <w:szCs w:val="18"/>
          <w:lang w:val="en-US"/>
        </w:rPr>
        <w:t>(</w:t>
      </w:r>
      <w:proofErr w:type="gramEnd"/>
      <w:r w:rsidRPr="007A2033">
        <w:rPr>
          <w:sz w:val="18"/>
          <w:szCs w:val="18"/>
          <w:lang w:val="en-US"/>
        </w:rPr>
        <w:t>alert,[])</w:t>
      </w:r>
    </w:p>
    <w:p w14:paraId="20DA11D2"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41</w:t>
      </w:r>
      <w:r w:rsidRPr="007A2033">
        <w:rPr>
          <w:sz w:val="18"/>
          <w:szCs w:val="18"/>
          <w:lang w:val="en-US"/>
        </w:rPr>
        <w:t xml:space="preserve"> </w:t>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r w:rsidRPr="007A2033">
        <w:rPr>
          <w:sz w:val="18"/>
          <w:szCs w:val="18"/>
          <w:lang w:val="en-US"/>
        </w:rPr>
        <w:tab/>
      </w:r>
      <w:r w:rsidRPr="007A2033">
        <w:rPr>
          <w:color w:val="666666"/>
          <w:sz w:val="18"/>
          <w:szCs w:val="18"/>
          <w:lang w:val="en-US"/>
        </w:rPr>
        <w:t>.</w:t>
      </w:r>
      <w:proofErr w:type="gramStart"/>
      <w:r w:rsidRPr="007A2033">
        <w:rPr>
          <w:sz w:val="18"/>
          <w:szCs w:val="18"/>
          <w:lang w:val="en-US"/>
        </w:rPr>
        <w:t>append(</w:t>
      </w:r>
      <w:proofErr w:type="gramEnd"/>
      <w:r w:rsidRPr="007A2033">
        <w:rPr>
          <w:sz w:val="18"/>
          <w:szCs w:val="18"/>
          <w:lang w:val="en-US"/>
        </w:rPr>
        <w:t>tweet)</w:t>
      </w:r>
    </w:p>
    <w:p w14:paraId="68EA59F6"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42</w:t>
      </w:r>
      <w:r w:rsidRPr="007A2033">
        <w:rPr>
          <w:sz w:val="18"/>
          <w:szCs w:val="18"/>
          <w:lang w:val="en-US"/>
        </w:rPr>
        <w:t xml:space="preserve"> </w:t>
      </w:r>
      <w:r w:rsidRPr="007A2033">
        <w:rPr>
          <w:sz w:val="18"/>
          <w:szCs w:val="18"/>
          <w:lang w:val="en-US"/>
        </w:rPr>
        <w:tab/>
      </w:r>
      <w:proofErr w:type="gramStart"/>
      <w:r w:rsidRPr="007A2033">
        <w:rPr>
          <w:b/>
          <w:bCs/>
          <w:color w:val="008000"/>
          <w:sz w:val="18"/>
          <w:szCs w:val="18"/>
          <w:lang w:val="en-US"/>
        </w:rPr>
        <w:t>return</w:t>
      </w:r>
      <w:r w:rsidRPr="007A2033">
        <w:rPr>
          <w:sz w:val="18"/>
          <w:szCs w:val="18"/>
          <w:lang w:val="en-US"/>
        </w:rPr>
        <w:t>(</w:t>
      </w:r>
      <w:proofErr w:type="spellStart"/>
      <w:proofErr w:type="gramEnd"/>
      <w:r w:rsidRPr="007A2033">
        <w:rPr>
          <w:sz w:val="18"/>
          <w:szCs w:val="18"/>
          <w:lang w:val="en-US"/>
        </w:rPr>
        <w:t>taDict</w:t>
      </w:r>
      <w:proofErr w:type="spellEnd"/>
      <w:r w:rsidRPr="007A2033">
        <w:rPr>
          <w:sz w:val="18"/>
          <w:szCs w:val="18"/>
          <w:lang w:val="en-US"/>
        </w:rPr>
        <w:t>)</w:t>
      </w:r>
    </w:p>
    <w:p w14:paraId="018A26CF"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43</w:t>
      </w:r>
    </w:p>
    <w:p w14:paraId="2BFF9104"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44</w:t>
      </w:r>
      <w:r w:rsidRPr="007A2033">
        <w:rPr>
          <w:sz w:val="18"/>
          <w:szCs w:val="18"/>
          <w:lang w:val="en-US"/>
        </w:rPr>
        <w:t xml:space="preserve"> </w:t>
      </w:r>
      <w:proofErr w:type="spellStart"/>
      <w:r w:rsidRPr="007A2033">
        <w:rPr>
          <w:b/>
          <w:bCs/>
          <w:color w:val="008000"/>
          <w:sz w:val="18"/>
          <w:szCs w:val="18"/>
          <w:lang w:val="en-US"/>
        </w:rPr>
        <w:t>def</w:t>
      </w:r>
      <w:proofErr w:type="spellEnd"/>
      <w:r w:rsidRPr="007A2033">
        <w:rPr>
          <w:sz w:val="18"/>
          <w:szCs w:val="18"/>
          <w:lang w:val="en-US"/>
        </w:rPr>
        <w:t xml:space="preserve"> </w:t>
      </w:r>
      <w:proofErr w:type="gramStart"/>
      <w:r w:rsidRPr="007A2033">
        <w:rPr>
          <w:color w:val="0000FF"/>
          <w:sz w:val="18"/>
          <w:szCs w:val="18"/>
          <w:lang w:val="en-US"/>
        </w:rPr>
        <w:t>main</w:t>
      </w:r>
      <w:r w:rsidRPr="007A2033">
        <w:rPr>
          <w:sz w:val="18"/>
          <w:szCs w:val="18"/>
          <w:lang w:val="en-US"/>
        </w:rPr>
        <w:t>(</w:t>
      </w:r>
      <w:proofErr w:type="gramEnd"/>
      <w:r w:rsidRPr="007A2033">
        <w:rPr>
          <w:sz w:val="18"/>
          <w:szCs w:val="18"/>
          <w:lang w:val="en-US"/>
        </w:rPr>
        <w:t>):</w:t>
      </w:r>
    </w:p>
    <w:p w14:paraId="066B1AAD"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lastRenderedPageBreak/>
        <w:t>45</w:t>
      </w:r>
      <w:r w:rsidRPr="007A2033">
        <w:rPr>
          <w:sz w:val="18"/>
          <w:szCs w:val="18"/>
          <w:lang w:val="en-US"/>
        </w:rPr>
        <w:t xml:space="preserve"> </w:t>
      </w:r>
      <w:r w:rsidRPr="007A2033">
        <w:rPr>
          <w:sz w:val="18"/>
          <w:szCs w:val="18"/>
          <w:lang w:val="en-US"/>
        </w:rPr>
        <w:tab/>
        <w:t xml:space="preserve">tweets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load</w:t>
      </w:r>
      <w:proofErr w:type="spellEnd"/>
      <w:r w:rsidRPr="007A2033">
        <w:rPr>
          <w:sz w:val="18"/>
          <w:szCs w:val="18"/>
          <w:lang w:val="en-US"/>
        </w:rPr>
        <w:t>(</w:t>
      </w:r>
      <w:proofErr w:type="gramEnd"/>
      <w:r w:rsidRPr="007A2033">
        <w:rPr>
          <w:color w:val="008000"/>
          <w:sz w:val="18"/>
          <w:szCs w:val="18"/>
          <w:lang w:val="en-US"/>
        </w:rPr>
        <w:t>open</w:t>
      </w:r>
      <w:r w:rsidRPr="007A2033">
        <w:rPr>
          <w:sz w:val="18"/>
          <w:szCs w:val="18"/>
          <w:lang w:val="en-US"/>
        </w:rPr>
        <w:t>(</w:t>
      </w:r>
      <w:r w:rsidRPr="007A2033">
        <w:rPr>
          <w:color w:val="BA2121"/>
          <w:sz w:val="18"/>
          <w:szCs w:val="18"/>
          <w:lang w:val="en-US"/>
        </w:rPr>
        <w:t>'tweetlocs.pickle'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rb</w:t>
      </w:r>
      <w:proofErr w:type="spellEnd"/>
      <w:r w:rsidRPr="007A2033">
        <w:rPr>
          <w:color w:val="BA2121"/>
          <w:sz w:val="18"/>
          <w:szCs w:val="18"/>
          <w:lang w:val="en-US"/>
        </w:rPr>
        <w:t>'</w:t>
      </w:r>
      <w:r w:rsidRPr="007A2033">
        <w:rPr>
          <w:sz w:val="18"/>
          <w:szCs w:val="18"/>
          <w:lang w:val="en-US"/>
        </w:rPr>
        <w:t>))</w:t>
      </w:r>
    </w:p>
    <w:p w14:paraId="55EB241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46</w:t>
      </w:r>
      <w:r w:rsidRPr="007A2033">
        <w:rPr>
          <w:sz w:val="18"/>
          <w:szCs w:val="18"/>
          <w:lang w:val="en-US"/>
        </w:rPr>
        <w:t xml:space="preserve"> </w:t>
      </w:r>
      <w:r w:rsidRPr="007A2033">
        <w:rPr>
          <w:sz w:val="18"/>
          <w:szCs w:val="18"/>
          <w:lang w:val="en-US"/>
        </w:rPr>
        <w:tab/>
        <w:t xml:space="preserve">alerts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load</w:t>
      </w:r>
      <w:proofErr w:type="spellEnd"/>
      <w:r w:rsidRPr="007A2033">
        <w:rPr>
          <w:sz w:val="18"/>
          <w:szCs w:val="18"/>
          <w:lang w:val="en-US"/>
        </w:rPr>
        <w:t>(</w:t>
      </w:r>
      <w:proofErr w:type="gramEnd"/>
      <w:r w:rsidRPr="007A2033">
        <w:rPr>
          <w:color w:val="008000"/>
          <w:sz w:val="18"/>
          <w:szCs w:val="18"/>
          <w:lang w:val="en-US"/>
        </w:rPr>
        <w:t>open</w:t>
      </w:r>
      <w:r w:rsidRPr="007A2033">
        <w:rPr>
          <w:sz w:val="18"/>
          <w:szCs w:val="18"/>
          <w:lang w:val="en-US"/>
        </w:rPr>
        <w:t>(</w:t>
      </w:r>
      <w:r w:rsidRPr="007A2033">
        <w:rPr>
          <w:color w:val="BA2121"/>
          <w:sz w:val="18"/>
          <w:szCs w:val="18"/>
          <w:lang w:val="en-US"/>
        </w:rPr>
        <w:t>'geolocsall.pickle'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rb</w:t>
      </w:r>
      <w:proofErr w:type="spellEnd"/>
      <w:r w:rsidRPr="007A2033">
        <w:rPr>
          <w:color w:val="BA2121"/>
          <w:sz w:val="18"/>
          <w:szCs w:val="18"/>
          <w:lang w:val="en-US"/>
        </w:rPr>
        <w:t>'</w:t>
      </w:r>
      <w:r w:rsidRPr="007A2033">
        <w:rPr>
          <w:sz w:val="18"/>
          <w:szCs w:val="18"/>
          <w:lang w:val="en-US"/>
        </w:rPr>
        <w:t>))</w:t>
      </w:r>
    </w:p>
    <w:p w14:paraId="38D57D1C"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47</w:t>
      </w:r>
      <w:r w:rsidRPr="007A2033">
        <w:rPr>
          <w:sz w:val="18"/>
          <w:szCs w:val="18"/>
          <w:lang w:val="en-US"/>
        </w:rPr>
        <w:t xml:space="preserve"> </w:t>
      </w:r>
      <w:r w:rsidRPr="007A2033">
        <w:rPr>
          <w:sz w:val="18"/>
          <w:szCs w:val="18"/>
          <w:lang w:val="en-US"/>
        </w:rPr>
        <w:tab/>
      </w:r>
      <w:proofErr w:type="spellStart"/>
      <w:r w:rsidRPr="007A2033">
        <w:rPr>
          <w:sz w:val="18"/>
          <w:szCs w:val="18"/>
          <w:lang w:val="en-US"/>
        </w:rPr>
        <w:t>hashedtweets</w:t>
      </w:r>
      <w:proofErr w:type="spellEnd"/>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lochasher</w:t>
      </w:r>
      <w:proofErr w:type="spellEnd"/>
      <w:r w:rsidRPr="007A2033">
        <w:rPr>
          <w:sz w:val="18"/>
          <w:szCs w:val="18"/>
          <w:lang w:val="en-US"/>
        </w:rPr>
        <w:t>(</w:t>
      </w:r>
      <w:proofErr w:type="gramEnd"/>
      <w:r w:rsidRPr="007A2033">
        <w:rPr>
          <w:sz w:val="18"/>
          <w:szCs w:val="18"/>
          <w:lang w:val="en-US"/>
        </w:rPr>
        <w:t>tweets)</w:t>
      </w:r>
    </w:p>
    <w:p w14:paraId="712D740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48</w:t>
      </w:r>
      <w:r w:rsidRPr="007A2033">
        <w:rPr>
          <w:sz w:val="18"/>
          <w:szCs w:val="18"/>
          <w:lang w:val="en-US"/>
        </w:rPr>
        <w:t xml:space="preserve"> </w:t>
      </w:r>
      <w:r w:rsidRPr="007A2033">
        <w:rPr>
          <w:sz w:val="18"/>
          <w:szCs w:val="18"/>
          <w:lang w:val="en-US"/>
        </w:rPr>
        <w:tab/>
      </w:r>
      <w:r w:rsidRPr="007A2033">
        <w:rPr>
          <w:b/>
          <w:bCs/>
          <w:color w:val="008000"/>
          <w:sz w:val="18"/>
          <w:szCs w:val="18"/>
          <w:lang w:val="en-US"/>
        </w:rPr>
        <w:t>with</w:t>
      </w:r>
      <w:r w:rsidRPr="007A2033">
        <w:rPr>
          <w:sz w:val="18"/>
          <w:szCs w:val="18"/>
          <w:lang w:val="en-US"/>
        </w:rPr>
        <w:t xml:space="preserve"> </w:t>
      </w:r>
      <w:proofErr w:type="gramStart"/>
      <w:r w:rsidRPr="007A2033">
        <w:rPr>
          <w:color w:val="008000"/>
          <w:sz w:val="18"/>
          <w:szCs w:val="18"/>
          <w:lang w:val="en-US"/>
        </w:rPr>
        <w:t>open</w:t>
      </w:r>
      <w:r w:rsidRPr="007A2033">
        <w:rPr>
          <w:sz w:val="18"/>
          <w:szCs w:val="18"/>
          <w:lang w:val="en-US"/>
        </w:rPr>
        <w:t>(</w:t>
      </w:r>
      <w:proofErr w:type="gramEnd"/>
      <w:r w:rsidRPr="007A2033">
        <w:rPr>
          <w:color w:val="BA2121"/>
          <w:sz w:val="18"/>
          <w:szCs w:val="18"/>
          <w:lang w:val="en-US"/>
        </w:rPr>
        <w:t>'hashedtweets.pickle'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wb</w:t>
      </w:r>
      <w:proofErr w:type="spellEnd"/>
      <w:r w:rsidRPr="007A2033">
        <w:rPr>
          <w:color w:val="BA2121"/>
          <w:sz w:val="18"/>
          <w:szCs w:val="18"/>
          <w:lang w:val="en-US"/>
        </w:rPr>
        <w:t>'</w:t>
      </w:r>
      <w:r w:rsidRPr="007A2033">
        <w:rPr>
          <w:sz w:val="18"/>
          <w:szCs w:val="18"/>
          <w:lang w:val="en-US"/>
        </w:rPr>
        <w:t xml:space="preserve">) </w:t>
      </w:r>
      <w:r w:rsidRPr="007A2033">
        <w:rPr>
          <w:b/>
          <w:bCs/>
          <w:color w:val="008000"/>
          <w:sz w:val="18"/>
          <w:szCs w:val="18"/>
          <w:lang w:val="en-US"/>
        </w:rPr>
        <w:t>as</w:t>
      </w:r>
      <w:r w:rsidRPr="007A2033">
        <w:rPr>
          <w:sz w:val="18"/>
          <w:szCs w:val="18"/>
          <w:lang w:val="en-US"/>
        </w:rPr>
        <w:t xml:space="preserve"> f:</w:t>
      </w:r>
    </w:p>
    <w:p w14:paraId="77C96771"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49</w:t>
      </w:r>
      <w:r w:rsidRPr="007A2033">
        <w:rPr>
          <w:sz w:val="18"/>
          <w:szCs w:val="18"/>
          <w:lang w:val="en-US"/>
        </w:rPr>
        <w:t xml:space="preserve"> </w:t>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dump</w:t>
      </w:r>
      <w:proofErr w:type="spellEnd"/>
      <w:r w:rsidRPr="007A2033">
        <w:rPr>
          <w:sz w:val="18"/>
          <w:szCs w:val="18"/>
          <w:lang w:val="en-US"/>
        </w:rPr>
        <w:t>(</w:t>
      </w:r>
      <w:proofErr w:type="spellStart"/>
      <w:proofErr w:type="gramEnd"/>
      <w:r w:rsidRPr="007A2033">
        <w:rPr>
          <w:sz w:val="18"/>
          <w:szCs w:val="18"/>
          <w:lang w:val="en-US"/>
        </w:rPr>
        <w:t>hashedtweets,f</w:t>
      </w:r>
      <w:proofErr w:type="spellEnd"/>
      <w:r w:rsidRPr="007A2033">
        <w:rPr>
          <w:sz w:val="18"/>
          <w:szCs w:val="18"/>
          <w:lang w:val="en-US"/>
        </w:rPr>
        <w:t>)</w:t>
      </w:r>
    </w:p>
    <w:p w14:paraId="049242BB"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50</w:t>
      </w:r>
      <w:r w:rsidRPr="007A2033">
        <w:rPr>
          <w:sz w:val="18"/>
          <w:szCs w:val="18"/>
          <w:lang w:val="en-US"/>
        </w:rPr>
        <w:t xml:space="preserve"> </w:t>
      </w:r>
      <w:r w:rsidRPr="007A2033">
        <w:rPr>
          <w:sz w:val="18"/>
          <w:szCs w:val="18"/>
          <w:lang w:val="en-US"/>
        </w:rPr>
        <w:tab/>
      </w:r>
      <w:proofErr w:type="spellStart"/>
      <w:r w:rsidRPr="007A2033">
        <w:rPr>
          <w:sz w:val="18"/>
          <w:szCs w:val="18"/>
          <w:lang w:val="en-US"/>
        </w:rPr>
        <w:t>hashedalerts</w:t>
      </w:r>
      <w:proofErr w:type="spellEnd"/>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lochasher</w:t>
      </w:r>
      <w:proofErr w:type="spellEnd"/>
      <w:r w:rsidRPr="007A2033">
        <w:rPr>
          <w:sz w:val="18"/>
          <w:szCs w:val="18"/>
          <w:lang w:val="en-US"/>
        </w:rPr>
        <w:t>(</w:t>
      </w:r>
      <w:proofErr w:type="gramEnd"/>
      <w:r w:rsidRPr="007A2033">
        <w:rPr>
          <w:sz w:val="18"/>
          <w:szCs w:val="18"/>
          <w:lang w:val="en-US"/>
        </w:rPr>
        <w:t>alerts)</w:t>
      </w:r>
    </w:p>
    <w:p w14:paraId="7A16A9F7"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51</w:t>
      </w:r>
      <w:r w:rsidRPr="007A2033">
        <w:rPr>
          <w:sz w:val="18"/>
          <w:szCs w:val="18"/>
          <w:lang w:val="en-US"/>
        </w:rPr>
        <w:t xml:space="preserve"> </w:t>
      </w:r>
      <w:r w:rsidRPr="007A2033">
        <w:rPr>
          <w:sz w:val="18"/>
          <w:szCs w:val="18"/>
          <w:lang w:val="en-US"/>
        </w:rPr>
        <w:tab/>
      </w:r>
      <w:r w:rsidRPr="007A2033">
        <w:rPr>
          <w:b/>
          <w:bCs/>
          <w:color w:val="008000"/>
          <w:sz w:val="18"/>
          <w:szCs w:val="18"/>
          <w:lang w:val="en-US"/>
        </w:rPr>
        <w:t>with</w:t>
      </w:r>
      <w:r w:rsidRPr="007A2033">
        <w:rPr>
          <w:sz w:val="18"/>
          <w:szCs w:val="18"/>
          <w:lang w:val="en-US"/>
        </w:rPr>
        <w:t xml:space="preserve"> </w:t>
      </w:r>
      <w:proofErr w:type="gramStart"/>
      <w:r w:rsidRPr="007A2033">
        <w:rPr>
          <w:color w:val="008000"/>
          <w:sz w:val="18"/>
          <w:szCs w:val="18"/>
          <w:lang w:val="en-US"/>
        </w:rPr>
        <w:t>open</w:t>
      </w:r>
      <w:r w:rsidRPr="007A2033">
        <w:rPr>
          <w:sz w:val="18"/>
          <w:szCs w:val="18"/>
          <w:lang w:val="en-US"/>
        </w:rPr>
        <w:t>(</w:t>
      </w:r>
      <w:proofErr w:type="gramEnd"/>
      <w:r w:rsidRPr="007A2033">
        <w:rPr>
          <w:color w:val="BA2121"/>
          <w:sz w:val="18"/>
          <w:szCs w:val="18"/>
          <w:lang w:val="en-US"/>
        </w:rPr>
        <w:t>'hashedalerts.pickle'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wb</w:t>
      </w:r>
      <w:proofErr w:type="spellEnd"/>
      <w:r w:rsidRPr="007A2033">
        <w:rPr>
          <w:color w:val="BA2121"/>
          <w:sz w:val="18"/>
          <w:szCs w:val="18"/>
          <w:lang w:val="en-US"/>
        </w:rPr>
        <w:t>'</w:t>
      </w:r>
      <w:r w:rsidRPr="007A2033">
        <w:rPr>
          <w:sz w:val="18"/>
          <w:szCs w:val="18"/>
          <w:lang w:val="en-US"/>
        </w:rPr>
        <w:t xml:space="preserve">) </w:t>
      </w:r>
      <w:r w:rsidRPr="007A2033">
        <w:rPr>
          <w:b/>
          <w:bCs/>
          <w:color w:val="008000"/>
          <w:sz w:val="18"/>
          <w:szCs w:val="18"/>
          <w:lang w:val="en-US"/>
        </w:rPr>
        <w:t>as</w:t>
      </w:r>
      <w:r w:rsidRPr="007A2033">
        <w:rPr>
          <w:sz w:val="18"/>
          <w:szCs w:val="18"/>
          <w:lang w:val="en-US"/>
        </w:rPr>
        <w:t xml:space="preserve"> f:</w:t>
      </w:r>
    </w:p>
    <w:p w14:paraId="5283651C"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52</w:t>
      </w:r>
      <w:r w:rsidRPr="007A2033">
        <w:rPr>
          <w:sz w:val="18"/>
          <w:szCs w:val="18"/>
          <w:lang w:val="en-US"/>
        </w:rPr>
        <w:t xml:space="preserve"> </w:t>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dump</w:t>
      </w:r>
      <w:proofErr w:type="spellEnd"/>
      <w:r w:rsidRPr="007A2033">
        <w:rPr>
          <w:sz w:val="18"/>
          <w:szCs w:val="18"/>
          <w:lang w:val="en-US"/>
        </w:rPr>
        <w:t>(</w:t>
      </w:r>
      <w:proofErr w:type="spellStart"/>
      <w:proofErr w:type="gramEnd"/>
      <w:r w:rsidRPr="007A2033">
        <w:rPr>
          <w:sz w:val="18"/>
          <w:szCs w:val="18"/>
          <w:lang w:val="en-US"/>
        </w:rPr>
        <w:t>hashedalerts,f</w:t>
      </w:r>
      <w:proofErr w:type="spellEnd"/>
      <w:r w:rsidRPr="007A2033">
        <w:rPr>
          <w:sz w:val="18"/>
          <w:szCs w:val="18"/>
          <w:lang w:val="en-US"/>
        </w:rPr>
        <w:t>)</w:t>
      </w:r>
    </w:p>
    <w:p w14:paraId="15CAD118"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53</w:t>
      </w:r>
      <w:r w:rsidRPr="007A2033">
        <w:rPr>
          <w:sz w:val="18"/>
          <w:szCs w:val="18"/>
          <w:lang w:val="en-US"/>
        </w:rPr>
        <w:t xml:space="preserve"> </w:t>
      </w:r>
      <w:r w:rsidRPr="007A2033">
        <w:rPr>
          <w:sz w:val="18"/>
          <w:szCs w:val="18"/>
          <w:lang w:val="en-US"/>
        </w:rPr>
        <w:tab/>
        <w:t>matched</w:t>
      </w:r>
      <w:r w:rsidRPr="007A2033">
        <w:rPr>
          <w:color w:val="666666"/>
          <w:sz w:val="18"/>
          <w:szCs w:val="18"/>
          <w:lang w:val="en-US"/>
        </w:rPr>
        <w:t>=</w:t>
      </w:r>
      <w:proofErr w:type="spellStart"/>
      <w:proofErr w:type="gramStart"/>
      <w:r w:rsidRPr="007A2033">
        <w:rPr>
          <w:sz w:val="18"/>
          <w:szCs w:val="18"/>
          <w:lang w:val="en-US"/>
        </w:rPr>
        <w:t>locmatcher</w:t>
      </w:r>
      <w:proofErr w:type="spellEnd"/>
      <w:r w:rsidRPr="007A2033">
        <w:rPr>
          <w:sz w:val="18"/>
          <w:szCs w:val="18"/>
          <w:lang w:val="en-US"/>
        </w:rPr>
        <w:t>(</w:t>
      </w:r>
      <w:proofErr w:type="spellStart"/>
      <w:proofErr w:type="gramEnd"/>
      <w:r w:rsidRPr="007A2033">
        <w:rPr>
          <w:sz w:val="18"/>
          <w:szCs w:val="18"/>
          <w:lang w:val="en-US"/>
        </w:rPr>
        <w:t>hashedtweets,hashedalerts</w:t>
      </w:r>
      <w:proofErr w:type="spellEnd"/>
      <w:r w:rsidRPr="007A2033">
        <w:rPr>
          <w:sz w:val="18"/>
          <w:szCs w:val="18"/>
          <w:lang w:val="en-US"/>
        </w:rPr>
        <w:t>)</w:t>
      </w:r>
    </w:p>
    <w:p w14:paraId="20C44B1B"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54</w:t>
      </w:r>
      <w:r w:rsidRPr="007A2033">
        <w:rPr>
          <w:sz w:val="18"/>
          <w:szCs w:val="18"/>
          <w:lang w:val="en-US"/>
        </w:rPr>
        <w:t xml:space="preserve"> </w:t>
      </w:r>
      <w:r w:rsidRPr="007A2033">
        <w:rPr>
          <w:sz w:val="18"/>
          <w:szCs w:val="18"/>
          <w:lang w:val="en-US"/>
        </w:rPr>
        <w:tab/>
      </w:r>
      <w:r w:rsidRPr="007A2033">
        <w:rPr>
          <w:b/>
          <w:bCs/>
          <w:color w:val="008000"/>
          <w:sz w:val="18"/>
          <w:szCs w:val="18"/>
          <w:lang w:val="en-US"/>
        </w:rPr>
        <w:t>with</w:t>
      </w:r>
      <w:r w:rsidRPr="007A2033">
        <w:rPr>
          <w:sz w:val="18"/>
          <w:szCs w:val="18"/>
          <w:lang w:val="en-US"/>
        </w:rPr>
        <w:t xml:space="preserve"> </w:t>
      </w:r>
      <w:proofErr w:type="gramStart"/>
      <w:r w:rsidRPr="007A2033">
        <w:rPr>
          <w:color w:val="008000"/>
          <w:sz w:val="18"/>
          <w:szCs w:val="18"/>
          <w:lang w:val="en-US"/>
        </w:rPr>
        <w:t>open</w:t>
      </w:r>
      <w:r w:rsidRPr="007A2033">
        <w:rPr>
          <w:sz w:val="18"/>
          <w:szCs w:val="18"/>
          <w:lang w:val="en-US"/>
        </w:rPr>
        <w:t>(</w:t>
      </w:r>
      <w:proofErr w:type="gramEnd"/>
      <w:r w:rsidRPr="007A2033">
        <w:rPr>
          <w:color w:val="BA2121"/>
          <w:sz w:val="18"/>
          <w:szCs w:val="18"/>
          <w:lang w:val="en-US"/>
        </w:rPr>
        <w:t>'matchedvalues.pickle'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wb</w:t>
      </w:r>
      <w:proofErr w:type="spellEnd"/>
      <w:r w:rsidRPr="007A2033">
        <w:rPr>
          <w:color w:val="BA2121"/>
          <w:sz w:val="18"/>
          <w:szCs w:val="18"/>
          <w:lang w:val="en-US"/>
        </w:rPr>
        <w:t>'</w:t>
      </w:r>
      <w:r w:rsidRPr="007A2033">
        <w:rPr>
          <w:sz w:val="18"/>
          <w:szCs w:val="18"/>
          <w:lang w:val="en-US"/>
        </w:rPr>
        <w:t xml:space="preserve">) </w:t>
      </w:r>
      <w:r w:rsidRPr="007A2033">
        <w:rPr>
          <w:b/>
          <w:bCs/>
          <w:color w:val="008000"/>
          <w:sz w:val="18"/>
          <w:szCs w:val="18"/>
          <w:lang w:val="en-US"/>
        </w:rPr>
        <w:t>as</w:t>
      </w:r>
      <w:r w:rsidRPr="007A2033">
        <w:rPr>
          <w:sz w:val="18"/>
          <w:szCs w:val="18"/>
          <w:lang w:val="en-US"/>
        </w:rPr>
        <w:t xml:space="preserve"> f:</w:t>
      </w:r>
    </w:p>
    <w:p w14:paraId="258205E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55</w:t>
      </w:r>
      <w:r w:rsidRPr="007A2033">
        <w:rPr>
          <w:sz w:val="18"/>
          <w:szCs w:val="18"/>
          <w:lang w:val="en-US"/>
        </w:rPr>
        <w:t xml:space="preserve"> </w:t>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dump</w:t>
      </w:r>
      <w:proofErr w:type="spellEnd"/>
      <w:r w:rsidRPr="007A2033">
        <w:rPr>
          <w:sz w:val="18"/>
          <w:szCs w:val="18"/>
          <w:lang w:val="en-US"/>
        </w:rPr>
        <w:t>(</w:t>
      </w:r>
      <w:proofErr w:type="spellStart"/>
      <w:proofErr w:type="gramEnd"/>
      <w:r w:rsidRPr="007A2033">
        <w:rPr>
          <w:sz w:val="18"/>
          <w:szCs w:val="18"/>
          <w:lang w:val="en-US"/>
        </w:rPr>
        <w:t>matched,f</w:t>
      </w:r>
      <w:proofErr w:type="spellEnd"/>
      <w:r w:rsidRPr="007A2033">
        <w:rPr>
          <w:sz w:val="18"/>
          <w:szCs w:val="18"/>
          <w:lang w:val="en-US"/>
        </w:rPr>
        <w:t>)</w:t>
      </w:r>
    </w:p>
    <w:p w14:paraId="082A3B01"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56</w:t>
      </w:r>
      <w:r w:rsidRPr="007A2033">
        <w:rPr>
          <w:sz w:val="18"/>
          <w:szCs w:val="18"/>
          <w:lang w:val="en-US"/>
        </w:rPr>
        <w:t xml:space="preserve"> </w:t>
      </w:r>
      <w:r w:rsidRPr="007A2033">
        <w:rPr>
          <w:sz w:val="18"/>
          <w:szCs w:val="18"/>
          <w:lang w:val="en-US"/>
        </w:rPr>
        <w:tab/>
      </w:r>
      <w:proofErr w:type="spellStart"/>
      <w:r w:rsidRPr="007A2033">
        <w:rPr>
          <w:sz w:val="18"/>
          <w:szCs w:val="18"/>
          <w:lang w:val="en-US"/>
        </w:rPr>
        <w:t>hashedtweets</w:t>
      </w:r>
      <w:proofErr w:type="spellEnd"/>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load</w:t>
      </w:r>
      <w:proofErr w:type="spellEnd"/>
      <w:r w:rsidRPr="007A2033">
        <w:rPr>
          <w:sz w:val="18"/>
          <w:szCs w:val="18"/>
          <w:lang w:val="en-US"/>
        </w:rPr>
        <w:t>(</w:t>
      </w:r>
      <w:proofErr w:type="gramEnd"/>
    </w:p>
    <w:p w14:paraId="57264A09"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57</w:t>
      </w:r>
      <w:r w:rsidRPr="007A2033">
        <w:rPr>
          <w:sz w:val="18"/>
          <w:szCs w:val="18"/>
          <w:lang w:val="en-US"/>
        </w:rPr>
        <w:t xml:space="preserve"> </w:t>
      </w:r>
      <w:r w:rsidRPr="007A2033">
        <w:rPr>
          <w:sz w:val="18"/>
          <w:szCs w:val="18"/>
          <w:lang w:val="en-US"/>
        </w:rPr>
        <w:tab/>
      </w:r>
      <w:r w:rsidRPr="007A2033">
        <w:rPr>
          <w:sz w:val="18"/>
          <w:szCs w:val="18"/>
          <w:lang w:val="en-US"/>
        </w:rPr>
        <w:tab/>
      </w:r>
      <w:proofErr w:type="gramStart"/>
      <w:r w:rsidRPr="007A2033">
        <w:rPr>
          <w:color w:val="008000"/>
          <w:sz w:val="18"/>
          <w:szCs w:val="18"/>
          <w:lang w:val="en-US"/>
        </w:rPr>
        <w:t>open</w:t>
      </w:r>
      <w:r w:rsidRPr="007A2033">
        <w:rPr>
          <w:sz w:val="18"/>
          <w:szCs w:val="18"/>
          <w:lang w:val="en-US"/>
        </w:rPr>
        <w:t>(</w:t>
      </w:r>
      <w:proofErr w:type="gramEnd"/>
      <w:r w:rsidRPr="007A2033">
        <w:rPr>
          <w:color w:val="BA2121"/>
          <w:sz w:val="18"/>
          <w:szCs w:val="18"/>
          <w:lang w:val="en-US"/>
        </w:rPr>
        <w:t>'hashedtweets.pickle'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rb</w:t>
      </w:r>
      <w:proofErr w:type="spellEnd"/>
      <w:r w:rsidRPr="007A2033">
        <w:rPr>
          <w:color w:val="BA2121"/>
          <w:sz w:val="18"/>
          <w:szCs w:val="18"/>
          <w:lang w:val="en-US"/>
        </w:rPr>
        <w:t>'</w:t>
      </w:r>
      <w:r w:rsidRPr="007A2033">
        <w:rPr>
          <w:sz w:val="18"/>
          <w:szCs w:val="18"/>
          <w:lang w:val="en-US"/>
        </w:rPr>
        <w:t>))</w:t>
      </w:r>
    </w:p>
    <w:p w14:paraId="72F32FB5"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58</w:t>
      </w:r>
      <w:r w:rsidRPr="007A2033">
        <w:rPr>
          <w:sz w:val="18"/>
          <w:szCs w:val="18"/>
          <w:lang w:val="en-US"/>
        </w:rPr>
        <w:t xml:space="preserve"> </w:t>
      </w:r>
      <w:r w:rsidRPr="007A2033">
        <w:rPr>
          <w:sz w:val="18"/>
          <w:szCs w:val="18"/>
          <w:lang w:val="en-US"/>
        </w:rPr>
        <w:tab/>
      </w:r>
      <w:proofErr w:type="spellStart"/>
      <w:r w:rsidRPr="007A2033">
        <w:rPr>
          <w:sz w:val="18"/>
          <w:szCs w:val="18"/>
          <w:lang w:val="en-US"/>
        </w:rPr>
        <w:t>hashedalerts</w:t>
      </w:r>
      <w:proofErr w:type="spellEnd"/>
      <w:r w:rsidRPr="007A2033">
        <w:rPr>
          <w:sz w:val="18"/>
          <w:szCs w:val="18"/>
          <w:lang w:val="en-US"/>
        </w:rPr>
        <w:t xml:space="preserve">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load</w:t>
      </w:r>
      <w:proofErr w:type="spellEnd"/>
      <w:r w:rsidRPr="007A2033">
        <w:rPr>
          <w:sz w:val="18"/>
          <w:szCs w:val="18"/>
          <w:lang w:val="en-US"/>
        </w:rPr>
        <w:t>(</w:t>
      </w:r>
      <w:proofErr w:type="gramEnd"/>
    </w:p>
    <w:p w14:paraId="767A16E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59</w:t>
      </w:r>
      <w:r w:rsidRPr="007A2033">
        <w:rPr>
          <w:sz w:val="18"/>
          <w:szCs w:val="18"/>
          <w:lang w:val="en-US"/>
        </w:rPr>
        <w:t xml:space="preserve"> </w:t>
      </w:r>
      <w:r w:rsidRPr="007A2033">
        <w:rPr>
          <w:sz w:val="18"/>
          <w:szCs w:val="18"/>
          <w:lang w:val="en-US"/>
        </w:rPr>
        <w:tab/>
      </w:r>
      <w:r w:rsidRPr="007A2033">
        <w:rPr>
          <w:sz w:val="18"/>
          <w:szCs w:val="18"/>
          <w:lang w:val="en-US"/>
        </w:rPr>
        <w:tab/>
      </w:r>
      <w:proofErr w:type="gramStart"/>
      <w:r w:rsidRPr="007A2033">
        <w:rPr>
          <w:color w:val="008000"/>
          <w:sz w:val="18"/>
          <w:szCs w:val="18"/>
          <w:lang w:val="en-US"/>
        </w:rPr>
        <w:t>open</w:t>
      </w:r>
      <w:r w:rsidRPr="007A2033">
        <w:rPr>
          <w:sz w:val="18"/>
          <w:szCs w:val="18"/>
          <w:lang w:val="en-US"/>
        </w:rPr>
        <w:t>(</w:t>
      </w:r>
      <w:proofErr w:type="gramEnd"/>
      <w:r w:rsidRPr="007A2033">
        <w:rPr>
          <w:color w:val="BA2121"/>
          <w:sz w:val="18"/>
          <w:szCs w:val="18"/>
          <w:lang w:val="en-US"/>
        </w:rPr>
        <w:t>'hashedalerts.pickle'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rb</w:t>
      </w:r>
      <w:proofErr w:type="spellEnd"/>
      <w:r w:rsidRPr="007A2033">
        <w:rPr>
          <w:color w:val="BA2121"/>
          <w:sz w:val="18"/>
          <w:szCs w:val="18"/>
          <w:lang w:val="en-US"/>
        </w:rPr>
        <w:t>'</w:t>
      </w:r>
      <w:r w:rsidRPr="007A2033">
        <w:rPr>
          <w:sz w:val="18"/>
          <w:szCs w:val="18"/>
          <w:lang w:val="en-US"/>
        </w:rPr>
        <w:t>))</w:t>
      </w:r>
    </w:p>
    <w:p w14:paraId="44CEA31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60</w:t>
      </w:r>
      <w:r w:rsidRPr="007A2033">
        <w:rPr>
          <w:sz w:val="18"/>
          <w:szCs w:val="18"/>
          <w:lang w:val="en-US"/>
        </w:rPr>
        <w:t xml:space="preserve"> </w:t>
      </w:r>
      <w:r w:rsidRPr="007A2033">
        <w:rPr>
          <w:sz w:val="18"/>
          <w:szCs w:val="18"/>
          <w:lang w:val="en-US"/>
        </w:rPr>
        <w:tab/>
        <w:t xml:space="preserve">matched </w:t>
      </w:r>
      <w:r w:rsidRPr="007A2033">
        <w:rPr>
          <w:color w:val="666666"/>
          <w:sz w:val="18"/>
          <w:szCs w:val="18"/>
          <w:lang w:val="en-US"/>
        </w:rPr>
        <w:t>=</w:t>
      </w:r>
      <w:r w:rsidRPr="007A2033">
        <w:rPr>
          <w:sz w:val="18"/>
          <w:szCs w:val="18"/>
          <w:lang w:val="en-US"/>
        </w:rPr>
        <w:t xml:space="preserve"> </w:t>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load</w:t>
      </w:r>
      <w:proofErr w:type="spellEnd"/>
      <w:r w:rsidRPr="007A2033">
        <w:rPr>
          <w:sz w:val="18"/>
          <w:szCs w:val="18"/>
          <w:lang w:val="en-US"/>
        </w:rPr>
        <w:t>(</w:t>
      </w:r>
      <w:proofErr w:type="gramEnd"/>
      <w:r w:rsidRPr="007A2033">
        <w:rPr>
          <w:color w:val="008000"/>
          <w:sz w:val="18"/>
          <w:szCs w:val="18"/>
          <w:lang w:val="en-US"/>
        </w:rPr>
        <w:t>open</w:t>
      </w:r>
      <w:r w:rsidRPr="007A2033">
        <w:rPr>
          <w:sz w:val="18"/>
          <w:szCs w:val="18"/>
          <w:lang w:val="en-US"/>
        </w:rPr>
        <w:t>(</w:t>
      </w:r>
      <w:r w:rsidRPr="007A2033">
        <w:rPr>
          <w:color w:val="BA2121"/>
          <w:sz w:val="18"/>
          <w:szCs w:val="18"/>
          <w:lang w:val="en-US"/>
        </w:rPr>
        <w:t>'matchedvalues.pickle'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rb</w:t>
      </w:r>
      <w:proofErr w:type="spellEnd"/>
      <w:r w:rsidRPr="007A2033">
        <w:rPr>
          <w:color w:val="BA2121"/>
          <w:sz w:val="18"/>
          <w:szCs w:val="18"/>
          <w:lang w:val="en-US"/>
        </w:rPr>
        <w:t>'</w:t>
      </w:r>
      <w:r w:rsidRPr="007A2033">
        <w:rPr>
          <w:sz w:val="18"/>
          <w:szCs w:val="18"/>
          <w:lang w:val="en-US"/>
        </w:rPr>
        <w:t>))</w:t>
      </w:r>
    </w:p>
    <w:p w14:paraId="46549D13"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61</w:t>
      </w:r>
      <w:r w:rsidRPr="007A2033">
        <w:rPr>
          <w:sz w:val="18"/>
          <w:szCs w:val="18"/>
          <w:lang w:val="en-US"/>
        </w:rPr>
        <w:t xml:space="preserve"> </w:t>
      </w:r>
      <w:r w:rsidRPr="007A2033">
        <w:rPr>
          <w:sz w:val="18"/>
          <w:szCs w:val="18"/>
          <w:lang w:val="en-US"/>
        </w:rPr>
        <w:tab/>
        <w:t>values</w:t>
      </w:r>
      <w:r w:rsidRPr="007A2033">
        <w:rPr>
          <w:color w:val="666666"/>
          <w:sz w:val="18"/>
          <w:szCs w:val="18"/>
          <w:lang w:val="en-US"/>
        </w:rPr>
        <w:t>=</w:t>
      </w:r>
      <w:proofErr w:type="spellStart"/>
      <w:proofErr w:type="gramStart"/>
      <w:r w:rsidRPr="007A2033">
        <w:rPr>
          <w:sz w:val="18"/>
          <w:szCs w:val="18"/>
          <w:lang w:val="en-US"/>
        </w:rPr>
        <w:t>getvalues</w:t>
      </w:r>
      <w:proofErr w:type="spellEnd"/>
      <w:r w:rsidRPr="007A2033">
        <w:rPr>
          <w:sz w:val="18"/>
          <w:szCs w:val="18"/>
          <w:lang w:val="en-US"/>
        </w:rPr>
        <w:t>(</w:t>
      </w:r>
      <w:proofErr w:type="spellStart"/>
      <w:proofErr w:type="gramEnd"/>
      <w:r w:rsidRPr="007A2033">
        <w:rPr>
          <w:sz w:val="18"/>
          <w:szCs w:val="18"/>
          <w:lang w:val="en-US"/>
        </w:rPr>
        <w:t>hashedtweets,hashedalerts,matched</w:t>
      </w:r>
      <w:proofErr w:type="spellEnd"/>
      <w:r w:rsidRPr="007A2033">
        <w:rPr>
          <w:sz w:val="18"/>
          <w:szCs w:val="18"/>
          <w:lang w:val="en-US"/>
        </w:rPr>
        <w:t>)</w:t>
      </w:r>
    </w:p>
    <w:p w14:paraId="371AC050"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62</w:t>
      </w:r>
      <w:r w:rsidRPr="007A2033">
        <w:rPr>
          <w:sz w:val="18"/>
          <w:szCs w:val="18"/>
          <w:lang w:val="en-US"/>
        </w:rPr>
        <w:t xml:space="preserve"> </w:t>
      </w:r>
      <w:r w:rsidRPr="007A2033">
        <w:rPr>
          <w:sz w:val="18"/>
          <w:szCs w:val="18"/>
          <w:lang w:val="en-US"/>
        </w:rPr>
        <w:tab/>
      </w:r>
      <w:r w:rsidRPr="007A2033">
        <w:rPr>
          <w:b/>
          <w:bCs/>
          <w:color w:val="008000"/>
          <w:sz w:val="18"/>
          <w:szCs w:val="18"/>
          <w:lang w:val="en-US"/>
        </w:rPr>
        <w:t>with</w:t>
      </w:r>
      <w:r w:rsidRPr="007A2033">
        <w:rPr>
          <w:sz w:val="18"/>
          <w:szCs w:val="18"/>
          <w:lang w:val="en-US"/>
        </w:rPr>
        <w:t xml:space="preserve"> </w:t>
      </w:r>
      <w:proofErr w:type="gramStart"/>
      <w:r w:rsidRPr="007A2033">
        <w:rPr>
          <w:color w:val="008000"/>
          <w:sz w:val="18"/>
          <w:szCs w:val="18"/>
          <w:lang w:val="en-US"/>
        </w:rPr>
        <w:t>open</w:t>
      </w:r>
      <w:r w:rsidRPr="007A2033">
        <w:rPr>
          <w:sz w:val="18"/>
          <w:szCs w:val="18"/>
          <w:lang w:val="en-US"/>
        </w:rPr>
        <w:t>(</w:t>
      </w:r>
      <w:proofErr w:type="gramEnd"/>
      <w:r w:rsidRPr="007A2033">
        <w:rPr>
          <w:color w:val="BA2121"/>
          <w:sz w:val="18"/>
          <w:szCs w:val="18"/>
          <w:lang w:val="en-US"/>
        </w:rPr>
        <w:t>'allmatches.pickle'</w:t>
      </w:r>
      <w:r w:rsidRPr="007A2033">
        <w:rPr>
          <w:sz w:val="18"/>
          <w:szCs w:val="18"/>
          <w:lang w:val="en-US"/>
        </w:rPr>
        <w:t>,</w:t>
      </w:r>
      <w:r w:rsidRPr="007A2033">
        <w:rPr>
          <w:color w:val="BA2121"/>
          <w:sz w:val="18"/>
          <w:szCs w:val="18"/>
          <w:lang w:val="en-US"/>
        </w:rPr>
        <w:t>'</w:t>
      </w:r>
      <w:proofErr w:type="spellStart"/>
      <w:r w:rsidRPr="007A2033">
        <w:rPr>
          <w:color w:val="BA2121"/>
          <w:sz w:val="18"/>
          <w:szCs w:val="18"/>
          <w:lang w:val="en-US"/>
        </w:rPr>
        <w:t>wb</w:t>
      </w:r>
      <w:proofErr w:type="spellEnd"/>
      <w:r w:rsidRPr="007A2033">
        <w:rPr>
          <w:color w:val="BA2121"/>
          <w:sz w:val="18"/>
          <w:szCs w:val="18"/>
          <w:lang w:val="en-US"/>
        </w:rPr>
        <w:t>'</w:t>
      </w:r>
      <w:r w:rsidRPr="007A2033">
        <w:rPr>
          <w:sz w:val="18"/>
          <w:szCs w:val="18"/>
          <w:lang w:val="en-US"/>
        </w:rPr>
        <w:t xml:space="preserve">) </w:t>
      </w:r>
      <w:r w:rsidRPr="007A2033">
        <w:rPr>
          <w:b/>
          <w:bCs/>
          <w:color w:val="008000"/>
          <w:sz w:val="18"/>
          <w:szCs w:val="18"/>
          <w:lang w:val="en-US"/>
        </w:rPr>
        <w:t>as</w:t>
      </w:r>
      <w:r w:rsidRPr="007A2033">
        <w:rPr>
          <w:sz w:val="18"/>
          <w:szCs w:val="18"/>
          <w:lang w:val="en-US"/>
        </w:rPr>
        <w:t xml:space="preserve"> f:</w:t>
      </w:r>
    </w:p>
    <w:p w14:paraId="185091CF"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63</w:t>
      </w:r>
      <w:r w:rsidRPr="007A2033">
        <w:rPr>
          <w:sz w:val="18"/>
          <w:szCs w:val="18"/>
          <w:lang w:val="en-US"/>
        </w:rPr>
        <w:t xml:space="preserve"> </w:t>
      </w:r>
      <w:r w:rsidRPr="007A2033">
        <w:rPr>
          <w:sz w:val="18"/>
          <w:szCs w:val="18"/>
          <w:lang w:val="en-US"/>
        </w:rPr>
        <w:tab/>
      </w:r>
      <w:r w:rsidRPr="007A2033">
        <w:rPr>
          <w:sz w:val="18"/>
          <w:szCs w:val="18"/>
          <w:lang w:val="en-US"/>
        </w:rPr>
        <w:tab/>
      </w:r>
      <w:proofErr w:type="spellStart"/>
      <w:proofErr w:type="gramStart"/>
      <w:r w:rsidRPr="007A2033">
        <w:rPr>
          <w:sz w:val="18"/>
          <w:szCs w:val="18"/>
          <w:lang w:val="en-US"/>
        </w:rPr>
        <w:t>pickle</w:t>
      </w:r>
      <w:r w:rsidRPr="007A2033">
        <w:rPr>
          <w:color w:val="666666"/>
          <w:sz w:val="18"/>
          <w:szCs w:val="18"/>
          <w:lang w:val="en-US"/>
        </w:rPr>
        <w:t>.</w:t>
      </w:r>
      <w:r w:rsidRPr="007A2033">
        <w:rPr>
          <w:sz w:val="18"/>
          <w:szCs w:val="18"/>
          <w:lang w:val="en-US"/>
        </w:rPr>
        <w:t>dump</w:t>
      </w:r>
      <w:proofErr w:type="spellEnd"/>
      <w:r w:rsidRPr="007A2033">
        <w:rPr>
          <w:sz w:val="18"/>
          <w:szCs w:val="18"/>
          <w:lang w:val="en-US"/>
        </w:rPr>
        <w:t>(</w:t>
      </w:r>
      <w:proofErr w:type="spellStart"/>
      <w:proofErr w:type="gramEnd"/>
      <w:r w:rsidRPr="007A2033">
        <w:rPr>
          <w:sz w:val="18"/>
          <w:szCs w:val="18"/>
          <w:lang w:val="en-US"/>
        </w:rPr>
        <w:t>values,f</w:t>
      </w:r>
      <w:proofErr w:type="spellEnd"/>
      <w:r w:rsidRPr="007A2033">
        <w:rPr>
          <w:sz w:val="18"/>
          <w:szCs w:val="18"/>
          <w:lang w:val="en-US"/>
        </w:rPr>
        <w:t>)</w:t>
      </w:r>
    </w:p>
    <w:p w14:paraId="65F67662"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64</w:t>
      </w:r>
    </w:p>
    <w:p w14:paraId="3B2872AE" w14:textId="77777777" w:rsidR="007A2033" w:rsidRPr="007A2033"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7A2033">
        <w:rPr>
          <w:color w:val="666666"/>
          <w:sz w:val="18"/>
          <w:szCs w:val="18"/>
          <w:lang w:val="en-US"/>
        </w:rPr>
        <w:t>65</w:t>
      </w:r>
      <w:r w:rsidRPr="007A2033">
        <w:rPr>
          <w:sz w:val="18"/>
          <w:szCs w:val="18"/>
          <w:lang w:val="en-US"/>
        </w:rPr>
        <w:t xml:space="preserve"> </w:t>
      </w:r>
      <w:r w:rsidRPr="007A2033">
        <w:rPr>
          <w:b/>
          <w:bCs/>
          <w:color w:val="008000"/>
          <w:sz w:val="18"/>
          <w:szCs w:val="18"/>
          <w:lang w:val="en-US"/>
        </w:rPr>
        <w:t>if</w:t>
      </w:r>
      <w:r w:rsidRPr="007A2033">
        <w:rPr>
          <w:sz w:val="18"/>
          <w:szCs w:val="18"/>
          <w:lang w:val="en-US"/>
        </w:rPr>
        <w:t xml:space="preserve"> __name__ </w:t>
      </w:r>
      <w:r w:rsidRPr="007A2033">
        <w:rPr>
          <w:color w:val="666666"/>
          <w:sz w:val="18"/>
          <w:szCs w:val="18"/>
          <w:lang w:val="en-US"/>
        </w:rPr>
        <w:t>==</w:t>
      </w:r>
      <w:r w:rsidRPr="007A2033">
        <w:rPr>
          <w:sz w:val="18"/>
          <w:szCs w:val="18"/>
          <w:lang w:val="en-US"/>
        </w:rPr>
        <w:t xml:space="preserve"> </w:t>
      </w:r>
      <w:r w:rsidRPr="007A2033">
        <w:rPr>
          <w:color w:val="BA2121"/>
          <w:sz w:val="18"/>
          <w:szCs w:val="18"/>
          <w:lang w:val="en-US"/>
        </w:rPr>
        <w:t>'__main__'</w:t>
      </w:r>
      <w:r w:rsidRPr="007A2033">
        <w:rPr>
          <w:sz w:val="18"/>
          <w:szCs w:val="18"/>
          <w:lang w:val="en-US"/>
        </w:rPr>
        <w:t>:</w:t>
      </w:r>
    </w:p>
    <w:p w14:paraId="19C45854" w14:textId="77777777" w:rsidR="007A2033" w:rsidRPr="00DC18F8" w:rsidRDefault="007A2033" w:rsidP="007A2033">
      <w:pPr>
        <w:pStyle w:val="HTMLPreformatted"/>
        <w:shd w:val="clear" w:color="auto" w:fill="F8F8F8"/>
        <w:tabs>
          <w:tab w:val="clear" w:pos="7328"/>
          <w:tab w:val="clear" w:pos="8244"/>
          <w:tab w:val="clear" w:pos="9160"/>
          <w:tab w:val="clear" w:pos="10076"/>
          <w:tab w:val="left" w:pos="6804"/>
          <w:tab w:val="left" w:pos="8222"/>
          <w:tab w:val="left" w:pos="8640"/>
        </w:tabs>
        <w:rPr>
          <w:sz w:val="18"/>
          <w:szCs w:val="18"/>
          <w:lang w:val="en-US"/>
        </w:rPr>
      </w:pPr>
      <w:r w:rsidRPr="00DC18F8">
        <w:rPr>
          <w:color w:val="666666"/>
          <w:sz w:val="18"/>
          <w:szCs w:val="18"/>
          <w:lang w:val="en-US"/>
        </w:rPr>
        <w:t>66</w:t>
      </w:r>
      <w:r w:rsidRPr="00DC18F8">
        <w:rPr>
          <w:sz w:val="18"/>
          <w:szCs w:val="18"/>
          <w:lang w:val="en-US"/>
        </w:rPr>
        <w:t xml:space="preserve"> </w:t>
      </w:r>
      <w:r w:rsidRPr="00DC18F8">
        <w:rPr>
          <w:sz w:val="18"/>
          <w:szCs w:val="18"/>
          <w:lang w:val="en-US"/>
        </w:rPr>
        <w:tab/>
      </w:r>
      <w:proofErr w:type="gramStart"/>
      <w:r w:rsidRPr="00DC18F8">
        <w:rPr>
          <w:sz w:val="18"/>
          <w:szCs w:val="18"/>
          <w:lang w:val="en-US"/>
        </w:rPr>
        <w:t>main()</w:t>
      </w:r>
      <w:proofErr w:type="gramEnd"/>
    </w:p>
    <w:p w14:paraId="43CB2E03" w14:textId="72D63825" w:rsidR="00DC18F8" w:rsidRDefault="00DC18F8" w:rsidP="00DC18F8">
      <w:pPr>
        <w:pStyle w:val="Heading3"/>
      </w:pPr>
      <w:r>
        <w:br/>
      </w:r>
      <w:bookmarkStart w:id="34" w:name="_Toc423008407"/>
      <w:r>
        <w:t>matcher.py</w:t>
      </w:r>
      <w:bookmarkEnd w:id="34"/>
    </w:p>
    <w:p w14:paraId="6041A042" w14:textId="77777777" w:rsidR="00DC18F8" w:rsidRPr="00DC18F8" w:rsidRDefault="00DC18F8" w:rsidP="00DC18F8">
      <w:pPr>
        <w:pStyle w:val="HTMLPreformatted"/>
        <w:shd w:val="clear" w:color="auto" w:fill="F8F8F8"/>
        <w:rPr>
          <w:sz w:val="18"/>
          <w:lang w:val="en-US"/>
        </w:rPr>
      </w:pPr>
      <w:r w:rsidRPr="00DC18F8">
        <w:rPr>
          <w:color w:val="666666"/>
          <w:sz w:val="18"/>
          <w:lang w:val="en-US"/>
        </w:rPr>
        <w:t>1</w:t>
      </w:r>
      <w:r w:rsidRPr="00DC18F8">
        <w:rPr>
          <w:sz w:val="18"/>
          <w:lang w:val="en-US"/>
        </w:rPr>
        <w:t xml:space="preserve"> </w:t>
      </w:r>
      <w:r w:rsidRPr="00DC18F8">
        <w:rPr>
          <w:b/>
          <w:bCs/>
          <w:color w:val="008000"/>
          <w:sz w:val="18"/>
          <w:lang w:val="en-US"/>
        </w:rPr>
        <w:t>import</w:t>
      </w:r>
      <w:r w:rsidRPr="00DC18F8">
        <w:rPr>
          <w:sz w:val="18"/>
          <w:lang w:val="en-US"/>
        </w:rPr>
        <w:t xml:space="preserve"> </w:t>
      </w:r>
      <w:r w:rsidRPr="00DC18F8">
        <w:rPr>
          <w:b/>
          <w:bCs/>
          <w:color w:val="0000FF"/>
          <w:sz w:val="18"/>
          <w:lang w:val="en-US"/>
        </w:rPr>
        <w:t>pickle</w:t>
      </w:r>
      <w:r w:rsidRPr="00DC18F8">
        <w:rPr>
          <w:color w:val="666666"/>
          <w:sz w:val="18"/>
          <w:lang w:val="en-US"/>
        </w:rPr>
        <w:t>,</w:t>
      </w:r>
      <w:r w:rsidRPr="00DC18F8">
        <w:rPr>
          <w:sz w:val="18"/>
          <w:lang w:val="en-US"/>
        </w:rPr>
        <w:t xml:space="preserve"> </w:t>
      </w:r>
      <w:r w:rsidRPr="00DC18F8">
        <w:rPr>
          <w:b/>
          <w:bCs/>
          <w:color w:val="0000FF"/>
          <w:sz w:val="18"/>
          <w:lang w:val="en-US"/>
        </w:rPr>
        <w:t>random</w:t>
      </w:r>
    </w:p>
    <w:p w14:paraId="50ADF2F2" w14:textId="77777777" w:rsidR="00DC18F8" w:rsidRPr="00DC18F8" w:rsidRDefault="00DC18F8" w:rsidP="00DC18F8">
      <w:pPr>
        <w:pStyle w:val="HTMLPreformatted"/>
        <w:shd w:val="clear" w:color="auto" w:fill="F8F8F8"/>
        <w:rPr>
          <w:sz w:val="18"/>
          <w:lang w:val="en-US"/>
        </w:rPr>
      </w:pPr>
      <w:r w:rsidRPr="00DC18F8">
        <w:rPr>
          <w:color w:val="666666"/>
          <w:sz w:val="18"/>
          <w:lang w:val="en-US"/>
        </w:rPr>
        <w:t>2</w:t>
      </w:r>
      <w:r w:rsidRPr="00DC18F8">
        <w:rPr>
          <w:sz w:val="18"/>
          <w:lang w:val="en-US"/>
        </w:rPr>
        <w:t xml:space="preserve"> </w:t>
      </w:r>
      <w:r w:rsidRPr="00DC18F8">
        <w:rPr>
          <w:b/>
          <w:bCs/>
          <w:color w:val="008000"/>
          <w:sz w:val="18"/>
          <w:lang w:val="en-US"/>
        </w:rPr>
        <w:t>from</w:t>
      </w:r>
      <w:r w:rsidRPr="00DC18F8">
        <w:rPr>
          <w:sz w:val="18"/>
          <w:lang w:val="en-US"/>
        </w:rPr>
        <w:t xml:space="preserve"> </w:t>
      </w:r>
      <w:r w:rsidRPr="00DC18F8">
        <w:rPr>
          <w:b/>
          <w:bCs/>
          <w:color w:val="0000FF"/>
          <w:sz w:val="18"/>
          <w:lang w:val="en-US"/>
        </w:rPr>
        <w:t>collections</w:t>
      </w:r>
      <w:r w:rsidRPr="00DC18F8">
        <w:rPr>
          <w:sz w:val="18"/>
          <w:lang w:val="en-US"/>
        </w:rPr>
        <w:t xml:space="preserve"> </w:t>
      </w:r>
      <w:r w:rsidRPr="00DC18F8">
        <w:rPr>
          <w:b/>
          <w:bCs/>
          <w:color w:val="008000"/>
          <w:sz w:val="18"/>
          <w:lang w:val="en-US"/>
        </w:rPr>
        <w:t>import</w:t>
      </w:r>
      <w:r w:rsidRPr="00DC18F8">
        <w:rPr>
          <w:sz w:val="18"/>
          <w:lang w:val="en-US"/>
        </w:rPr>
        <w:t xml:space="preserve"> Counter</w:t>
      </w:r>
    </w:p>
    <w:p w14:paraId="3C4E0821" w14:textId="77777777" w:rsidR="00DC18F8" w:rsidRPr="00DC18F8" w:rsidRDefault="00DC18F8" w:rsidP="00DC18F8">
      <w:pPr>
        <w:pStyle w:val="HTMLPreformatted"/>
        <w:shd w:val="clear" w:color="auto" w:fill="F8F8F8"/>
        <w:rPr>
          <w:sz w:val="18"/>
          <w:lang w:val="en-US"/>
        </w:rPr>
      </w:pPr>
      <w:r w:rsidRPr="00DC18F8">
        <w:rPr>
          <w:color w:val="666666"/>
          <w:sz w:val="18"/>
          <w:lang w:val="en-US"/>
        </w:rPr>
        <w:t>3</w:t>
      </w:r>
      <w:r w:rsidRPr="00DC18F8">
        <w:rPr>
          <w:sz w:val="18"/>
          <w:lang w:val="en-US"/>
        </w:rPr>
        <w:t xml:space="preserve"> </w:t>
      </w:r>
      <w:r w:rsidRPr="00DC18F8">
        <w:rPr>
          <w:b/>
          <w:bCs/>
          <w:color w:val="008000"/>
          <w:sz w:val="18"/>
          <w:lang w:val="en-US"/>
        </w:rPr>
        <w:t>from</w:t>
      </w:r>
      <w:r w:rsidRPr="00DC18F8">
        <w:rPr>
          <w:sz w:val="18"/>
          <w:lang w:val="en-US"/>
        </w:rPr>
        <w:t xml:space="preserve"> </w:t>
      </w:r>
      <w:proofErr w:type="spellStart"/>
      <w:r w:rsidRPr="00DC18F8">
        <w:rPr>
          <w:b/>
          <w:bCs/>
          <w:color w:val="0000FF"/>
          <w:sz w:val="18"/>
          <w:lang w:val="en-US"/>
        </w:rPr>
        <w:t>progressbar</w:t>
      </w:r>
      <w:proofErr w:type="spellEnd"/>
      <w:r w:rsidRPr="00DC18F8">
        <w:rPr>
          <w:sz w:val="18"/>
          <w:lang w:val="en-US"/>
        </w:rPr>
        <w:t xml:space="preserve"> </w:t>
      </w:r>
      <w:r w:rsidRPr="00DC18F8">
        <w:rPr>
          <w:b/>
          <w:bCs/>
          <w:color w:val="008000"/>
          <w:sz w:val="18"/>
          <w:lang w:val="en-US"/>
        </w:rPr>
        <w:t>import</w:t>
      </w:r>
      <w:r w:rsidRPr="00DC18F8">
        <w:rPr>
          <w:sz w:val="18"/>
          <w:lang w:val="en-US"/>
        </w:rPr>
        <w:t xml:space="preserve"> </w:t>
      </w:r>
      <w:proofErr w:type="spellStart"/>
      <w:r w:rsidRPr="00DC18F8">
        <w:rPr>
          <w:sz w:val="18"/>
          <w:lang w:val="en-US"/>
        </w:rPr>
        <w:t>ProgressBar</w:t>
      </w:r>
      <w:proofErr w:type="spellEnd"/>
    </w:p>
    <w:p w14:paraId="189AA824" w14:textId="77777777" w:rsidR="00DC18F8" w:rsidRPr="00DC18F8" w:rsidRDefault="00DC18F8" w:rsidP="00DC18F8">
      <w:pPr>
        <w:pStyle w:val="HTMLPreformatted"/>
        <w:shd w:val="clear" w:color="auto" w:fill="F8F8F8"/>
        <w:rPr>
          <w:sz w:val="18"/>
          <w:lang w:val="en-US"/>
        </w:rPr>
      </w:pPr>
      <w:r w:rsidRPr="00DC18F8">
        <w:rPr>
          <w:color w:val="666666"/>
          <w:sz w:val="18"/>
          <w:lang w:val="en-US"/>
        </w:rPr>
        <w:t>4</w:t>
      </w:r>
      <w:r w:rsidRPr="00DC18F8">
        <w:rPr>
          <w:sz w:val="18"/>
          <w:lang w:val="en-US"/>
        </w:rPr>
        <w:t xml:space="preserve"> </w:t>
      </w:r>
      <w:r w:rsidRPr="00DC18F8">
        <w:rPr>
          <w:b/>
          <w:bCs/>
          <w:color w:val="008000"/>
          <w:sz w:val="18"/>
          <w:lang w:val="en-US"/>
        </w:rPr>
        <w:t>from</w:t>
      </w:r>
      <w:r w:rsidRPr="00DC18F8">
        <w:rPr>
          <w:sz w:val="18"/>
          <w:lang w:val="en-US"/>
        </w:rPr>
        <w:t xml:space="preserve"> </w:t>
      </w:r>
      <w:proofErr w:type="spellStart"/>
      <w:r w:rsidRPr="00DC18F8">
        <w:rPr>
          <w:b/>
          <w:bCs/>
          <w:color w:val="0000FF"/>
          <w:sz w:val="18"/>
          <w:lang w:val="en-US"/>
        </w:rPr>
        <w:t>datetime</w:t>
      </w:r>
      <w:proofErr w:type="spellEnd"/>
      <w:r w:rsidRPr="00DC18F8">
        <w:rPr>
          <w:sz w:val="18"/>
          <w:lang w:val="en-US"/>
        </w:rPr>
        <w:t xml:space="preserve"> </w:t>
      </w:r>
      <w:r w:rsidRPr="00DC18F8">
        <w:rPr>
          <w:b/>
          <w:bCs/>
          <w:color w:val="008000"/>
          <w:sz w:val="18"/>
          <w:lang w:val="en-US"/>
        </w:rPr>
        <w:t>import</w:t>
      </w:r>
      <w:r w:rsidRPr="00DC18F8">
        <w:rPr>
          <w:sz w:val="18"/>
          <w:lang w:val="en-US"/>
        </w:rPr>
        <w:t xml:space="preserve"> </w:t>
      </w:r>
      <w:r w:rsidRPr="00DC18F8">
        <w:rPr>
          <w:color w:val="666666"/>
          <w:sz w:val="18"/>
          <w:lang w:val="en-US"/>
        </w:rPr>
        <w:t>*</w:t>
      </w:r>
    </w:p>
    <w:p w14:paraId="003131DE" w14:textId="77777777" w:rsidR="00DC18F8" w:rsidRPr="00DC18F8" w:rsidRDefault="00DC18F8" w:rsidP="00DC18F8">
      <w:pPr>
        <w:pStyle w:val="HTMLPreformatted"/>
        <w:shd w:val="clear" w:color="auto" w:fill="F8F8F8"/>
        <w:rPr>
          <w:sz w:val="18"/>
          <w:lang w:val="en-US"/>
        </w:rPr>
      </w:pPr>
      <w:r w:rsidRPr="00DC18F8">
        <w:rPr>
          <w:color w:val="666666"/>
          <w:sz w:val="18"/>
          <w:lang w:val="en-US"/>
        </w:rPr>
        <w:t>5</w:t>
      </w:r>
    </w:p>
    <w:p w14:paraId="7A52BB61" w14:textId="77777777" w:rsidR="00DC18F8" w:rsidRPr="00DC18F8" w:rsidRDefault="00DC18F8" w:rsidP="00DC18F8">
      <w:pPr>
        <w:pStyle w:val="HTMLPreformatted"/>
        <w:shd w:val="clear" w:color="auto" w:fill="F8F8F8"/>
        <w:rPr>
          <w:sz w:val="18"/>
          <w:lang w:val="en-US"/>
        </w:rPr>
      </w:pPr>
      <w:r w:rsidRPr="00DC18F8">
        <w:rPr>
          <w:color w:val="666666"/>
          <w:sz w:val="18"/>
          <w:lang w:val="en-US"/>
        </w:rPr>
        <w:t>6</w:t>
      </w:r>
      <w:r w:rsidRPr="00DC18F8">
        <w:rPr>
          <w:sz w:val="18"/>
          <w:lang w:val="en-US"/>
        </w:rPr>
        <w:t xml:space="preserve"> </w:t>
      </w:r>
      <w:proofErr w:type="spellStart"/>
      <w:r w:rsidRPr="00DC18F8">
        <w:rPr>
          <w:b/>
          <w:bCs/>
          <w:color w:val="008000"/>
          <w:sz w:val="18"/>
          <w:lang w:val="en-US"/>
        </w:rPr>
        <w:t>def</w:t>
      </w:r>
      <w:proofErr w:type="spellEnd"/>
      <w:r w:rsidRPr="00DC18F8">
        <w:rPr>
          <w:sz w:val="18"/>
          <w:lang w:val="en-US"/>
        </w:rPr>
        <w:t xml:space="preserve"> </w:t>
      </w:r>
      <w:proofErr w:type="gramStart"/>
      <w:r w:rsidRPr="00DC18F8">
        <w:rPr>
          <w:color w:val="0000FF"/>
          <w:sz w:val="18"/>
          <w:lang w:val="en-US"/>
        </w:rPr>
        <w:t>matcher</w:t>
      </w:r>
      <w:r w:rsidRPr="00DC18F8">
        <w:rPr>
          <w:sz w:val="18"/>
          <w:lang w:val="en-US"/>
        </w:rPr>
        <w:t>(</w:t>
      </w:r>
      <w:proofErr w:type="gramEnd"/>
      <w:r w:rsidRPr="00DC18F8">
        <w:rPr>
          <w:sz w:val="18"/>
          <w:lang w:val="en-US"/>
        </w:rPr>
        <w:t>):</w:t>
      </w:r>
    </w:p>
    <w:p w14:paraId="52EB7F1C" w14:textId="77777777" w:rsidR="00DC18F8" w:rsidRPr="00DC18F8" w:rsidRDefault="00DC18F8" w:rsidP="00DC18F8">
      <w:pPr>
        <w:pStyle w:val="HTMLPreformatted"/>
        <w:shd w:val="clear" w:color="auto" w:fill="F8F8F8"/>
        <w:rPr>
          <w:sz w:val="18"/>
          <w:lang w:val="en-US"/>
        </w:rPr>
      </w:pPr>
      <w:r w:rsidRPr="00DC18F8">
        <w:rPr>
          <w:color w:val="666666"/>
          <w:sz w:val="18"/>
          <w:lang w:val="en-US"/>
        </w:rPr>
        <w:t>7</w:t>
      </w:r>
      <w:r w:rsidRPr="00DC18F8">
        <w:rPr>
          <w:sz w:val="18"/>
          <w:lang w:val="en-US"/>
        </w:rPr>
        <w:t xml:space="preserve"> </w:t>
      </w:r>
      <w:r w:rsidRPr="00DC18F8">
        <w:rPr>
          <w:sz w:val="18"/>
          <w:lang w:val="en-US"/>
        </w:rPr>
        <w:tab/>
      </w:r>
      <w:proofErr w:type="spellStart"/>
      <w:r w:rsidRPr="00DC18F8">
        <w:rPr>
          <w:sz w:val="18"/>
          <w:lang w:val="en-US"/>
        </w:rPr>
        <w:t>pbar</w:t>
      </w:r>
      <w:proofErr w:type="spellEnd"/>
      <w:r w:rsidRPr="00DC18F8">
        <w:rPr>
          <w:color w:val="666666"/>
          <w:sz w:val="18"/>
          <w:lang w:val="en-US"/>
        </w:rPr>
        <w:t>=</w:t>
      </w:r>
      <w:proofErr w:type="spellStart"/>
      <w:proofErr w:type="gramStart"/>
      <w:r w:rsidRPr="00DC18F8">
        <w:rPr>
          <w:sz w:val="18"/>
          <w:lang w:val="en-US"/>
        </w:rPr>
        <w:t>ProgressBar</w:t>
      </w:r>
      <w:proofErr w:type="spellEnd"/>
      <w:r w:rsidRPr="00DC18F8">
        <w:rPr>
          <w:sz w:val="18"/>
          <w:lang w:val="en-US"/>
        </w:rPr>
        <w:t>()</w:t>
      </w:r>
      <w:proofErr w:type="gramEnd"/>
    </w:p>
    <w:p w14:paraId="2F783B9A" w14:textId="77777777" w:rsidR="00DC18F8" w:rsidRPr="00DC18F8" w:rsidRDefault="00DC18F8" w:rsidP="00DC18F8">
      <w:pPr>
        <w:pStyle w:val="HTMLPreformatted"/>
        <w:shd w:val="clear" w:color="auto" w:fill="F8F8F8"/>
        <w:rPr>
          <w:sz w:val="18"/>
          <w:lang w:val="en-US"/>
        </w:rPr>
      </w:pPr>
      <w:r w:rsidRPr="00DC18F8">
        <w:rPr>
          <w:color w:val="666666"/>
          <w:sz w:val="18"/>
          <w:lang w:val="en-US"/>
        </w:rPr>
        <w:t>8</w:t>
      </w:r>
      <w:r w:rsidRPr="00DC18F8">
        <w:rPr>
          <w:sz w:val="18"/>
          <w:lang w:val="en-US"/>
        </w:rPr>
        <w:t xml:space="preserve"> </w:t>
      </w:r>
      <w:r w:rsidRPr="00DC18F8">
        <w:rPr>
          <w:sz w:val="18"/>
          <w:lang w:val="en-US"/>
        </w:rPr>
        <w:tab/>
      </w:r>
      <w:proofErr w:type="spellStart"/>
      <w:r w:rsidRPr="00DC18F8">
        <w:rPr>
          <w:sz w:val="18"/>
          <w:lang w:val="en-US"/>
        </w:rPr>
        <w:t>textDict</w:t>
      </w:r>
      <w:proofErr w:type="spellEnd"/>
      <w:proofErr w:type="gramStart"/>
      <w:r w:rsidRPr="00DC18F8">
        <w:rPr>
          <w:color w:val="666666"/>
          <w:sz w:val="18"/>
          <w:lang w:val="en-US"/>
        </w:rPr>
        <w:t>=</w:t>
      </w:r>
      <w:r w:rsidRPr="00DC18F8">
        <w:rPr>
          <w:sz w:val="18"/>
          <w:lang w:val="en-US"/>
        </w:rPr>
        <w:t>{}</w:t>
      </w:r>
      <w:proofErr w:type="gramEnd"/>
    </w:p>
    <w:p w14:paraId="32934209" w14:textId="77777777" w:rsidR="00DC18F8" w:rsidRPr="00DC18F8" w:rsidRDefault="00DC18F8" w:rsidP="00DC18F8">
      <w:pPr>
        <w:pStyle w:val="HTMLPreformatted"/>
        <w:shd w:val="clear" w:color="auto" w:fill="F8F8F8"/>
        <w:rPr>
          <w:sz w:val="18"/>
          <w:lang w:val="en-US"/>
        </w:rPr>
      </w:pPr>
      <w:r w:rsidRPr="00DC18F8">
        <w:rPr>
          <w:color w:val="666666"/>
          <w:sz w:val="18"/>
          <w:lang w:val="en-US"/>
        </w:rPr>
        <w:t>9</w:t>
      </w:r>
      <w:r w:rsidRPr="00DC18F8">
        <w:rPr>
          <w:sz w:val="18"/>
          <w:lang w:val="en-US"/>
        </w:rPr>
        <w:t xml:space="preserve"> </w:t>
      </w:r>
      <w:r w:rsidRPr="00DC18F8">
        <w:rPr>
          <w:sz w:val="18"/>
          <w:lang w:val="en-US"/>
        </w:rPr>
        <w:tab/>
        <w:t xml:space="preserve">matches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'allmatches.pickle'</w:t>
      </w:r>
      <w:r w:rsidRPr="00DC18F8">
        <w:rPr>
          <w:sz w:val="18"/>
          <w:lang w:val="en-US"/>
        </w:rPr>
        <w:t>,</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56592ADC" w14:textId="77777777" w:rsidR="00DC18F8" w:rsidRPr="00DC18F8" w:rsidRDefault="00DC18F8" w:rsidP="00DC18F8">
      <w:pPr>
        <w:pStyle w:val="HTMLPreformatted"/>
        <w:shd w:val="clear" w:color="auto" w:fill="F8F8F8"/>
        <w:rPr>
          <w:sz w:val="18"/>
          <w:lang w:val="en-US"/>
        </w:rPr>
      </w:pPr>
      <w:r w:rsidRPr="00DC18F8">
        <w:rPr>
          <w:color w:val="666666"/>
          <w:sz w:val="18"/>
          <w:lang w:val="en-US"/>
        </w:rPr>
        <w:t>10</w:t>
      </w:r>
      <w:r w:rsidRPr="00DC18F8">
        <w:rPr>
          <w:sz w:val="18"/>
          <w:lang w:val="en-US"/>
        </w:rPr>
        <w:t xml:space="preserve"> </w:t>
      </w:r>
      <w:r w:rsidRPr="00DC18F8">
        <w:rPr>
          <w:sz w:val="18"/>
          <w:lang w:val="en-US"/>
        </w:rPr>
        <w:tab/>
        <w:t xml:space="preserve">alerts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'geolocsall.pickle'</w:t>
      </w:r>
      <w:r w:rsidRPr="00DC18F8">
        <w:rPr>
          <w:sz w:val="18"/>
          <w:lang w:val="en-US"/>
        </w:rPr>
        <w:t>,</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35CE20B9" w14:textId="77777777" w:rsidR="00DC18F8" w:rsidRPr="00DC18F8" w:rsidRDefault="00DC18F8" w:rsidP="00DC18F8">
      <w:pPr>
        <w:pStyle w:val="HTMLPreformatted"/>
        <w:shd w:val="clear" w:color="auto" w:fill="F8F8F8"/>
        <w:rPr>
          <w:sz w:val="18"/>
          <w:lang w:val="en-US"/>
        </w:rPr>
      </w:pPr>
      <w:r w:rsidRPr="00DC18F8">
        <w:rPr>
          <w:color w:val="666666"/>
          <w:sz w:val="18"/>
          <w:lang w:val="en-US"/>
        </w:rPr>
        <w:t>11</w:t>
      </w:r>
      <w:r w:rsidRPr="00DC18F8">
        <w:rPr>
          <w:sz w:val="18"/>
          <w:lang w:val="en-US"/>
        </w:rPr>
        <w:t xml:space="preserve"> </w:t>
      </w:r>
      <w:r w:rsidRPr="00DC18F8">
        <w:rPr>
          <w:sz w:val="18"/>
          <w:lang w:val="en-US"/>
        </w:rPr>
        <w:tab/>
        <w:t xml:space="preserve">tweets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'tweetlocs.pickle'</w:t>
      </w:r>
      <w:r w:rsidRPr="00DC18F8">
        <w:rPr>
          <w:sz w:val="18"/>
          <w:lang w:val="en-US"/>
        </w:rPr>
        <w:t>,</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3FCA3B23" w14:textId="77777777" w:rsidR="00DC18F8" w:rsidRPr="00DC18F8" w:rsidRDefault="00DC18F8" w:rsidP="00DC18F8">
      <w:pPr>
        <w:pStyle w:val="HTMLPreformatted"/>
        <w:shd w:val="clear" w:color="auto" w:fill="F8F8F8"/>
        <w:rPr>
          <w:sz w:val="18"/>
          <w:lang w:val="en-US"/>
        </w:rPr>
      </w:pPr>
      <w:r w:rsidRPr="00DC18F8">
        <w:rPr>
          <w:color w:val="666666"/>
          <w:sz w:val="18"/>
          <w:lang w:val="en-US"/>
        </w:rPr>
        <w:t>12</w:t>
      </w:r>
      <w:r w:rsidRPr="00DC18F8">
        <w:rPr>
          <w:sz w:val="18"/>
          <w:lang w:val="en-US"/>
        </w:rPr>
        <w:t xml:space="preserve"> </w:t>
      </w:r>
      <w:r w:rsidRPr="00DC18F8">
        <w:rPr>
          <w:sz w:val="18"/>
          <w:lang w:val="en-US"/>
        </w:rPr>
        <w:tab/>
      </w:r>
      <w:proofErr w:type="spellStart"/>
      <w:r w:rsidRPr="00DC18F8">
        <w:rPr>
          <w:sz w:val="18"/>
          <w:lang w:val="en-US"/>
        </w:rPr>
        <w:t>tweetmeta</w:t>
      </w:r>
      <w:proofErr w:type="spellEnd"/>
      <w:r w:rsidRPr="00DC18F8">
        <w:rPr>
          <w:sz w:val="18"/>
          <w:lang w:val="en-US"/>
        </w:rPr>
        <w:t xml:space="preserve">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w:t>
      </w:r>
      <w:proofErr w:type="spellStart"/>
      <w:r w:rsidRPr="00DC18F8">
        <w:rPr>
          <w:color w:val="BA2121"/>
          <w:sz w:val="18"/>
          <w:lang w:val="en-US"/>
        </w:rPr>
        <w:t>tweettd.pickle</w:t>
      </w:r>
      <w:proofErr w:type="spellEnd"/>
      <w:r w:rsidRPr="00DC18F8">
        <w:rPr>
          <w:color w:val="BA2121"/>
          <w:sz w:val="18"/>
          <w:lang w:val="en-US"/>
        </w:rPr>
        <w:t>'</w:t>
      </w:r>
      <w:r w:rsidRPr="00DC18F8">
        <w:rPr>
          <w:sz w:val="18"/>
          <w:lang w:val="en-US"/>
        </w:rPr>
        <w:t xml:space="preserve">, </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4C4B9710" w14:textId="77777777" w:rsidR="00DC18F8" w:rsidRPr="00DC18F8" w:rsidRDefault="00DC18F8" w:rsidP="00DC18F8">
      <w:pPr>
        <w:pStyle w:val="HTMLPreformatted"/>
        <w:shd w:val="clear" w:color="auto" w:fill="F8F8F8"/>
        <w:rPr>
          <w:sz w:val="18"/>
          <w:lang w:val="en-US"/>
        </w:rPr>
      </w:pPr>
      <w:r w:rsidRPr="00DC18F8">
        <w:rPr>
          <w:color w:val="666666"/>
          <w:sz w:val="18"/>
          <w:lang w:val="en-US"/>
        </w:rPr>
        <w:t>13</w:t>
      </w:r>
      <w:r w:rsidRPr="00DC18F8">
        <w:rPr>
          <w:sz w:val="18"/>
          <w:lang w:val="en-US"/>
        </w:rPr>
        <w:t xml:space="preserve"> </w:t>
      </w:r>
      <w:r w:rsidRPr="00DC18F8">
        <w:rPr>
          <w:sz w:val="18"/>
          <w:lang w:val="en-US"/>
        </w:rPr>
        <w:tab/>
      </w:r>
      <w:r w:rsidRPr="00DC18F8">
        <w:rPr>
          <w:b/>
          <w:bCs/>
          <w:color w:val="008000"/>
          <w:sz w:val="18"/>
          <w:lang w:val="en-US"/>
        </w:rPr>
        <w:t>for</w:t>
      </w:r>
      <w:r w:rsidRPr="00DC18F8">
        <w:rPr>
          <w:sz w:val="18"/>
          <w:lang w:val="en-US"/>
        </w:rPr>
        <w:t xml:space="preserve"> match </w:t>
      </w:r>
      <w:r w:rsidRPr="00DC18F8">
        <w:rPr>
          <w:b/>
          <w:bCs/>
          <w:color w:val="AA22FF"/>
          <w:sz w:val="18"/>
          <w:lang w:val="en-US"/>
        </w:rPr>
        <w:t>in</w:t>
      </w:r>
      <w:r w:rsidRPr="00DC18F8">
        <w:rPr>
          <w:sz w:val="18"/>
          <w:lang w:val="en-US"/>
        </w:rPr>
        <w:t xml:space="preserve"> </w:t>
      </w:r>
      <w:proofErr w:type="spellStart"/>
      <w:proofErr w:type="gramStart"/>
      <w:r w:rsidRPr="00DC18F8">
        <w:rPr>
          <w:sz w:val="18"/>
          <w:lang w:val="en-US"/>
        </w:rPr>
        <w:t>pbar</w:t>
      </w:r>
      <w:proofErr w:type="spellEnd"/>
      <w:r w:rsidRPr="00DC18F8">
        <w:rPr>
          <w:sz w:val="18"/>
          <w:lang w:val="en-US"/>
        </w:rPr>
        <w:t>(</w:t>
      </w:r>
      <w:proofErr w:type="gramEnd"/>
      <w:r w:rsidRPr="00DC18F8">
        <w:rPr>
          <w:sz w:val="18"/>
          <w:lang w:val="en-US"/>
        </w:rPr>
        <w:t>matches):</w:t>
      </w:r>
    </w:p>
    <w:p w14:paraId="0AEF297E" w14:textId="77777777" w:rsidR="00DC18F8" w:rsidRPr="00DC18F8" w:rsidRDefault="00DC18F8" w:rsidP="00DC18F8">
      <w:pPr>
        <w:pStyle w:val="HTMLPreformatted"/>
        <w:shd w:val="clear" w:color="auto" w:fill="F8F8F8"/>
        <w:tabs>
          <w:tab w:val="clear" w:pos="1832"/>
          <w:tab w:val="left" w:pos="1276"/>
        </w:tabs>
        <w:rPr>
          <w:sz w:val="18"/>
          <w:lang w:val="en-US"/>
        </w:rPr>
      </w:pPr>
      <w:r w:rsidRPr="00DC18F8">
        <w:rPr>
          <w:color w:val="666666"/>
          <w:sz w:val="18"/>
          <w:lang w:val="en-US"/>
        </w:rPr>
        <w:t>14</w:t>
      </w:r>
      <w:r w:rsidRPr="00DC18F8">
        <w:rPr>
          <w:sz w:val="18"/>
          <w:lang w:val="en-US"/>
        </w:rPr>
        <w:t xml:space="preserve"> </w:t>
      </w:r>
      <w:r w:rsidRPr="00DC18F8">
        <w:rPr>
          <w:sz w:val="18"/>
          <w:lang w:val="en-US"/>
        </w:rPr>
        <w:tab/>
      </w:r>
      <w:r w:rsidRPr="00DC18F8">
        <w:rPr>
          <w:sz w:val="18"/>
          <w:lang w:val="en-US"/>
        </w:rPr>
        <w:tab/>
        <w:t>key</w:t>
      </w:r>
      <w:proofErr w:type="gramStart"/>
      <w:r w:rsidRPr="00DC18F8">
        <w:rPr>
          <w:color w:val="666666"/>
          <w:sz w:val="18"/>
          <w:lang w:val="en-US"/>
        </w:rPr>
        <w:t>=</w:t>
      </w:r>
      <w:r w:rsidRPr="00DC18F8">
        <w:rPr>
          <w:sz w:val="18"/>
          <w:lang w:val="en-US"/>
        </w:rPr>
        <w:t>(</w:t>
      </w:r>
      <w:proofErr w:type="gramEnd"/>
      <w:r w:rsidRPr="00DC18F8">
        <w:rPr>
          <w:color w:val="BA2121"/>
          <w:sz w:val="18"/>
          <w:lang w:val="en-US"/>
        </w:rPr>
        <w:t>' '</w:t>
      </w:r>
      <w:r w:rsidRPr="00DC18F8">
        <w:rPr>
          <w:color w:val="666666"/>
          <w:sz w:val="18"/>
          <w:lang w:val="en-US"/>
        </w:rPr>
        <w:t>.</w:t>
      </w:r>
      <w:r w:rsidRPr="00DC18F8">
        <w:rPr>
          <w:sz w:val="18"/>
          <w:lang w:val="en-US"/>
        </w:rPr>
        <w:t>join(</w:t>
      </w:r>
      <w:proofErr w:type="spellStart"/>
      <w:r w:rsidRPr="00DC18F8">
        <w:rPr>
          <w:sz w:val="18"/>
          <w:lang w:val="en-US"/>
        </w:rPr>
        <w:t>alerts</w:t>
      </w:r>
      <w:r w:rsidRPr="00DC18F8">
        <w:rPr>
          <w:color w:val="666666"/>
          <w:sz w:val="18"/>
          <w:lang w:val="en-US"/>
        </w:rPr>
        <w:t>.</w:t>
      </w:r>
      <w:r w:rsidRPr="00DC18F8">
        <w:rPr>
          <w:sz w:val="18"/>
          <w:lang w:val="en-US"/>
        </w:rPr>
        <w:t>get</w:t>
      </w:r>
      <w:proofErr w:type="spellEnd"/>
      <w:r w:rsidRPr="00DC18F8">
        <w:rPr>
          <w:sz w:val="18"/>
          <w:lang w:val="en-US"/>
        </w:rPr>
        <w:t>(match)[</w:t>
      </w:r>
      <w:r w:rsidRPr="00DC18F8">
        <w:rPr>
          <w:color w:val="666666"/>
          <w:sz w:val="18"/>
          <w:lang w:val="en-US"/>
        </w:rPr>
        <w:t>1</w:t>
      </w:r>
      <w:r w:rsidRPr="00DC18F8">
        <w:rPr>
          <w:sz w:val="18"/>
          <w:lang w:val="en-US"/>
        </w:rPr>
        <w:t>]),match[</w:t>
      </w:r>
      <w:r w:rsidRPr="00DC18F8">
        <w:rPr>
          <w:color w:val="666666"/>
          <w:sz w:val="18"/>
          <w:lang w:val="en-US"/>
        </w:rPr>
        <w:t>1</w:t>
      </w:r>
      <w:r w:rsidRPr="00DC18F8">
        <w:rPr>
          <w:sz w:val="18"/>
          <w:lang w:val="en-US"/>
        </w:rPr>
        <w:t>])</w:t>
      </w:r>
    </w:p>
    <w:p w14:paraId="141770BC" w14:textId="77777777" w:rsidR="00DC18F8" w:rsidRPr="00DC18F8" w:rsidRDefault="00DC18F8" w:rsidP="00DC18F8">
      <w:pPr>
        <w:pStyle w:val="HTMLPreformatted"/>
        <w:shd w:val="clear" w:color="auto" w:fill="F8F8F8"/>
        <w:tabs>
          <w:tab w:val="clear" w:pos="1832"/>
          <w:tab w:val="left" w:pos="1276"/>
        </w:tabs>
        <w:rPr>
          <w:sz w:val="18"/>
          <w:lang w:val="en-US"/>
        </w:rPr>
      </w:pPr>
      <w:r w:rsidRPr="00DC18F8">
        <w:rPr>
          <w:color w:val="666666"/>
          <w:sz w:val="18"/>
          <w:lang w:val="en-US"/>
        </w:rPr>
        <w:t>15</w:t>
      </w:r>
      <w:r w:rsidRPr="00DC18F8">
        <w:rPr>
          <w:sz w:val="18"/>
          <w:lang w:val="en-US"/>
        </w:rPr>
        <w:t xml:space="preserve"> </w:t>
      </w:r>
      <w:r w:rsidRPr="00DC18F8">
        <w:rPr>
          <w:sz w:val="18"/>
          <w:lang w:val="en-US"/>
        </w:rPr>
        <w:tab/>
      </w:r>
      <w:r w:rsidRPr="00DC18F8">
        <w:rPr>
          <w:sz w:val="18"/>
          <w:lang w:val="en-US"/>
        </w:rPr>
        <w:tab/>
      </w:r>
      <w:proofErr w:type="spellStart"/>
      <w:r w:rsidRPr="00DC18F8">
        <w:rPr>
          <w:sz w:val="18"/>
          <w:lang w:val="en-US"/>
        </w:rPr>
        <w:t>tweetkeys</w:t>
      </w:r>
      <w:proofErr w:type="spellEnd"/>
      <w:r w:rsidRPr="00DC18F8">
        <w:rPr>
          <w:color w:val="666666"/>
          <w:sz w:val="18"/>
          <w:lang w:val="en-US"/>
        </w:rPr>
        <w:t>=</w:t>
      </w:r>
      <w:proofErr w:type="gramStart"/>
      <w:r w:rsidRPr="00DC18F8">
        <w:rPr>
          <w:color w:val="008000"/>
          <w:sz w:val="18"/>
          <w:lang w:val="en-US"/>
        </w:rPr>
        <w:t>set</w:t>
      </w:r>
      <w:r w:rsidRPr="00DC18F8">
        <w:rPr>
          <w:sz w:val="18"/>
          <w:lang w:val="en-US"/>
        </w:rPr>
        <w:t>(</w:t>
      </w:r>
      <w:proofErr w:type="spellStart"/>
      <w:proofErr w:type="gramEnd"/>
      <w:r w:rsidRPr="00DC18F8">
        <w:rPr>
          <w:sz w:val="18"/>
          <w:lang w:val="en-US"/>
        </w:rPr>
        <w:t>matches</w:t>
      </w:r>
      <w:r w:rsidRPr="00DC18F8">
        <w:rPr>
          <w:color w:val="666666"/>
          <w:sz w:val="18"/>
          <w:lang w:val="en-US"/>
        </w:rPr>
        <w:t>.</w:t>
      </w:r>
      <w:r w:rsidRPr="00DC18F8">
        <w:rPr>
          <w:sz w:val="18"/>
          <w:lang w:val="en-US"/>
        </w:rPr>
        <w:t>get</w:t>
      </w:r>
      <w:proofErr w:type="spellEnd"/>
      <w:r w:rsidRPr="00DC18F8">
        <w:rPr>
          <w:sz w:val="18"/>
          <w:lang w:val="en-US"/>
        </w:rPr>
        <w:t>(match))</w:t>
      </w:r>
    </w:p>
    <w:p w14:paraId="624CAB58" w14:textId="77777777" w:rsidR="00DC18F8" w:rsidRPr="00DC18F8" w:rsidRDefault="00DC18F8" w:rsidP="00DC18F8">
      <w:pPr>
        <w:pStyle w:val="HTMLPreformatted"/>
        <w:shd w:val="clear" w:color="auto" w:fill="F8F8F8"/>
        <w:tabs>
          <w:tab w:val="clear" w:pos="1832"/>
          <w:tab w:val="left" w:pos="1276"/>
        </w:tabs>
        <w:rPr>
          <w:sz w:val="18"/>
          <w:lang w:val="en-US"/>
        </w:rPr>
      </w:pPr>
      <w:r w:rsidRPr="00DC18F8">
        <w:rPr>
          <w:color w:val="666666"/>
          <w:sz w:val="18"/>
          <w:lang w:val="en-US"/>
        </w:rPr>
        <w:t>16</w:t>
      </w:r>
      <w:r w:rsidRPr="00DC18F8">
        <w:rPr>
          <w:sz w:val="18"/>
          <w:lang w:val="en-US"/>
        </w:rPr>
        <w:t xml:space="preserve"> </w:t>
      </w:r>
      <w:r w:rsidRPr="00DC18F8">
        <w:rPr>
          <w:sz w:val="18"/>
          <w:lang w:val="en-US"/>
        </w:rPr>
        <w:tab/>
      </w:r>
      <w:r w:rsidRPr="00DC18F8">
        <w:rPr>
          <w:sz w:val="18"/>
          <w:lang w:val="en-US"/>
        </w:rPr>
        <w:tab/>
      </w:r>
      <w:r w:rsidRPr="00DC18F8">
        <w:rPr>
          <w:b/>
          <w:bCs/>
          <w:color w:val="008000"/>
          <w:sz w:val="18"/>
          <w:lang w:val="en-US"/>
        </w:rPr>
        <w:t>for</w:t>
      </w:r>
      <w:r w:rsidRPr="00DC18F8">
        <w:rPr>
          <w:sz w:val="18"/>
          <w:lang w:val="en-US"/>
        </w:rPr>
        <w:t xml:space="preserve"> </w:t>
      </w:r>
      <w:proofErr w:type="spellStart"/>
      <w:r w:rsidRPr="00DC18F8">
        <w:rPr>
          <w:sz w:val="18"/>
          <w:lang w:val="en-US"/>
        </w:rPr>
        <w:t>tkey</w:t>
      </w:r>
      <w:proofErr w:type="spellEnd"/>
      <w:r w:rsidRPr="00DC18F8">
        <w:rPr>
          <w:sz w:val="18"/>
          <w:lang w:val="en-US"/>
        </w:rPr>
        <w:t xml:space="preserve"> </w:t>
      </w:r>
      <w:r w:rsidRPr="00DC18F8">
        <w:rPr>
          <w:b/>
          <w:bCs/>
          <w:color w:val="AA22FF"/>
          <w:sz w:val="18"/>
          <w:lang w:val="en-US"/>
        </w:rPr>
        <w:t>in</w:t>
      </w:r>
      <w:r w:rsidRPr="00DC18F8">
        <w:rPr>
          <w:sz w:val="18"/>
          <w:lang w:val="en-US"/>
        </w:rPr>
        <w:t xml:space="preserve"> </w:t>
      </w:r>
      <w:proofErr w:type="spellStart"/>
      <w:r w:rsidRPr="00DC18F8">
        <w:rPr>
          <w:sz w:val="18"/>
          <w:lang w:val="en-US"/>
        </w:rPr>
        <w:t>tweetkeys</w:t>
      </w:r>
      <w:proofErr w:type="spellEnd"/>
      <w:r w:rsidRPr="00DC18F8">
        <w:rPr>
          <w:sz w:val="18"/>
          <w:lang w:val="en-US"/>
        </w:rPr>
        <w:t>:</w:t>
      </w:r>
    </w:p>
    <w:p w14:paraId="32564103" w14:textId="77777777" w:rsidR="00DC18F8" w:rsidRPr="00DC18F8" w:rsidRDefault="00DC18F8" w:rsidP="00DC18F8">
      <w:pPr>
        <w:pStyle w:val="HTMLPreformatted"/>
        <w:shd w:val="clear" w:color="auto" w:fill="F8F8F8"/>
        <w:tabs>
          <w:tab w:val="clear" w:pos="1832"/>
          <w:tab w:val="clear" w:pos="2748"/>
          <w:tab w:val="left" w:pos="1276"/>
          <w:tab w:val="left" w:pos="1701"/>
        </w:tabs>
        <w:rPr>
          <w:sz w:val="18"/>
          <w:lang w:val="en-US"/>
        </w:rPr>
      </w:pPr>
      <w:r w:rsidRPr="00DC18F8">
        <w:rPr>
          <w:color w:val="666666"/>
          <w:sz w:val="18"/>
          <w:lang w:val="en-US"/>
        </w:rPr>
        <w:t>17</w:t>
      </w:r>
      <w:r w:rsidRPr="00DC18F8">
        <w:rPr>
          <w:sz w:val="18"/>
          <w:lang w:val="en-US"/>
        </w:rPr>
        <w:t xml:space="preserve"> </w:t>
      </w:r>
      <w:r w:rsidRPr="00DC18F8">
        <w:rPr>
          <w:sz w:val="18"/>
          <w:lang w:val="en-US"/>
        </w:rPr>
        <w:tab/>
      </w:r>
      <w:r w:rsidRPr="00DC18F8">
        <w:rPr>
          <w:sz w:val="18"/>
          <w:lang w:val="en-US"/>
        </w:rPr>
        <w:tab/>
      </w:r>
      <w:r w:rsidRPr="00DC18F8">
        <w:rPr>
          <w:sz w:val="18"/>
          <w:lang w:val="en-US"/>
        </w:rPr>
        <w:tab/>
        <w:t>value</w:t>
      </w:r>
      <w:r w:rsidRPr="00DC18F8">
        <w:rPr>
          <w:color w:val="666666"/>
          <w:sz w:val="18"/>
          <w:lang w:val="en-US"/>
        </w:rPr>
        <w:t>=</w:t>
      </w:r>
      <w:proofErr w:type="spellStart"/>
      <w:proofErr w:type="gramStart"/>
      <w:r w:rsidRPr="00DC18F8">
        <w:rPr>
          <w:sz w:val="18"/>
          <w:lang w:val="en-US"/>
        </w:rPr>
        <w:t>tweets</w:t>
      </w:r>
      <w:r w:rsidRPr="00DC18F8">
        <w:rPr>
          <w:color w:val="666666"/>
          <w:sz w:val="18"/>
          <w:lang w:val="en-US"/>
        </w:rPr>
        <w:t>.</w:t>
      </w:r>
      <w:r w:rsidRPr="00DC18F8">
        <w:rPr>
          <w:sz w:val="18"/>
          <w:lang w:val="en-US"/>
        </w:rPr>
        <w:t>get</w:t>
      </w:r>
      <w:proofErr w:type="spellEnd"/>
      <w:r w:rsidRPr="00DC18F8">
        <w:rPr>
          <w:sz w:val="18"/>
          <w:lang w:val="en-US"/>
        </w:rPr>
        <w:t>(</w:t>
      </w:r>
      <w:proofErr w:type="spellStart"/>
      <w:proofErr w:type="gramEnd"/>
      <w:r w:rsidRPr="00DC18F8">
        <w:rPr>
          <w:sz w:val="18"/>
          <w:lang w:val="en-US"/>
        </w:rPr>
        <w:t>tkey</w:t>
      </w:r>
      <w:proofErr w:type="spellEnd"/>
      <w:r w:rsidRPr="00DC18F8">
        <w:rPr>
          <w:sz w:val="18"/>
          <w:lang w:val="en-US"/>
        </w:rPr>
        <w:t>),</w:t>
      </w:r>
      <w:proofErr w:type="spellStart"/>
      <w:r w:rsidRPr="00DC18F8">
        <w:rPr>
          <w:sz w:val="18"/>
          <w:lang w:val="en-US"/>
        </w:rPr>
        <w:t>tkey</w:t>
      </w:r>
      <w:proofErr w:type="spellEnd"/>
      <w:r w:rsidRPr="00DC18F8">
        <w:rPr>
          <w:sz w:val="18"/>
          <w:lang w:val="en-US"/>
        </w:rPr>
        <w:t>[</w:t>
      </w:r>
      <w:r w:rsidRPr="00DC18F8">
        <w:rPr>
          <w:color w:val="666666"/>
          <w:sz w:val="18"/>
          <w:lang w:val="en-US"/>
        </w:rPr>
        <w:t>1</w:t>
      </w:r>
      <w:r w:rsidRPr="00DC18F8">
        <w:rPr>
          <w:sz w:val="18"/>
          <w:lang w:val="en-US"/>
        </w:rPr>
        <w:t>],</w:t>
      </w:r>
      <w:proofErr w:type="spellStart"/>
      <w:r w:rsidRPr="00DC18F8">
        <w:rPr>
          <w:sz w:val="18"/>
          <w:lang w:val="en-US"/>
        </w:rPr>
        <w:t>tweetmeta</w:t>
      </w:r>
      <w:r w:rsidRPr="00DC18F8">
        <w:rPr>
          <w:color w:val="666666"/>
          <w:sz w:val="18"/>
          <w:lang w:val="en-US"/>
        </w:rPr>
        <w:t>.</w:t>
      </w:r>
      <w:r w:rsidRPr="00DC18F8">
        <w:rPr>
          <w:sz w:val="18"/>
          <w:lang w:val="en-US"/>
        </w:rPr>
        <w:t>get</w:t>
      </w:r>
      <w:proofErr w:type="spellEnd"/>
      <w:r w:rsidRPr="00DC18F8">
        <w:rPr>
          <w:sz w:val="18"/>
          <w:lang w:val="en-US"/>
        </w:rPr>
        <w:t>(</w:t>
      </w:r>
      <w:proofErr w:type="spellStart"/>
      <w:r w:rsidRPr="00DC18F8">
        <w:rPr>
          <w:sz w:val="18"/>
          <w:lang w:val="en-US"/>
        </w:rPr>
        <w:t>tkey</w:t>
      </w:r>
      <w:proofErr w:type="spellEnd"/>
      <w:r w:rsidRPr="00DC18F8">
        <w:rPr>
          <w:sz w:val="18"/>
          <w:lang w:val="en-US"/>
        </w:rPr>
        <w:t>)[</w:t>
      </w:r>
      <w:r w:rsidRPr="00DC18F8">
        <w:rPr>
          <w:color w:val="666666"/>
          <w:sz w:val="18"/>
          <w:lang w:val="en-US"/>
        </w:rPr>
        <w:t>0</w:t>
      </w:r>
      <w:r w:rsidRPr="00DC18F8">
        <w:rPr>
          <w:sz w:val="18"/>
          <w:lang w:val="en-US"/>
        </w:rPr>
        <w:t>]</w:t>
      </w:r>
    </w:p>
    <w:p w14:paraId="3208D51A" w14:textId="77777777" w:rsidR="00DC18F8" w:rsidRPr="00DC18F8" w:rsidRDefault="00DC18F8" w:rsidP="00DC18F8">
      <w:pPr>
        <w:pStyle w:val="HTMLPreformatted"/>
        <w:shd w:val="clear" w:color="auto" w:fill="F8F8F8"/>
        <w:tabs>
          <w:tab w:val="clear" w:pos="1832"/>
          <w:tab w:val="clear" w:pos="2748"/>
          <w:tab w:val="left" w:pos="1276"/>
          <w:tab w:val="left" w:pos="1701"/>
        </w:tabs>
        <w:rPr>
          <w:sz w:val="18"/>
          <w:lang w:val="en-US"/>
        </w:rPr>
      </w:pPr>
      <w:r w:rsidRPr="00DC18F8">
        <w:rPr>
          <w:color w:val="666666"/>
          <w:sz w:val="18"/>
          <w:lang w:val="en-US"/>
        </w:rPr>
        <w:t>18</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proofErr w:type="spellStart"/>
      <w:proofErr w:type="gramStart"/>
      <w:r w:rsidRPr="00DC18F8">
        <w:rPr>
          <w:sz w:val="18"/>
          <w:lang w:val="en-US"/>
        </w:rPr>
        <w:t>textDict</w:t>
      </w:r>
      <w:r w:rsidRPr="00DC18F8">
        <w:rPr>
          <w:color w:val="666666"/>
          <w:sz w:val="18"/>
          <w:lang w:val="en-US"/>
        </w:rPr>
        <w:t>.</w:t>
      </w:r>
      <w:r w:rsidRPr="00DC18F8">
        <w:rPr>
          <w:sz w:val="18"/>
          <w:lang w:val="en-US"/>
        </w:rPr>
        <w:t>setdefault</w:t>
      </w:r>
      <w:proofErr w:type="spellEnd"/>
      <w:r w:rsidRPr="00DC18F8">
        <w:rPr>
          <w:sz w:val="18"/>
          <w:lang w:val="en-US"/>
        </w:rPr>
        <w:t>(</w:t>
      </w:r>
      <w:proofErr w:type="gramEnd"/>
      <w:r w:rsidRPr="00DC18F8">
        <w:rPr>
          <w:sz w:val="18"/>
          <w:lang w:val="en-US"/>
        </w:rPr>
        <w:t>key,[])</w:t>
      </w:r>
      <w:r w:rsidRPr="00DC18F8">
        <w:rPr>
          <w:color w:val="666666"/>
          <w:sz w:val="18"/>
          <w:lang w:val="en-US"/>
        </w:rPr>
        <w:t>.</w:t>
      </w:r>
      <w:r w:rsidRPr="00DC18F8">
        <w:rPr>
          <w:sz w:val="18"/>
          <w:lang w:val="en-US"/>
        </w:rPr>
        <w:t>append(value)</w:t>
      </w:r>
    </w:p>
    <w:p w14:paraId="17E40517" w14:textId="77777777" w:rsidR="00DC18F8" w:rsidRPr="00DC18F8" w:rsidRDefault="00DC18F8" w:rsidP="00DC18F8">
      <w:pPr>
        <w:pStyle w:val="HTMLPreformatted"/>
        <w:shd w:val="clear" w:color="auto" w:fill="F8F8F8"/>
        <w:rPr>
          <w:sz w:val="18"/>
          <w:lang w:val="en-US"/>
        </w:rPr>
      </w:pPr>
      <w:r w:rsidRPr="00DC18F8">
        <w:rPr>
          <w:color w:val="666666"/>
          <w:sz w:val="18"/>
          <w:lang w:val="en-US"/>
        </w:rPr>
        <w:t>19</w:t>
      </w:r>
      <w:r w:rsidRPr="00DC18F8">
        <w:rPr>
          <w:sz w:val="18"/>
          <w:lang w:val="en-US"/>
        </w:rPr>
        <w:t xml:space="preserve"> </w:t>
      </w:r>
      <w:r w:rsidRPr="00DC18F8">
        <w:rPr>
          <w:sz w:val="18"/>
          <w:lang w:val="en-US"/>
        </w:rPr>
        <w:tab/>
      </w:r>
      <w:r w:rsidRPr="00DC18F8">
        <w:rPr>
          <w:b/>
          <w:bCs/>
          <w:color w:val="008000"/>
          <w:sz w:val="18"/>
          <w:lang w:val="en-US"/>
        </w:rPr>
        <w:t>return</w:t>
      </w:r>
      <w:r w:rsidRPr="00DC18F8">
        <w:rPr>
          <w:sz w:val="18"/>
          <w:lang w:val="en-US"/>
        </w:rPr>
        <w:t xml:space="preserve"> </w:t>
      </w:r>
      <w:proofErr w:type="spellStart"/>
      <w:r w:rsidRPr="00DC18F8">
        <w:rPr>
          <w:sz w:val="18"/>
          <w:lang w:val="en-US"/>
        </w:rPr>
        <w:t>textDict</w:t>
      </w:r>
      <w:proofErr w:type="spellEnd"/>
    </w:p>
    <w:p w14:paraId="21A3F124" w14:textId="77777777" w:rsidR="00DC18F8" w:rsidRPr="00DC18F8" w:rsidRDefault="00DC18F8" w:rsidP="00DC18F8">
      <w:pPr>
        <w:pStyle w:val="HTMLPreformatted"/>
        <w:shd w:val="clear" w:color="auto" w:fill="F8F8F8"/>
        <w:rPr>
          <w:sz w:val="18"/>
          <w:lang w:val="en-US"/>
        </w:rPr>
      </w:pPr>
      <w:r w:rsidRPr="00DC18F8">
        <w:rPr>
          <w:color w:val="666666"/>
          <w:sz w:val="18"/>
          <w:lang w:val="en-US"/>
        </w:rPr>
        <w:t>20</w:t>
      </w:r>
    </w:p>
    <w:p w14:paraId="2966A4E2" w14:textId="77777777" w:rsidR="00DC18F8" w:rsidRPr="00DC18F8" w:rsidRDefault="00DC18F8" w:rsidP="00DC18F8">
      <w:pPr>
        <w:pStyle w:val="HTMLPreformatted"/>
        <w:shd w:val="clear" w:color="auto" w:fill="F8F8F8"/>
        <w:rPr>
          <w:sz w:val="18"/>
          <w:lang w:val="en-US"/>
        </w:rPr>
      </w:pPr>
      <w:r w:rsidRPr="00DC18F8">
        <w:rPr>
          <w:color w:val="666666"/>
          <w:sz w:val="18"/>
          <w:lang w:val="en-US"/>
        </w:rPr>
        <w:t>21</w:t>
      </w:r>
      <w:r w:rsidRPr="00DC18F8">
        <w:rPr>
          <w:sz w:val="18"/>
          <w:lang w:val="en-US"/>
        </w:rPr>
        <w:t xml:space="preserve"> </w:t>
      </w:r>
      <w:proofErr w:type="spellStart"/>
      <w:r w:rsidRPr="00DC18F8">
        <w:rPr>
          <w:b/>
          <w:bCs/>
          <w:color w:val="008000"/>
          <w:sz w:val="18"/>
          <w:lang w:val="en-US"/>
        </w:rPr>
        <w:t>def</w:t>
      </w:r>
      <w:proofErr w:type="spellEnd"/>
      <w:r w:rsidRPr="00DC18F8">
        <w:rPr>
          <w:sz w:val="18"/>
          <w:lang w:val="en-US"/>
        </w:rPr>
        <w:t xml:space="preserve"> </w:t>
      </w:r>
      <w:proofErr w:type="spellStart"/>
      <w:proofErr w:type="gramStart"/>
      <w:r w:rsidRPr="00DC18F8">
        <w:rPr>
          <w:color w:val="0000FF"/>
          <w:sz w:val="18"/>
          <w:lang w:val="en-US"/>
        </w:rPr>
        <w:t>comparedays</w:t>
      </w:r>
      <w:proofErr w:type="spellEnd"/>
      <w:r w:rsidRPr="00DC18F8">
        <w:rPr>
          <w:sz w:val="18"/>
          <w:lang w:val="en-US"/>
        </w:rPr>
        <w:t>(</w:t>
      </w:r>
      <w:proofErr w:type="gramEnd"/>
      <w:r w:rsidRPr="00DC18F8">
        <w:rPr>
          <w:sz w:val="18"/>
          <w:lang w:val="en-US"/>
        </w:rPr>
        <w:t>):</w:t>
      </w:r>
    </w:p>
    <w:p w14:paraId="61D02B6C" w14:textId="77777777" w:rsidR="00DC18F8" w:rsidRPr="00DC18F8" w:rsidRDefault="00DC18F8" w:rsidP="00DC18F8">
      <w:pPr>
        <w:pStyle w:val="HTMLPreformatted"/>
        <w:shd w:val="clear" w:color="auto" w:fill="F8F8F8"/>
        <w:rPr>
          <w:sz w:val="18"/>
          <w:lang w:val="en-US"/>
        </w:rPr>
      </w:pPr>
      <w:r w:rsidRPr="00DC18F8">
        <w:rPr>
          <w:color w:val="666666"/>
          <w:sz w:val="18"/>
          <w:lang w:val="en-US"/>
        </w:rPr>
        <w:t>22</w:t>
      </w:r>
      <w:r w:rsidRPr="00DC18F8">
        <w:rPr>
          <w:sz w:val="18"/>
          <w:lang w:val="en-US"/>
        </w:rPr>
        <w:t xml:space="preserve"> </w:t>
      </w:r>
      <w:r w:rsidRPr="00DC18F8">
        <w:rPr>
          <w:sz w:val="18"/>
          <w:lang w:val="en-US"/>
        </w:rPr>
        <w:tab/>
        <w:t xml:space="preserve">texts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'alertstweets.pickle'</w:t>
      </w:r>
      <w:r w:rsidRPr="00DC18F8">
        <w:rPr>
          <w:sz w:val="18"/>
          <w:lang w:val="en-US"/>
        </w:rPr>
        <w:t>,</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0A1EA65B" w14:textId="77777777" w:rsidR="00DC18F8" w:rsidRPr="00DC18F8" w:rsidRDefault="00DC18F8" w:rsidP="00DC18F8">
      <w:pPr>
        <w:pStyle w:val="HTMLPreformatted"/>
        <w:shd w:val="clear" w:color="auto" w:fill="F8F8F8"/>
        <w:rPr>
          <w:sz w:val="18"/>
          <w:lang w:val="en-US"/>
        </w:rPr>
      </w:pPr>
      <w:r w:rsidRPr="00DC18F8">
        <w:rPr>
          <w:color w:val="666666"/>
          <w:sz w:val="18"/>
          <w:lang w:val="en-US"/>
        </w:rPr>
        <w:t>23</w:t>
      </w:r>
      <w:r w:rsidRPr="00DC18F8">
        <w:rPr>
          <w:sz w:val="18"/>
          <w:lang w:val="en-US"/>
        </w:rPr>
        <w:t xml:space="preserve"> </w:t>
      </w:r>
      <w:r w:rsidRPr="00DC18F8">
        <w:rPr>
          <w:sz w:val="18"/>
          <w:lang w:val="en-US"/>
        </w:rPr>
        <w:tab/>
      </w:r>
      <w:proofErr w:type="spellStart"/>
      <w:r w:rsidRPr="00DC18F8">
        <w:rPr>
          <w:sz w:val="18"/>
          <w:lang w:val="en-US"/>
        </w:rPr>
        <w:t>samedaytexts</w:t>
      </w:r>
      <w:proofErr w:type="spellEnd"/>
      <w:proofErr w:type="gramStart"/>
      <w:r w:rsidRPr="00DC18F8">
        <w:rPr>
          <w:color w:val="666666"/>
          <w:sz w:val="18"/>
          <w:lang w:val="en-US"/>
        </w:rPr>
        <w:t>=</w:t>
      </w:r>
      <w:r w:rsidRPr="00DC18F8">
        <w:rPr>
          <w:sz w:val="18"/>
          <w:lang w:val="en-US"/>
        </w:rPr>
        <w:t>{}</w:t>
      </w:r>
      <w:proofErr w:type="gramEnd"/>
    </w:p>
    <w:p w14:paraId="54E0958C" w14:textId="77777777" w:rsidR="00DC18F8" w:rsidRPr="00DC18F8" w:rsidRDefault="00DC18F8" w:rsidP="00DC18F8">
      <w:pPr>
        <w:pStyle w:val="HTMLPreformatted"/>
        <w:shd w:val="clear" w:color="auto" w:fill="F8F8F8"/>
        <w:rPr>
          <w:sz w:val="18"/>
          <w:lang w:val="en-US"/>
        </w:rPr>
      </w:pPr>
      <w:r w:rsidRPr="00DC18F8">
        <w:rPr>
          <w:color w:val="666666"/>
          <w:sz w:val="18"/>
          <w:lang w:val="en-US"/>
        </w:rPr>
        <w:lastRenderedPageBreak/>
        <w:t>24</w:t>
      </w:r>
      <w:r w:rsidRPr="00DC18F8">
        <w:rPr>
          <w:sz w:val="18"/>
          <w:lang w:val="en-US"/>
        </w:rPr>
        <w:t xml:space="preserve"> </w:t>
      </w:r>
      <w:r w:rsidRPr="00DC18F8">
        <w:rPr>
          <w:sz w:val="18"/>
          <w:lang w:val="en-US"/>
        </w:rPr>
        <w:tab/>
      </w:r>
      <w:r w:rsidRPr="00DC18F8">
        <w:rPr>
          <w:b/>
          <w:bCs/>
          <w:color w:val="008000"/>
          <w:sz w:val="18"/>
          <w:lang w:val="en-US"/>
        </w:rPr>
        <w:t>for</w:t>
      </w:r>
      <w:r w:rsidRPr="00DC18F8">
        <w:rPr>
          <w:sz w:val="18"/>
          <w:lang w:val="en-US"/>
        </w:rPr>
        <w:t xml:space="preserve"> alert, tweets </w:t>
      </w:r>
      <w:r w:rsidRPr="00DC18F8">
        <w:rPr>
          <w:b/>
          <w:bCs/>
          <w:color w:val="AA22FF"/>
          <w:sz w:val="18"/>
          <w:lang w:val="en-US"/>
        </w:rPr>
        <w:t>in</w:t>
      </w:r>
      <w:r w:rsidRPr="00DC18F8">
        <w:rPr>
          <w:sz w:val="18"/>
          <w:lang w:val="en-US"/>
        </w:rPr>
        <w:t xml:space="preserve"> </w:t>
      </w:r>
      <w:proofErr w:type="spellStart"/>
      <w:proofErr w:type="gramStart"/>
      <w:r w:rsidRPr="00DC18F8">
        <w:rPr>
          <w:sz w:val="18"/>
          <w:lang w:val="en-US"/>
        </w:rPr>
        <w:t>texts</w:t>
      </w:r>
      <w:r w:rsidRPr="00DC18F8">
        <w:rPr>
          <w:color w:val="666666"/>
          <w:sz w:val="18"/>
          <w:lang w:val="en-US"/>
        </w:rPr>
        <w:t>.</w:t>
      </w:r>
      <w:r w:rsidRPr="00DC18F8">
        <w:rPr>
          <w:sz w:val="18"/>
          <w:lang w:val="en-US"/>
        </w:rPr>
        <w:t>items</w:t>
      </w:r>
      <w:proofErr w:type="spellEnd"/>
      <w:r w:rsidRPr="00DC18F8">
        <w:rPr>
          <w:sz w:val="18"/>
          <w:lang w:val="en-US"/>
        </w:rPr>
        <w:t>(</w:t>
      </w:r>
      <w:proofErr w:type="gramEnd"/>
      <w:r w:rsidRPr="00DC18F8">
        <w:rPr>
          <w:sz w:val="18"/>
          <w:lang w:val="en-US"/>
        </w:rPr>
        <w:t>):</w:t>
      </w:r>
    </w:p>
    <w:p w14:paraId="46D6074E" w14:textId="77777777" w:rsidR="00DC18F8" w:rsidRPr="00DC18F8" w:rsidRDefault="00DC18F8" w:rsidP="00DC18F8">
      <w:pPr>
        <w:pStyle w:val="HTMLPreformatted"/>
        <w:shd w:val="clear" w:color="auto" w:fill="F8F8F8"/>
        <w:rPr>
          <w:sz w:val="18"/>
        </w:rPr>
      </w:pPr>
      <w:r w:rsidRPr="00DC18F8">
        <w:rPr>
          <w:color w:val="666666"/>
          <w:sz w:val="18"/>
        </w:rPr>
        <w:t>25</w:t>
      </w:r>
      <w:r w:rsidRPr="00DC18F8">
        <w:rPr>
          <w:sz w:val="18"/>
        </w:rPr>
        <w:t xml:space="preserve"> </w:t>
      </w:r>
      <w:r w:rsidRPr="00DC18F8">
        <w:rPr>
          <w:sz w:val="18"/>
        </w:rPr>
        <w:tab/>
      </w:r>
      <w:r w:rsidRPr="00DC18F8">
        <w:rPr>
          <w:sz w:val="18"/>
        </w:rPr>
        <w:tab/>
      </w:r>
      <w:proofErr w:type="spellStart"/>
      <w:r w:rsidRPr="00DC18F8">
        <w:rPr>
          <w:b/>
          <w:bCs/>
          <w:color w:val="008000"/>
          <w:sz w:val="18"/>
        </w:rPr>
        <w:t>for</w:t>
      </w:r>
      <w:proofErr w:type="spellEnd"/>
      <w:r w:rsidRPr="00DC18F8">
        <w:rPr>
          <w:sz w:val="18"/>
        </w:rPr>
        <w:t xml:space="preserve"> </w:t>
      </w:r>
      <w:proofErr w:type="spellStart"/>
      <w:r w:rsidRPr="00DC18F8">
        <w:rPr>
          <w:sz w:val="18"/>
        </w:rPr>
        <w:t>tweet</w:t>
      </w:r>
      <w:proofErr w:type="spellEnd"/>
      <w:r w:rsidRPr="00DC18F8">
        <w:rPr>
          <w:sz w:val="18"/>
        </w:rPr>
        <w:t xml:space="preserve"> </w:t>
      </w:r>
      <w:r w:rsidRPr="00DC18F8">
        <w:rPr>
          <w:b/>
          <w:bCs/>
          <w:color w:val="AA22FF"/>
          <w:sz w:val="18"/>
        </w:rPr>
        <w:t>in</w:t>
      </w:r>
      <w:r w:rsidRPr="00DC18F8">
        <w:rPr>
          <w:sz w:val="18"/>
        </w:rPr>
        <w:t xml:space="preserve"> </w:t>
      </w:r>
      <w:proofErr w:type="spellStart"/>
      <w:r w:rsidRPr="00DC18F8">
        <w:rPr>
          <w:sz w:val="18"/>
        </w:rPr>
        <w:t>tweets</w:t>
      </w:r>
      <w:proofErr w:type="spellEnd"/>
      <w:r w:rsidRPr="00DC18F8">
        <w:rPr>
          <w:sz w:val="18"/>
        </w:rPr>
        <w:t>:</w:t>
      </w:r>
    </w:p>
    <w:p w14:paraId="1BE3274F" w14:textId="77777777" w:rsidR="00DC18F8" w:rsidRPr="00DC18F8" w:rsidRDefault="00DC18F8" w:rsidP="00DC18F8">
      <w:pPr>
        <w:pStyle w:val="HTMLPreformatted"/>
        <w:shd w:val="clear" w:color="auto" w:fill="F8F8F8"/>
        <w:rPr>
          <w:sz w:val="18"/>
        </w:rPr>
      </w:pPr>
      <w:r w:rsidRPr="00DC18F8">
        <w:rPr>
          <w:color w:val="666666"/>
          <w:sz w:val="18"/>
        </w:rPr>
        <w:t>26</w:t>
      </w:r>
      <w:r w:rsidRPr="00DC18F8">
        <w:rPr>
          <w:sz w:val="18"/>
        </w:rPr>
        <w:t xml:space="preserve"> </w:t>
      </w:r>
      <w:r w:rsidRPr="00DC18F8">
        <w:rPr>
          <w:sz w:val="18"/>
        </w:rPr>
        <w:tab/>
      </w:r>
      <w:r w:rsidRPr="00DC18F8">
        <w:rPr>
          <w:sz w:val="18"/>
        </w:rPr>
        <w:tab/>
      </w:r>
      <w:r w:rsidRPr="00DC18F8">
        <w:rPr>
          <w:sz w:val="18"/>
        </w:rPr>
        <w:tab/>
      </w:r>
      <w:proofErr w:type="spellStart"/>
      <w:r w:rsidRPr="00DC18F8">
        <w:rPr>
          <w:sz w:val="18"/>
        </w:rPr>
        <w:t>tweetdate</w:t>
      </w:r>
      <w:proofErr w:type="spellEnd"/>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8</w:t>
      </w:r>
      <w:r w:rsidRPr="00DC18F8">
        <w:rPr>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9</w:t>
      </w:r>
      <w:r w:rsidRPr="00DC18F8">
        <w:rPr>
          <w:sz w:val="18"/>
        </w:rPr>
        <w:t>]</w:t>
      </w:r>
      <w:r w:rsidRPr="00DC18F8">
        <w:rPr>
          <w:color w:val="666666"/>
          <w:sz w:val="18"/>
        </w:rPr>
        <w:t>+</w:t>
      </w:r>
    </w:p>
    <w:p w14:paraId="7467D1B8" w14:textId="77777777" w:rsidR="00DC18F8" w:rsidRPr="00DC18F8" w:rsidRDefault="00DC18F8" w:rsidP="00DC18F8">
      <w:pPr>
        <w:pStyle w:val="HTMLPreformatted"/>
        <w:shd w:val="clear" w:color="auto" w:fill="F8F8F8"/>
        <w:rPr>
          <w:sz w:val="18"/>
        </w:rPr>
      </w:pPr>
      <w:r w:rsidRPr="00DC18F8">
        <w:rPr>
          <w:color w:val="666666"/>
          <w:sz w:val="18"/>
        </w:rPr>
        <w:t>27</w:t>
      </w:r>
      <w:r w:rsidRPr="00DC18F8">
        <w:rPr>
          <w:sz w:val="18"/>
        </w:rPr>
        <w:t xml:space="preserve"> </w:t>
      </w:r>
      <w:r w:rsidRPr="00DC18F8">
        <w:rPr>
          <w:sz w:val="18"/>
        </w:rPr>
        <w:tab/>
      </w:r>
      <w:r w:rsidRPr="00DC18F8">
        <w:rPr>
          <w:sz w:val="18"/>
        </w:rPr>
        <w:tab/>
      </w:r>
      <w:r w:rsidRPr="00DC18F8">
        <w:rPr>
          <w:sz w:val="18"/>
        </w:rPr>
        <w:tab/>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7</w:t>
      </w:r>
      <w:r w:rsidRPr="00DC18F8">
        <w:rPr>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5</w:t>
      </w:r>
      <w:r w:rsidRPr="00DC18F8">
        <w:rPr>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6</w:t>
      </w:r>
      <w:r w:rsidRPr="00DC18F8">
        <w:rPr>
          <w:sz w:val="18"/>
        </w:rPr>
        <w:t>]</w:t>
      </w:r>
      <w:r w:rsidRPr="00DC18F8">
        <w:rPr>
          <w:color w:val="666666"/>
          <w:sz w:val="18"/>
        </w:rPr>
        <w:t>+</w:t>
      </w:r>
    </w:p>
    <w:p w14:paraId="4DE57FBF" w14:textId="77777777" w:rsidR="00DC18F8" w:rsidRPr="00DC18F8" w:rsidRDefault="00DC18F8" w:rsidP="00DC18F8">
      <w:pPr>
        <w:pStyle w:val="HTMLPreformatted"/>
        <w:shd w:val="clear" w:color="auto" w:fill="F8F8F8"/>
        <w:rPr>
          <w:sz w:val="18"/>
        </w:rPr>
      </w:pPr>
      <w:r w:rsidRPr="00DC18F8">
        <w:rPr>
          <w:color w:val="666666"/>
          <w:sz w:val="18"/>
        </w:rPr>
        <w:t>28</w:t>
      </w:r>
      <w:r w:rsidRPr="00DC18F8">
        <w:rPr>
          <w:sz w:val="18"/>
        </w:rPr>
        <w:t xml:space="preserve"> </w:t>
      </w:r>
      <w:r w:rsidRPr="00DC18F8">
        <w:rPr>
          <w:sz w:val="18"/>
        </w:rPr>
        <w:tab/>
      </w:r>
      <w:r w:rsidRPr="00DC18F8">
        <w:rPr>
          <w:sz w:val="18"/>
        </w:rPr>
        <w:tab/>
      </w:r>
      <w:r w:rsidRPr="00DC18F8">
        <w:rPr>
          <w:sz w:val="18"/>
        </w:rPr>
        <w:tab/>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4</w:t>
      </w:r>
      <w:r w:rsidRPr="00DC18F8">
        <w:rPr>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2</w:t>
      </w:r>
      <w:r w:rsidRPr="00DC18F8">
        <w:rPr>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3</w:t>
      </w:r>
      <w:r w:rsidRPr="00DC18F8">
        <w:rPr>
          <w:sz w:val="18"/>
        </w:rPr>
        <w:t>]</w:t>
      </w:r>
    </w:p>
    <w:p w14:paraId="78629E9F" w14:textId="77777777" w:rsidR="00DC18F8" w:rsidRPr="00DC18F8" w:rsidRDefault="00DC18F8" w:rsidP="00DC18F8">
      <w:pPr>
        <w:pStyle w:val="HTMLPreformatted"/>
        <w:shd w:val="clear" w:color="auto" w:fill="F8F8F8"/>
        <w:rPr>
          <w:sz w:val="18"/>
          <w:lang w:val="en-US"/>
        </w:rPr>
      </w:pPr>
      <w:r w:rsidRPr="00DC18F8">
        <w:rPr>
          <w:color w:val="666666"/>
          <w:sz w:val="18"/>
          <w:lang w:val="en-US"/>
        </w:rPr>
        <w:t>29</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r w:rsidRPr="00DC18F8">
        <w:rPr>
          <w:b/>
          <w:bCs/>
          <w:color w:val="008000"/>
          <w:sz w:val="18"/>
          <w:lang w:val="en-US"/>
        </w:rPr>
        <w:t>if</w:t>
      </w:r>
      <w:r w:rsidRPr="00DC18F8">
        <w:rPr>
          <w:sz w:val="18"/>
          <w:lang w:val="en-US"/>
        </w:rPr>
        <w:t xml:space="preserve"> </w:t>
      </w:r>
      <w:proofErr w:type="spellStart"/>
      <w:proofErr w:type="gramStart"/>
      <w:r w:rsidRPr="00DC18F8">
        <w:rPr>
          <w:color w:val="008000"/>
          <w:sz w:val="18"/>
          <w:lang w:val="en-US"/>
        </w:rPr>
        <w:t>str</w:t>
      </w:r>
      <w:proofErr w:type="spellEnd"/>
      <w:r w:rsidRPr="00DC18F8">
        <w:rPr>
          <w:sz w:val="18"/>
          <w:lang w:val="en-US"/>
        </w:rPr>
        <w:t>(</w:t>
      </w:r>
      <w:proofErr w:type="gramEnd"/>
      <w:r w:rsidRPr="00DC18F8">
        <w:rPr>
          <w:sz w:val="18"/>
          <w:lang w:val="en-US"/>
        </w:rPr>
        <w:t>alert[</w:t>
      </w:r>
      <w:r w:rsidRPr="00DC18F8">
        <w:rPr>
          <w:color w:val="666666"/>
          <w:sz w:val="18"/>
          <w:lang w:val="en-US"/>
        </w:rPr>
        <w:t>1</w:t>
      </w:r>
      <w:r w:rsidRPr="00DC18F8">
        <w:rPr>
          <w:sz w:val="18"/>
          <w:lang w:val="en-US"/>
        </w:rPr>
        <w:t>][</w:t>
      </w:r>
      <w:r w:rsidRPr="00DC18F8">
        <w:rPr>
          <w:color w:val="666666"/>
          <w:sz w:val="18"/>
          <w:lang w:val="en-US"/>
        </w:rPr>
        <w:t>0</w:t>
      </w:r>
      <w:r w:rsidRPr="00DC18F8">
        <w:rPr>
          <w:sz w:val="18"/>
          <w:lang w:val="en-US"/>
        </w:rPr>
        <w:t xml:space="preserve">]) </w:t>
      </w:r>
      <w:r w:rsidRPr="00DC18F8">
        <w:rPr>
          <w:color w:val="666666"/>
          <w:sz w:val="18"/>
          <w:lang w:val="en-US"/>
        </w:rPr>
        <w:t>==</w:t>
      </w:r>
      <w:r w:rsidRPr="00DC18F8">
        <w:rPr>
          <w:sz w:val="18"/>
          <w:lang w:val="en-US"/>
        </w:rPr>
        <w:t xml:space="preserve"> </w:t>
      </w:r>
      <w:proofErr w:type="spellStart"/>
      <w:r w:rsidRPr="00DC18F8">
        <w:rPr>
          <w:sz w:val="18"/>
          <w:lang w:val="en-US"/>
        </w:rPr>
        <w:t>tweetdate</w:t>
      </w:r>
      <w:proofErr w:type="spellEnd"/>
      <w:r w:rsidRPr="00DC18F8">
        <w:rPr>
          <w:sz w:val="18"/>
          <w:lang w:val="en-US"/>
        </w:rPr>
        <w:t>:</w:t>
      </w:r>
    </w:p>
    <w:p w14:paraId="7A6C2A9A" w14:textId="77777777" w:rsidR="00DC18F8" w:rsidRPr="00DC18F8" w:rsidRDefault="00DC18F8" w:rsidP="00DC18F8">
      <w:pPr>
        <w:pStyle w:val="HTMLPreformatted"/>
        <w:shd w:val="clear" w:color="auto" w:fill="F8F8F8"/>
        <w:tabs>
          <w:tab w:val="clear" w:pos="3664"/>
          <w:tab w:val="left" w:pos="2977"/>
        </w:tabs>
        <w:rPr>
          <w:sz w:val="18"/>
          <w:lang w:val="en-US"/>
        </w:rPr>
      </w:pPr>
      <w:r w:rsidRPr="00DC18F8">
        <w:rPr>
          <w:color w:val="666666"/>
          <w:sz w:val="18"/>
          <w:lang w:val="en-US"/>
        </w:rPr>
        <w:t>30</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r w:rsidRPr="00DC18F8">
        <w:rPr>
          <w:sz w:val="18"/>
          <w:lang w:val="en-US"/>
        </w:rPr>
        <w:tab/>
      </w:r>
      <w:proofErr w:type="spellStart"/>
      <w:proofErr w:type="gramStart"/>
      <w:r w:rsidRPr="00DC18F8">
        <w:rPr>
          <w:sz w:val="18"/>
          <w:lang w:val="en-US"/>
        </w:rPr>
        <w:t>samedaytexts</w:t>
      </w:r>
      <w:r w:rsidRPr="00DC18F8">
        <w:rPr>
          <w:color w:val="666666"/>
          <w:sz w:val="18"/>
          <w:lang w:val="en-US"/>
        </w:rPr>
        <w:t>.</w:t>
      </w:r>
      <w:r w:rsidRPr="00DC18F8">
        <w:rPr>
          <w:sz w:val="18"/>
          <w:lang w:val="en-US"/>
        </w:rPr>
        <w:t>setdefault</w:t>
      </w:r>
      <w:proofErr w:type="spellEnd"/>
      <w:r w:rsidRPr="00DC18F8">
        <w:rPr>
          <w:sz w:val="18"/>
          <w:lang w:val="en-US"/>
        </w:rPr>
        <w:t>(</w:t>
      </w:r>
      <w:proofErr w:type="gramEnd"/>
      <w:r w:rsidRPr="00DC18F8">
        <w:rPr>
          <w:sz w:val="18"/>
          <w:lang w:val="en-US"/>
        </w:rPr>
        <w:t>alert,[])</w:t>
      </w:r>
      <w:r w:rsidRPr="00DC18F8">
        <w:rPr>
          <w:color w:val="666666"/>
          <w:sz w:val="18"/>
          <w:lang w:val="en-US"/>
        </w:rPr>
        <w:t>.</w:t>
      </w:r>
      <w:r w:rsidRPr="00DC18F8">
        <w:rPr>
          <w:sz w:val="18"/>
          <w:lang w:val="en-US"/>
        </w:rPr>
        <w:t>append(tweet)</w:t>
      </w:r>
    </w:p>
    <w:p w14:paraId="22AB4511" w14:textId="77777777" w:rsidR="00DC18F8" w:rsidRPr="00DC18F8" w:rsidRDefault="00DC18F8" w:rsidP="00DC18F8">
      <w:pPr>
        <w:pStyle w:val="HTMLPreformatted"/>
        <w:shd w:val="clear" w:color="auto" w:fill="F8F8F8"/>
        <w:rPr>
          <w:sz w:val="18"/>
          <w:lang w:val="en-US"/>
        </w:rPr>
      </w:pPr>
      <w:r w:rsidRPr="00DC18F8">
        <w:rPr>
          <w:color w:val="666666"/>
          <w:sz w:val="18"/>
          <w:lang w:val="en-US"/>
        </w:rPr>
        <w:t>31</w:t>
      </w:r>
      <w:r w:rsidRPr="00DC18F8">
        <w:rPr>
          <w:sz w:val="18"/>
          <w:lang w:val="en-US"/>
        </w:rPr>
        <w:t xml:space="preserve"> </w:t>
      </w:r>
      <w:r w:rsidRPr="00DC18F8">
        <w:rPr>
          <w:sz w:val="18"/>
          <w:lang w:val="en-US"/>
        </w:rPr>
        <w:tab/>
      </w:r>
      <w:r w:rsidRPr="00DC18F8">
        <w:rPr>
          <w:b/>
          <w:bCs/>
          <w:color w:val="008000"/>
          <w:sz w:val="18"/>
          <w:lang w:val="en-US"/>
        </w:rPr>
        <w:t>return</w:t>
      </w:r>
      <w:r w:rsidRPr="00DC18F8">
        <w:rPr>
          <w:sz w:val="18"/>
          <w:lang w:val="en-US"/>
        </w:rPr>
        <w:t xml:space="preserve"> </w:t>
      </w:r>
      <w:proofErr w:type="spellStart"/>
      <w:r w:rsidRPr="00DC18F8">
        <w:rPr>
          <w:sz w:val="18"/>
          <w:lang w:val="en-US"/>
        </w:rPr>
        <w:t>samedaytexts</w:t>
      </w:r>
      <w:proofErr w:type="spellEnd"/>
    </w:p>
    <w:p w14:paraId="1F855F0A" w14:textId="77777777" w:rsidR="00DC18F8" w:rsidRPr="00DC18F8" w:rsidRDefault="00DC18F8" w:rsidP="00DC18F8">
      <w:pPr>
        <w:pStyle w:val="HTMLPreformatted"/>
        <w:shd w:val="clear" w:color="auto" w:fill="F8F8F8"/>
        <w:rPr>
          <w:sz w:val="18"/>
          <w:lang w:val="en-US"/>
        </w:rPr>
      </w:pPr>
      <w:r w:rsidRPr="00DC18F8">
        <w:rPr>
          <w:color w:val="666666"/>
          <w:sz w:val="18"/>
          <w:lang w:val="en-US"/>
        </w:rPr>
        <w:t>32</w:t>
      </w:r>
    </w:p>
    <w:p w14:paraId="5A9BCF82" w14:textId="77777777" w:rsidR="00DC18F8" w:rsidRPr="00DC18F8" w:rsidRDefault="00DC18F8" w:rsidP="00DC18F8">
      <w:pPr>
        <w:pStyle w:val="HTMLPreformatted"/>
        <w:shd w:val="clear" w:color="auto" w:fill="F8F8F8"/>
        <w:rPr>
          <w:sz w:val="18"/>
          <w:lang w:val="en-US"/>
        </w:rPr>
      </w:pPr>
      <w:r w:rsidRPr="00DC18F8">
        <w:rPr>
          <w:color w:val="666666"/>
          <w:sz w:val="18"/>
          <w:lang w:val="en-US"/>
        </w:rPr>
        <w:t>33</w:t>
      </w:r>
      <w:r w:rsidRPr="00DC18F8">
        <w:rPr>
          <w:sz w:val="18"/>
          <w:lang w:val="en-US"/>
        </w:rPr>
        <w:t xml:space="preserve"> </w:t>
      </w:r>
      <w:proofErr w:type="spellStart"/>
      <w:r w:rsidRPr="00DC18F8">
        <w:rPr>
          <w:b/>
          <w:bCs/>
          <w:color w:val="008000"/>
          <w:sz w:val="18"/>
          <w:lang w:val="en-US"/>
        </w:rPr>
        <w:t>def</w:t>
      </w:r>
      <w:proofErr w:type="spellEnd"/>
      <w:r w:rsidRPr="00DC18F8">
        <w:rPr>
          <w:sz w:val="18"/>
          <w:lang w:val="en-US"/>
        </w:rPr>
        <w:t xml:space="preserve"> </w:t>
      </w:r>
      <w:proofErr w:type="spellStart"/>
      <w:proofErr w:type="gramStart"/>
      <w:r w:rsidRPr="00DC18F8">
        <w:rPr>
          <w:color w:val="0000FF"/>
          <w:sz w:val="18"/>
          <w:lang w:val="en-US"/>
        </w:rPr>
        <w:t>comparetimes</w:t>
      </w:r>
      <w:proofErr w:type="spellEnd"/>
      <w:r w:rsidRPr="00DC18F8">
        <w:rPr>
          <w:sz w:val="18"/>
          <w:lang w:val="en-US"/>
        </w:rPr>
        <w:t>(</w:t>
      </w:r>
      <w:proofErr w:type="gramEnd"/>
      <w:r w:rsidRPr="00DC18F8">
        <w:rPr>
          <w:sz w:val="18"/>
          <w:lang w:val="en-US"/>
        </w:rPr>
        <w:t>):</w:t>
      </w:r>
    </w:p>
    <w:p w14:paraId="26749601" w14:textId="77777777" w:rsidR="00DC18F8" w:rsidRPr="00DC18F8" w:rsidRDefault="00DC18F8" w:rsidP="00DC18F8">
      <w:pPr>
        <w:pStyle w:val="HTMLPreformatted"/>
        <w:shd w:val="clear" w:color="auto" w:fill="F8F8F8"/>
        <w:rPr>
          <w:sz w:val="18"/>
          <w:lang w:val="en-US"/>
        </w:rPr>
      </w:pPr>
      <w:r w:rsidRPr="00DC18F8">
        <w:rPr>
          <w:color w:val="666666"/>
          <w:sz w:val="18"/>
          <w:lang w:val="en-US"/>
        </w:rPr>
        <w:t>34</w:t>
      </w:r>
      <w:r w:rsidRPr="00DC18F8">
        <w:rPr>
          <w:sz w:val="18"/>
          <w:lang w:val="en-US"/>
        </w:rPr>
        <w:t xml:space="preserve"> </w:t>
      </w:r>
      <w:r w:rsidRPr="00DC18F8">
        <w:rPr>
          <w:sz w:val="18"/>
          <w:lang w:val="en-US"/>
        </w:rPr>
        <w:tab/>
        <w:t xml:space="preserve">texts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'alertstweets.pickle'</w:t>
      </w:r>
      <w:r w:rsidRPr="00DC18F8">
        <w:rPr>
          <w:sz w:val="18"/>
          <w:lang w:val="en-US"/>
        </w:rPr>
        <w:t>,</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61AB6DCB" w14:textId="77777777" w:rsidR="00DC18F8" w:rsidRPr="00DC18F8" w:rsidRDefault="00DC18F8" w:rsidP="00DC18F8">
      <w:pPr>
        <w:pStyle w:val="HTMLPreformatted"/>
        <w:shd w:val="clear" w:color="auto" w:fill="F8F8F8"/>
        <w:rPr>
          <w:sz w:val="18"/>
          <w:lang w:val="en-US"/>
        </w:rPr>
      </w:pPr>
      <w:r w:rsidRPr="00DC18F8">
        <w:rPr>
          <w:color w:val="666666"/>
          <w:sz w:val="18"/>
          <w:lang w:val="en-US"/>
        </w:rPr>
        <w:t>35</w:t>
      </w:r>
      <w:r w:rsidRPr="00DC18F8">
        <w:rPr>
          <w:sz w:val="18"/>
          <w:lang w:val="en-US"/>
        </w:rPr>
        <w:t xml:space="preserve"> </w:t>
      </w:r>
      <w:r w:rsidRPr="00DC18F8">
        <w:rPr>
          <w:sz w:val="18"/>
          <w:lang w:val="en-US"/>
        </w:rPr>
        <w:tab/>
      </w:r>
      <w:proofErr w:type="spellStart"/>
      <w:r w:rsidRPr="00DC18F8">
        <w:rPr>
          <w:sz w:val="18"/>
          <w:lang w:val="en-US"/>
        </w:rPr>
        <w:t>sametimetexts</w:t>
      </w:r>
      <w:proofErr w:type="spellEnd"/>
      <w:r w:rsidRPr="00DC18F8">
        <w:rPr>
          <w:sz w:val="18"/>
          <w:lang w:val="en-US"/>
        </w:rPr>
        <w:t xml:space="preserve"> </w:t>
      </w:r>
      <w:r w:rsidRPr="00DC18F8">
        <w:rPr>
          <w:color w:val="666666"/>
          <w:sz w:val="18"/>
          <w:lang w:val="en-US"/>
        </w:rPr>
        <w:t>=</w:t>
      </w:r>
      <w:r w:rsidRPr="00DC18F8">
        <w:rPr>
          <w:sz w:val="18"/>
          <w:lang w:val="en-US"/>
        </w:rPr>
        <w:t xml:space="preserve"> {}</w:t>
      </w:r>
    </w:p>
    <w:p w14:paraId="089FDEE3" w14:textId="77777777" w:rsidR="00DC18F8" w:rsidRPr="00DC18F8" w:rsidRDefault="00DC18F8" w:rsidP="00DC18F8">
      <w:pPr>
        <w:pStyle w:val="HTMLPreformatted"/>
        <w:shd w:val="clear" w:color="auto" w:fill="F8F8F8"/>
        <w:rPr>
          <w:sz w:val="18"/>
          <w:lang w:val="en-US"/>
        </w:rPr>
      </w:pPr>
      <w:r w:rsidRPr="00DC18F8">
        <w:rPr>
          <w:color w:val="666666"/>
          <w:sz w:val="18"/>
          <w:lang w:val="en-US"/>
        </w:rPr>
        <w:t>36</w:t>
      </w:r>
      <w:r w:rsidRPr="00DC18F8">
        <w:rPr>
          <w:sz w:val="18"/>
          <w:lang w:val="en-US"/>
        </w:rPr>
        <w:t xml:space="preserve"> </w:t>
      </w:r>
      <w:r w:rsidRPr="00DC18F8">
        <w:rPr>
          <w:sz w:val="18"/>
          <w:lang w:val="en-US"/>
        </w:rPr>
        <w:tab/>
      </w:r>
      <w:r w:rsidRPr="00DC18F8">
        <w:rPr>
          <w:b/>
          <w:bCs/>
          <w:color w:val="008000"/>
          <w:sz w:val="18"/>
          <w:lang w:val="en-US"/>
        </w:rPr>
        <w:t>for</w:t>
      </w:r>
      <w:r w:rsidRPr="00DC18F8">
        <w:rPr>
          <w:sz w:val="18"/>
          <w:lang w:val="en-US"/>
        </w:rPr>
        <w:t xml:space="preserve"> alert </w:t>
      </w:r>
      <w:r w:rsidRPr="00DC18F8">
        <w:rPr>
          <w:b/>
          <w:bCs/>
          <w:color w:val="AA22FF"/>
          <w:sz w:val="18"/>
          <w:lang w:val="en-US"/>
        </w:rPr>
        <w:t>in</w:t>
      </w:r>
      <w:r w:rsidRPr="00DC18F8">
        <w:rPr>
          <w:sz w:val="18"/>
          <w:lang w:val="en-US"/>
        </w:rPr>
        <w:t xml:space="preserve"> texts:</w:t>
      </w:r>
      <w:r w:rsidRPr="00DC18F8">
        <w:rPr>
          <w:sz w:val="18"/>
          <w:lang w:val="en-US"/>
        </w:rPr>
        <w:tab/>
      </w:r>
    </w:p>
    <w:p w14:paraId="783671A5" w14:textId="77777777" w:rsidR="00DC18F8" w:rsidRPr="00DC18F8" w:rsidRDefault="00DC18F8" w:rsidP="00DC18F8">
      <w:pPr>
        <w:pStyle w:val="HTMLPreformatted"/>
        <w:shd w:val="clear" w:color="auto" w:fill="F8F8F8"/>
        <w:rPr>
          <w:sz w:val="18"/>
          <w:lang w:val="en-US"/>
        </w:rPr>
      </w:pPr>
      <w:r w:rsidRPr="00DC18F8">
        <w:rPr>
          <w:color w:val="666666"/>
          <w:sz w:val="18"/>
          <w:lang w:val="en-US"/>
        </w:rPr>
        <w:t>37</w:t>
      </w:r>
      <w:r w:rsidRPr="00DC18F8">
        <w:rPr>
          <w:sz w:val="18"/>
          <w:lang w:val="en-US"/>
        </w:rPr>
        <w:t xml:space="preserve"> </w:t>
      </w:r>
      <w:r w:rsidRPr="00DC18F8">
        <w:rPr>
          <w:sz w:val="18"/>
          <w:lang w:val="en-US"/>
        </w:rPr>
        <w:tab/>
      </w:r>
      <w:r w:rsidRPr="00DC18F8">
        <w:rPr>
          <w:sz w:val="18"/>
          <w:lang w:val="en-US"/>
        </w:rPr>
        <w:tab/>
      </w:r>
      <w:proofErr w:type="spellStart"/>
      <w:r w:rsidRPr="00DC18F8">
        <w:rPr>
          <w:sz w:val="18"/>
          <w:lang w:val="en-US"/>
        </w:rPr>
        <w:t>adate</w:t>
      </w:r>
      <w:proofErr w:type="spellEnd"/>
      <w:r w:rsidRPr="00DC18F8">
        <w:rPr>
          <w:color w:val="666666"/>
          <w:sz w:val="18"/>
          <w:lang w:val="en-US"/>
        </w:rPr>
        <w:t>=</w:t>
      </w:r>
      <w:proofErr w:type="gramStart"/>
      <w:r w:rsidRPr="00DC18F8">
        <w:rPr>
          <w:sz w:val="18"/>
          <w:lang w:val="en-US"/>
        </w:rPr>
        <w:t>alert[</w:t>
      </w:r>
      <w:proofErr w:type="gramEnd"/>
      <w:r w:rsidRPr="00DC18F8">
        <w:rPr>
          <w:color w:val="666666"/>
          <w:sz w:val="18"/>
          <w:lang w:val="en-US"/>
        </w:rPr>
        <w:t>-1</w:t>
      </w:r>
      <w:r w:rsidRPr="00DC18F8">
        <w:rPr>
          <w:sz w:val="18"/>
          <w:lang w:val="en-US"/>
        </w:rPr>
        <w:t>][</w:t>
      </w:r>
      <w:r w:rsidRPr="00DC18F8">
        <w:rPr>
          <w:color w:val="666666"/>
          <w:sz w:val="18"/>
          <w:lang w:val="en-US"/>
        </w:rPr>
        <w:t>0</w:t>
      </w:r>
      <w:r w:rsidRPr="00DC18F8">
        <w:rPr>
          <w:sz w:val="18"/>
          <w:lang w:val="en-US"/>
        </w:rPr>
        <w:t>]</w:t>
      </w:r>
      <w:r w:rsidRPr="00DC18F8">
        <w:rPr>
          <w:color w:val="666666"/>
          <w:sz w:val="18"/>
          <w:lang w:val="en-US"/>
        </w:rPr>
        <w:t>.</w:t>
      </w:r>
      <w:r w:rsidRPr="00DC18F8">
        <w:rPr>
          <w:sz w:val="18"/>
          <w:lang w:val="en-US"/>
        </w:rPr>
        <w:t>split(</w:t>
      </w:r>
      <w:r w:rsidRPr="00DC18F8">
        <w:rPr>
          <w:color w:val="BA2121"/>
          <w:sz w:val="18"/>
          <w:lang w:val="en-US"/>
        </w:rPr>
        <w:t>'-'</w:t>
      </w:r>
      <w:r w:rsidRPr="00DC18F8">
        <w:rPr>
          <w:sz w:val="18"/>
          <w:lang w:val="en-US"/>
        </w:rPr>
        <w:t>)</w:t>
      </w:r>
    </w:p>
    <w:p w14:paraId="5BB2B635" w14:textId="77777777" w:rsidR="00DC18F8" w:rsidRPr="00DC18F8" w:rsidRDefault="00DC18F8" w:rsidP="00DC18F8">
      <w:pPr>
        <w:pStyle w:val="HTMLPreformatted"/>
        <w:shd w:val="clear" w:color="auto" w:fill="F8F8F8"/>
        <w:rPr>
          <w:sz w:val="18"/>
          <w:lang w:val="en-US"/>
        </w:rPr>
      </w:pPr>
      <w:r w:rsidRPr="00DC18F8">
        <w:rPr>
          <w:color w:val="666666"/>
          <w:sz w:val="18"/>
          <w:lang w:val="en-US"/>
        </w:rPr>
        <w:t>38</w:t>
      </w:r>
      <w:r w:rsidRPr="00DC18F8">
        <w:rPr>
          <w:sz w:val="18"/>
          <w:lang w:val="en-US"/>
        </w:rPr>
        <w:t xml:space="preserve"> </w:t>
      </w:r>
      <w:r w:rsidRPr="00DC18F8">
        <w:rPr>
          <w:sz w:val="18"/>
          <w:lang w:val="en-US"/>
        </w:rPr>
        <w:tab/>
      </w:r>
      <w:r w:rsidRPr="00DC18F8">
        <w:rPr>
          <w:sz w:val="18"/>
          <w:lang w:val="en-US"/>
        </w:rPr>
        <w:tab/>
      </w:r>
      <w:proofErr w:type="spellStart"/>
      <w:r w:rsidRPr="00DC18F8">
        <w:rPr>
          <w:sz w:val="18"/>
          <w:lang w:val="en-US"/>
        </w:rPr>
        <w:t>atime</w:t>
      </w:r>
      <w:proofErr w:type="spellEnd"/>
      <w:r w:rsidRPr="00DC18F8">
        <w:rPr>
          <w:color w:val="666666"/>
          <w:sz w:val="18"/>
          <w:lang w:val="en-US"/>
        </w:rPr>
        <w:t>=</w:t>
      </w:r>
      <w:proofErr w:type="spellStart"/>
      <w:proofErr w:type="gramStart"/>
      <w:r w:rsidRPr="00DC18F8">
        <w:rPr>
          <w:color w:val="008000"/>
          <w:sz w:val="18"/>
          <w:lang w:val="en-US"/>
        </w:rPr>
        <w:t>str</w:t>
      </w:r>
      <w:proofErr w:type="spellEnd"/>
      <w:r w:rsidRPr="00DC18F8">
        <w:rPr>
          <w:sz w:val="18"/>
          <w:lang w:val="en-US"/>
        </w:rPr>
        <w:t>(</w:t>
      </w:r>
      <w:proofErr w:type="gramEnd"/>
      <w:r w:rsidRPr="00DC18F8">
        <w:rPr>
          <w:sz w:val="18"/>
          <w:lang w:val="en-US"/>
        </w:rPr>
        <w:t>alert[</w:t>
      </w:r>
      <w:r w:rsidRPr="00DC18F8">
        <w:rPr>
          <w:color w:val="666666"/>
          <w:sz w:val="18"/>
          <w:lang w:val="en-US"/>
        </w:rPr>
        <w:t>-1</w:t>
      </w:r>
      <w:r w:rsidRPr="00DC18F8">
        <w:rPr>
          <w:sz w:val="18"/>
          <w:lang w:val="en-US"/>
        </w:rPr>
        <w:t>][</w:t>
      </w:r>
      <w:r w:rsidRPr="00DC18F8">
        <w:rPr>
          <w:color w:val="666666"/>
          <w:sz w:val="18"/>
          <w:lang w:val="en-US"/>
        </w:rPr>
        <w:t>1</w:t>
      </w:r>
      <w:r w:rsidRPr="00DC18F8">
        <w:rPr>
          <w:sz w:val="18"/>
          <w:lang w:val="en-US"/>
        </w:rPr>
        <w:t>])</w:t>
      </w:r>
      <w:r w:rsidRPr="00DC18F8">
        <w:rPr>
          <w:color w:val="666666"/>
          <w:sz w:val="18"/>
          <w:lang w:val="en-US"/>
        </w:rPr>
        <w:t>.</w:t>
      </w:r>
      <w:r w:rsidRPr="00DC18F8">
        <w:rPr>
          <w:sz w:val="18"/>
          <w:lang w:val="en-US"/>
        </w:rPr>
        <w:t>split(</w:t>
      </w:r>
      <w:r w:rsidRPr="00DC18F8">
        <w:rPr>
          <w:color w:val="BA2121"/>
          <w:sz w:val="18"/>
          <w:lang w:val="en-US"/>
        </w:rPr>
        <w:t>':'</w:t>
      </w:r>
      <w:r w:rsidRPr="00DC18F8">
        <w:rPr>
          <w:sz w:val="18"/>
          <w:lang w:val="en-US"/>
        </w:rPr>
        <w:t>)</w:t>
      </w:r>
    </w:p>
    <w:p w14:paraId="7205056A" w14:textId="77777777" w:rsidR="00DC18F8" w:rsidRPr="00DC18F8" w:rsidRDefault="00DC18F8" w:rsidP="00DC18F8">
      <w:pPr>
        <w:pStyle w:val="HTMLPreformatted"/>
        <w:shd w:val="clear" w:color="auto" w:fill="F8F8F8"/>
        <w:rPr>
          <w:sz w:val="18"/>
          <w:lang w:val="en-US"/>
        </w:rPr>
      </w:pPr>
      <w:r w:rsidRPr="00DC18F8">
        <w:rPr>
          <w:color w:val="666666"/>
          <w:sz w:val="18"/>
          <w:lang w:val="en-US"/>
        </w:rPr>
        <w:t>39</w:t>
      </w:r>
      <w:r w:rsidRPr="00DC18F8">
        <w:rPr>
          <w:sz w:val="18"/>
          <w:lang w:val="en-US"/>
        </w:rPr>
        <w:t xml:space="preserve"> </w:t>
      </w:r>
      <w:r w:rsidRPr="00DC18F8">
        <w:rPr>
          <w:sz w:val="18"/>
          <w:lang w:val="en-US"/>
        </w:rPr>
        <w:tab/>
      </w:r>
      <w:r w:rsidRPr="00DC18F8">
        <w:rPr>
          <w:sz w:val="18"/>
          <w:lang w:val="en-US"/>
        </w:rPr>
        <w:tab/>
      </w:r>
      <w:proofErr w:type="spellStart"/>
      <w:r w:rsidRPr="00DC18F8">
        <w:rPr>
          <w:sz w:val="18"/>
          <w:lang w:val="en-US"/>
        </w:rPr>
        <w:t>atimestamp</w:t>
      </w:r>
      <w:proofErr w:type="spellEnd"/>
      <w:r w:rsidRPr="00DC18F8">
        <w:rPr>
          <w:color w:val="666666"/>
          <w:sz w:val="18"/>
          <w:lang w:val="en-US"/>
        </w:rPr>
        <w:t>=</w:t>
      </w:r>
      <w:proofErr w:type="spellStart"/>
      <w:proofErr w:type="gramStart"/>
      <w:r w:rsidRPr="00DC18F8">
        <w:rPr>
          <w:sz w:val="18"/>
          <w:lang w:val="en-US"/>
        </w:rPr>
        <w:t>datetime</w:t>
      </w:r>
      <w:proofErr w:type="spellEnd"/>
      <w:r w:rsidRPr="00DC18F8">
        <w:rPr>
          <w:sz w:val="18"/>
          <w:lang w:val="en-US"/>
        </w:rPr>
        <w:t>(</w:t>
      </w:r>
      <w:proofErr w:type="spellStart"/>
      <w:proofErr w:type="gramEnd"/>
      <w:r w:rsidRPr="00DC18F8">
        <w:rPr>
          <w:color w:val="008000"/>
          <w:sz w:val="18"/>
          <w:lang w:val="en-US"/>
        </w:rPr>
        <w:t>int</w:t>
      </w:r>
      <w:proofErr w:type="spellEnd"/>
      <w:r w:rsidRPr="00DC18F8">
        <w:rPr>
          <w:sz w:val="18"/>
          <w:lang w:val="en-US"/>
        </w:rPr>
        <w:t>(</w:t>
      </w:r>
      <w:r w:rsidRPr="00DC18F8">
        <w:rPr>
          <w:color w:val="BA2121"/>
          <w:sz w:val="18"/>
          <w:lang w:val="en-US"/>
        </w:rPr>
        <w:t>"20"</w:t>
      </w:r>
      <w:r w:rsidRPr="00DC18F8">
        <w:rPr>
          <w:color w:val="666666"/>
          <w:sz w:val="18"/>
          <w:lang w:val="en-US"/>
        </w:rPr>
        <w:t>+</w:t>
      </w:r>
      <w:r w:rsidRPr="00DC18F8">
        <w:rPr>
          <w:sz w:val="18"/>
          <w:lang w:val="en-US"/>
        </w:rPr>
        <w:t>adate[</w:t>
      </w:r>
      <w:r w:rsidRPr="00DC18F8">
        <w:rPr>
          <w:color w:val="666666"/>
          <w:sz w:val="18"/>
          <w:lang w:val="en-US"/>
        </w:rPr>
        <w:t>2</w:t>
      </w:r>
      <w:r w:rsidRPr="00DC18F8">
        <w:rPr>
          <w:sz w:val="18"/>
          <w:lang w:val="en-US"/>
        </w:rPr>
        <w:t>]),</w:t>
      </w:r>
      <w:proofErr w:type="spellStart"/>
      <w:r w:rsidRPr="00DC18F8">
        <w:rPr>
          <w:color w:val="008000"/>
          <w:sz w:val="18"/>
          <w:lang w:val="en-US"/>
        </w:rPr>
        <w:t>int</w:t>
      </w:r>
      <w:proofErr w:type="spellEnd"/>
      <w:r w:rsidRPr="00DC18F8">
        <w:rPr>
          <w:sz w:val="18"/>
          <w:lang w:val="en-US"/>
        </w:rPr>
        <w:t>(</w:t>
      </w:r>
      <w:proofErr w:type="spellStart"/>
      <w:r w:rsidRPr="00DC18F8">
        <w:rPr>
          <w:sz w:val="18"/>
          <w:lang w:val="en-US"/>
        </w:rPr>
        <w:t>adate</w:t>
      </w:r>
      <w:proofErr w:type="spellEnd"/>
      <w:r w:rsidRPr="00DC18F8">
        <w:rPr>
          <w:sz w:val="18"/>
          <w:lang w:val="en-US"/>
        </w:rPr>
        <w:t>[</w:t>
      </w:r>
      <w:r w:rsidRPr="00DC18F8">
        <w:rPr>
          <w:color w:val="666666"/>
          <w:sz w:val="18"/>
          <w:lang w:val="en-US"/>
        </w:rPr>
        <w:t>1</w:t>
      </w:r>
      <w:r w:rsidRPr="00DC18F8">
        <w:rPr>
          <w:sz w:val="18"/>
          <w:lang w:val="en-US"/>
        </w:rPr>
        <w:t>]),</w:t>
      </w:r>
    </w:p>
    <w:p w14:paraId="45AD9E81" w14:textId="77777777" w:rsidR="00DC18F8" w:rsidRPr="00DC18F8" w:rsidRDefault="00DC18F8" w:rsidP="00DC18F8">
      <w:pPr>
        <w:pStyle w:val="HTMLPreformatted"/>
        <w:shd w:val="clear" w:color="auto" w:fill="F8F8F8"/>
        <w:rPr>
          <w:sz w:val="18"/>
          <w:lang w:val="en-US"/>
        </w:rPr>
      </w:pPr>
      <w:r w:rsidRPr="00DC18F8">
        <w:rPr>
          <w:color w:val="666666"/>
          <w:sz w:val="18"/>
          <w:lang w:val="en-US"/>
        </w:rPr>
        <w:t>40</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proofErr w:type="spellStart"/>
      <w:proofErr w:type="gramStart"/>
      <w:r w:rsidRPr="00DC18F8">
        <w:rPr>
          <w:color w:val="008000"/>
          <w:sz w:val="18"/>
          <w:lang w:val="en-US"/>
        </w:rPr>
        <w:t>int</w:t>
      </w:r>
      <w:proofErr w:type="spellEnd"/>
      <w:r w:rsidRPr="00DC18F8">
        <w:rPr>
          <w:sz w:val="18"/>
          <w:lang w:val="en-US"/>
        </w:rPr>
        <w:t>(</w:t>
      </w:r>
      <w:proofErr w:type="spellStart"/>
      <w:proofErr w:type="gramEnd"/>
      <w:r w:rsidRPr="00DC18F8">
        <w:rPr>
          <w:sz w:val="18"/>
          <w:lang w:val="en-US"/>
        </w:rPr>
        <w:t>adate</w:t>
      </w:r>
      <w:proofErr w:type="spellEnd"/>
      <w:r w:rsidRPr="00DC18F8">
        <w:rPr>
          <w:sz w:val="18"/>
          <w:lang w:val="en-US"/>
        </w:rPr>
        <w:t>[</w:t>
      </w:r>
      <w:r w:rsidRPr="00DC18F8">
        <w:rPr>
          <w:color w:val="666666"/>
          <w:sz w:val="18"/>
          <w:lang w:val="en-US"/>
        </w:rPr>
        <w:t>0</w:t>
      </w:r>
      <w:r w:rsidRPr="00DC18F8">
        <w:rPr>
          <w:sz w:val="18"/>
          <w:lang w:val="en-US"/>
        </w:rPr>
        <w:t>]),</w:t>
      </w:r>
      <w:proofErr w:type="spellStart"/>
      <w:r w:rsidRPr="00DC18F8">
        <w:rPr>
          <w:color w:val="008000"/>
          <w:sz w:val="18"/>
          <w:lang w:val="en-US"/>
        </w:rPr>
        <w:t>int</w:t>
      </w:r>
      <w:proofErr w:type="spellEnd"/>
      <w:r w:rsidRPr="00DC18F8">
        <w:rPr>
          <w:sz w:val="18"/>
          <w:lang w:val="en-US"/>
        </w:rPr>
        <w:t>(</w:t>
      </w:r>
      <w:proofErr w:type="spellStart"/>
      <w:r w:rsidRPr="00DC18F8">
        <w:rPr>
          <w:sz w:val="18"/>
          <w:lang w:val="en-US"/>
        </w:rPr>
        <w:t>atime</w:t>
      </w:r>
      <w:proofErr w:type="spellEnd"/>
      <w:r w:rsidRPr="00DC18F8">
        <w:rPr>
          <w:sz w:val="18"/>
          <w:lang w:val="en-US"/>
        </w:rPr>
        <w:t>[</w:t>
      </w:r>
      <w:r w:rsidRPr="00DC18F8">
        <w:rPr>
          <w:color w:val="666666"/>
          <w:sz w:val="18"/>
          <w:lang w:val="en-US"/>
        </w:rPr>
        <w:t>0</w:t>
      </w:r>
      <w:r w:rsidRPr="00DC18F8">
        <w:rPr>
          <w:sz w:val="18"/>
          <w:lang w:val="en-US"/>
        </w:rPr>
        <w:t>]),</w:t>
      </w:r>
      <w:proofErr w:type="spellStart"/>
      <w:r w:rsidRPr="00DC18F8">
        <w:rPr>
          <w:color w:val="008000"/>
          <w:sz w:val="18"/>
          <w:lang w:val="en-US"/>
        </w:rPr>
        <w:t>int</w:t>
      </w:r>
      <w:proofErr w:type="spellEnd"/>
      <w:r w:rsidRPr="00DC18F8">
        <w:rPr>
          <w:sz w:val="18"/>
          <w:lang w:val="en-US"/>
        </w:rPr>
        <w:t>(</w:t>
      </w:r>
      <w:proofErr w:type="spellStart"/>
      <w:r w:rsidRPr="00DC18F8">
        <w:rPr>
          <w:sz w:val="18"/>
          <w:lang w:val="en-US"/>
        </w:rPr>
        <w:t>atime</w:t>
      </w:r>
      <w:proofErr w:type="spellEnd"/>
      <w:r w:rsidRPr="00DC18F8">
        <w:rPr>
          <w:sz w:val="18"/>
          <w:lang w:val="en-US"/>
        </w:rPr>
        <w:t>[</w:t>
      </w:r>
      <w:r w:rsidRPr="00DC18F8">
        <w:rPr>
          <w:color w:val="666666"/>
          <w:sz w:val="18"/>
          <w:lang w:val="en-US"/>
        </w:rPr>
        <w:t>1</w:t>
      </w:r>
      <w:r w:rsidRPr="00DC18F8">
        <w:rPr>
          <w:sz w:val="18"/>
          <w:lang w:val="en-US"/>
        </w:rPr>
        <w:t>]))</w:t>
      </w:r>
    </w:p>
    <w:p w14:paraId="30A6A364" w14:textId="77777777" w:rsidR="00DC18F8" w:rsidRPr="00DC18F8" w:rsidRDefault="00DC18F8" w:rsidP="00DC18F8">
      <w:pPr>
        <w:pStyle w:val="HTMLPreformatted"/>
        <w:shd w:val="clear" w:color="auto" w:fill="F8F8F8"/>
        <w:rPr>
          <w:sz w:val="18"/>
          <w:lang w:val="en-US"/>
        </w:rPr>
      </w:pPr>
      <w:r w:rsidRPr="00DC18F8">
        <w:rPr>
          <w:color w:val="666666"/>
          <w:sz w:val="18"/>
          <w:lang w:val="en-US"/>
        </w:rPr>
        <w:t>41</w:t>
      </w:r>
      <w:r w:rsidRPr="00DC18F8">
        <w:rPr>
          <w:sz w:val="18"/>
          <w:lang w:val="en-US"/>
        </w:rPr>
        <w:t xml:space="preserve"> </w:t>
      </w:r>
      <w:r w:rsidRPr="00DC18F8">
        <w:rPr>
          <w:sz w:val="18"/>
          <w:lang w:val="en-US"/>
        </w:rPr>
        <w:tab/>
      </w:r>
      <w:r w:rsidRPr="00DC18F8">
        <w:rPr>
          <w:sz w:val="18"/>
          <w:lang w:val="en-US"/>
        </w:rPr>
        <w:tab/>
      </w:r>
      <w:proofErr w:type="spellStart"/>
      <w:r w:rsidRPr="00DC18F8">
        <w:rPr>
          <w:sz w:val="18"/>
          <w:lang w:val="en-US"/>
        </w:rPr>
        <w:t>atimestampmin</w:t>
      </w:r>
      <w:proofErr w:type="spellEnd"/>
      <w:r w:rsidRPr="00DC18F8">
        <w:rPr>
          <w:color w:val="666666"/>
          <w:sz w:val="18"/>
          <w:lang w:val="en-US"/>
        </w:rPr>
        <w:t>=</w:t>
      </w:r>
      <w:proofErr w:type="spellStart"/>
      <w:r w:rsidRPr="00DC18F8">
        <w:rPr>
          <w:sz w:val="18"/>
          <w:lang w:val="en-US"/>
        </w:rPr>
        <w:t>atimestamp</w:t>
      </w:r>
      <w:r w:rsidRPr="00DC18F8">
        <w:rPr>
          <w:color w:val="666666"/>
          <w:sz w:val="18"/>
          <w:lang w:val="en-US"/>
        </w:rPr>
        <w:t>-</w:t>
      </w:r>
      <w:proofErr w:type="gramStart"/>
      <w:r w:rsidRPr="00DC18F8">
        <w:rPr>
          <w:sz w:val="18"/>
          <w:lang w:val="en-US"/>
        </w:rPr>
        <w:t>timedelta</w:t>
      </w:r>
      <w:proofErr w:type="spellEnd"/>
      <w:r w:rsidRPr="00DC18F8">
        <w:rPr>
          <w:sz w:val="18"/>
          <w:lang w:val="en-US"/>
        </w:rPr>
        <w:t>(</w:t>
      </w:r>
      <w:proofErr w:type="gramEnd"/>
      <w:r w:rsidRPr="00DC18F8">
        <w:rPr>
          <w:sz w:val="18"/>
          <w:lang w:val="en-US"/>
        </w:rPr>
        <w:t>hours</w:t>
      </w:r>
      <w:r w:rsidRPr="00DC18F8">
        <w:rPr>
          <w:color w:val="666666"/>
          <w:sz w:val="18"/>
          <w:lang w:val="en-US"/>
        </w:rPr>
        <w:t>=2</w:t>
      </w:r>
      <w:r w:rsidRPr="00DC18F8">
        <w:rPr>
          <w:sz w:val="18"/>
          <w:lang w:val="en-US"/>
        </w:rPr>
        <w:t>)</w:t>
      </w:r>
    </w:p>
    <w:p w14:paraId="03D6F5B8" w14:textId="77777777" w:rsidR="00DC18F8" w:rsidRPr="00DC18F8" w:rsidRDefault="00DC18F8" w:rsidP="00DC18F8">
      <w:pPr>
        <w:pStyle w:val="HTMLPreformatted"/>
        <w:shd w:val="clear" w:color="auto" w:fill="F8F8F8"/>
        <w:rPr>
          <w:sz w:val="18"/>
          <w:lang w:val="en-US"/>
        </w:rPr>
      </w:pPr>
      <w:r w:rsidRPr="00DC18F8">
        <w:rPr>
          <w:color w:val="666666"/>
          <w:sz w:val="18"/>
          <w:lang w:val="en-US"/>
        </w:rPr>
        <w:t>42</w:t>
      </w:r>
      <w:r w:rsidRPr="00DC18F8">
        <w:rPr>
          <w:sz w:val="18"/>
          <w:lang w:val="en-US"/>
        </w:rPr>
        <w:t xml:space="preserve"> </w:t>
      </w:r>
      <w:r w:rsidRPr="00DC18F8">
        <w:rPr>
          <w:sz w:val="18"/>
          <w:lang w:val="en-US"/>
        </w:rPr>
        <w:tab/>
      </w:r>
      <w:r w:rsidRPr="00DC18F8">
        <w:rPr>
          <w:sz w:val="18"/>
          <w:lang w:val="en-US"/>
        </w:rPr>
        <w:tab/>
      </w:r>
      <w:proofErr w:type="spellStart"/>
      <w:r w:rsidRPr="00DC18F8">
        <w:rPr>
          <w:sz w:val="18"/>
          <w:lang w:val="en-US"/>
        </w:rPr>
        <w:t>atimestampmax</w:t>
      </w:r>
      <w:proofErr w:type="spellEnd"/>
      <w:r w:rsidRPr="00DC18F8">
        <w:rPr>
          <w:color w:val="666666"/>
          <w:sz w:val="18"/>
          <w:lang w:val="en-US"/>
        </w:rPr>
        <w:t>=</w:t>
      </w:r>
      <w:proofErr w:type="spellStart"/>
      <w:r w:rsidRPr="00DC18F8">
        <w:rPr>
          <w:sz w:val="18"/>
          <w:lang w:val="en-US"/>
        </w:rPr>
        <w:t>atimestamp</w:t>
      </w:r>
      <w:r w:rsidRPr="00DC18F8">
        <w:rPr>
          <w:color w:val="666666"/>
          <w:sz w:val="18"/>
          <w:lang w:val="en-US"/>
        </w:rPr>
        <w:t>+</w:t>
      </w:r>
      <w:proofErr w:type="gramStart"/>
      <w:r w:rsidRPr="00DC18F8">
        <w:rPr>
          <w:sz w:val="18"/>
          <w:lang w:val="en-US"/>
        </w:rPr>
        <w:t>timedelta</w:t>
      </w:r>
      <w:proofErr w:type="spellEnd"/>
      <w:r w:rsidRPr="00DC18F8">
        <w:rPr>
          <w:sz w:val="18"/>
          <w:lang w:val="en-US"/>
        </w:rPr>
        <w:t>(</w:t>
      </w:r>
      <w:proofErr w:type="gramEnd"/>
      <w:r w:rsidRPr="00DC18F8">
        <w:rPr>
          <w:sz w:val="18"/>
          <w:lang w:val="en-US"/>
        </w:rPr>
        <w:t>hours</w:t>
      </w:r>
      <w:r w:rsidRPr="00DC18F8">
        <w:rPr>
          <w:color w:val="666666"/>
          <w:sz w:val="18"/>
          <w:lang w:val="en-US"/>
        </w:rPr>
        <w:t>=3</w:t>
      </w:r>
      <w:r w:rsidRPr="00DC18F8">
        <w:rPr>
          <w:sz w:val="18"/>
          <w:lang w:val="en-US"/>
        </w:rPr>
        <w:t>)</w:t>
      </w:r>
    </w:p>
    <w:p w14:paraId="689D44C5" w14:textId="77777777" w:rsidR="00DC18F8" w:rsidRPr="00DC18F8" w:rsidRDefault="00DC18F8" w:rsidP="00DC18F8">
      <w:pPr>
        <w:pStyle w:val="HTMLPreformatted"/>
        <w:shd w:val="clear" w:color="auto" w:fill="F8F8F8"/>
        <w:rPr>
          <w:sz w:val="18"/>
          <w:lang w:val="en-US"/>
        </w:rPr>
      </w:pPr>
      <w:r w:rsidRPr="00DC18F8">
        <w:rPr>
          <w:color w:val="666666"/>
          <w:sz w:val="18"/>
          <w:lang w:val="en-US"/>
        </w:rPr>
        <w:t>43</w:t>
      </w:r>
      <w:r w:rsidRPr="00DC18F8">
        <w:rPr>
          <w:sz w:val="18"/>
          <w:lang w:val="en-US"/>
        </w:rPr>
        <w:t xml:space="preserve"> </w:t>
      </w:r>
      <w:r w:rsidRPr="00DC18F8">
        <w:rPr>
          <w:sz w:val="18"/>
          <w:lang w:val="en-US"/>
        </w:rPr>
        <w:tab/>
      </w:r>
      <w:r w:rsidRPr="00DC18F8">
        <w:rPr>
          <w:sz w:val="18"/>
          <w:lang w:val="en-US"/>
        </w:rPr>
        <w:tab/>
      </w:r>
      <w:r w:rsidRPr="00DC18F8">
        <w:rPr>
          <w:b/>
          <w:bCs/>
          <w:color w:val="008000"/>
          <w:sz w:val="18"/>
          <w:lang w:val="en-US"/>
        </w:rPr>
        <w:t>for</w:t>
      </w:r>
      <w:r w:rsidRPr="00DC18F8">
        <w:rPr>
          <w:sz w:val="18"/>
          <w:lang w:val="en-US"/>
        </w:rPr>
        <w:t xml:space="preserve"> tweet </w:t>
      </w:r>
      <w:r w:rsidRPr="00DC18F8">
        <w:rPr>
          <w:b/>
          <w:bCs/>
          <w:color w:val="AA22FF"/>
          <w:sz w:val="18"/>
          <w:lang w:val="en-US"/>
        </w:rPr>
        <w:t>in</w:t>
      </w:r>
      <w:r w:rsidRPr="00DC18F8">
        <w:rPr>
          <w:sz w:val="18"/>
          <w:lang w:val="en-US"/>
        </w:rPr>
        <w:t xml:space="preserve"> </w:t>
      </w:r>
      <w:proofErr w:type="spellStart"/>
      <w:proofErr w:type="gramStart"/>
      <w:r w:rsidRPr="00DC18F8">
        <w:rPr>
          <w:sz w:val="18"/>
          <w:lang w:val="en-US"/>
        </w:rPr>
        <w:t>texts</w:t>
      </w:r>
      <w:r w:rsidRPr="00DC18F8">
        <w:rPr>
          <w:color w:val="666666"/>
          <w:sz w:val="18"/>
          <w:lang w:val="en-US"/>
        </w:rPr>
        <w:t>.</w:t>
      </w:r>
      <w:r w:rsidRPr="00DC18F8">
        <w:rPr>
          <w:sz w:val="18"/>
          <w:lang w:val="en-US"/>
        </w:rPr>
        <w:t>get</w:t>
      </w:r>
      <w:proofErr w:type="spellEnd"/>
      <w:r w:rsidRPr="00DC18F8">
        <w:rPr>
          <w:sz w:val="18"/>
          <w:lang w:val="en-US"/>
        </w:rPr>
        <w:t>(</w:t>
      </w:r>
      <w:proofErr w:type="gramEnd"/>
      <w:r w:rsidRPr="00DC18F8">
        <w:rPr>
          <w:sz w:val="18"/>
          <w:lang w:val="en-US"/>
        </w:rPr>
        <w:t>alert):</w:t>
      </w:r>
    </w:p>
    <w:p w14:paraId="74642ADB" w14:textId="77777777" w:rsidR="00DC18F8" w:rsidRPr="00DC18F8" w:rsidRDefault="00DC18F8" w:rsidP="00DC18F8">
      <w:pPr>
        <w:pStyle w:val="HTMLPreformatted"/>
        <w:shd w:val="clear" w:color="auto" w:fill="F8F8F8"/>
        <w:tabs>
          <w:tab w:val="clear" w:pos="2748"/>
          <w:tab w:val="left" w:pos="2268"/>
        </w:tabs>
        <w:rPr>
          <w:sz w:val="18"/>
          <w:lang w:val="en-US"/>
        </w:rPr>
      </w:pPr>
      <w:r w:rsidRPr="00DC18F8">
        <w:rPr>
          <w:color w:val="666666"/>
          <w:sz w:val="18"/>
          <w:lang w:val="en-US"/>
        </w:rPr>
        <w:t>44</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proofErr w:type="spellStart"/>
      <w:r w:rsidRPr="00DC18F8">
        <w:rPr>
          <w:sz w:val="18"/>
          <w:lang w:val="en-US"/>
        </w:rPr>
        <w:t>ttime</w:t>
      </w:r>
      <w:proofErr w:type="spellEnd"/>
      <w:r w:rsidRPr="00DC18F8">
        <w:rPr>
          <w:color w:val="666666"/>
          <w:sz w:val="18"/>
          <w:lang w:val="en-US"/>
        </w:rPr>
        <w:t>=</w:t>
      </w:r>
      <w:proofErr w:type="gramStart"/>
      <w:r w:rsidRPr="00DC18F8">
        <w:rPr>
          <w:sz w:val="18"/>
          <w:lang w:val="en-US"/>
        </w:rPr>
        <w:t>tweet[</w:t>
      </w:r>
      <w:proofErr w:type="gramEnd"/>
      <w:r w:rsidRPr="00DC18F8">
        <w:rPr>
          <w:color w:val="666666"/>
          <w:sz w:val="18"/>
          <w:lang w:val="en-US"/>
        </w:rPr>
        <w:t>-1</w:t>
      </w:r>
      <w:r w:rsidRPr="00DC18F8">
        <w:rPr>
          <w:sz w:val="18"/>
          <w:lang w:val="en-US"/>
        </w:rPr>
        <w:t>]</w:t>
      </w:r>
      <w:r w:rsidRPr="00DC18F8">
        <w:rPr>
          <w:color w:val="666666"/>
          <w:sz w:val="18"/>
          <w:lang w:val="en-US"/>
        </w:rPr>
        <w:t>.</w:t>
      </w:r>
      <w:r w:rsidRPr="00DC18F8">
        <w:rPr>
          <w:sz w:val="18"/>
          <w:lang w:val="en-US"/>
        </w:rPr>
        <w:t>split()[</w:t>
      </w:r>
      <w:r w:rsidRPr="00DC18F8">
        <w:rPr>
          <w:color w:val="666666"/>
          <w:sz w:val="18"/>
          <w:lang w:val="en-US"/>
        </w:rPr>
        <w:t>1</w:t>
      </w:r>
      <w:r w:rsidRPr="00DC18F8">
        <w:rPr>
          <w:sz w:val="18"/>
          <w:lang w:val="en-US"/>
        </w:rPr>
        <w:t>]</w:t>
      </w:r>
      <w:r w:rsidRPr="00DC18F8">
        <w:rPr>
          <w:color w:val="666666"/>
          <w:sz w:val="18"/>
          <w:lang w:val="en-US"/>
        </w:rPr>
        <w:t>.</w:t>
      </w:r>
      <w:r w:rsidRPr="00DC18F8">
        <w:rPr>
          <w:sz w:val="18"/>
          <w:lang w:val="en-US"/>
        </w:rPr>
        <w:t>split(</w:t>
      </w:r>
      <w:r w:rsidRPr="00DC18F8">
        <w:rPr>
          <w:color w:val="BA2121"/>
          <w:sz w:val="18"/>
          <w:lang w:val="en-US"/>
        </w:rPr>
        <w:t>':'</w:t>
      </w:r>
      <w:r w:rsidRPr="00DC18F8">
        <w:rPr>
          <w:sz w:val="18"/>
          <w:lang w:val="en-US"/>
        </w:rPr>
        <w:t>)</w:t>
      </w:r>
    </w:p>
    <w:p w14:paraId="41CD05F9" w14:textId="77777777" w:rsidR="00DC18F8" w:rsidRPr="00DC18F8" w:rsidRDefault="00DC18F8" w:rsidP="00DC18F8">
      <w:pPr>
        <w:pStyle w:val="HTMLPreformatted"/>
        <w:shd w:val="clear" w:color="auto" w:fill="F8F8F8"/>
        <w:tabs>
          <w:tab w:val="clear" w:pos="2748"/>
          <w:tab w:val="left" w:pos="2268"/>
        </w:tabs>
        <w:rPr>
          <w:sz w:val="18"/>
          <w:lang w:val="en-US"/>
        </w:rPr>
      </w:pPr>
      <w:r w:rsidRPr="00DC18F8">
        <w:rPr>
          <w:color w:val="666666"/>
          <w:sz w:val="18"/>
          <w:lang w:val="en-US"/>
        </w:rPr>
        <w:t>45</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proofErr w:type="spellStart"/>
      <w:r w:rsidRPr="00DC18F8">
        <w:rPr>
          <w:sz w:val="18"/>
          <w:lang w:val="en-US"/>
        </w:rPr>
        <w:t>tdate</w:t>
      </w:r>
      <w:proofErr w:type="spellEnd"/>
      <w:r w:rsidRPr="00DC18F8">
        <w:rPr>
          <w:color w:val="666666"/>
          <w:sz w:val="18"/>
          <w:lang w:val="en-US"/>
        </w:rPr>
        <w:t>=</w:t>
      </w:r>
      <w:proofErr w:type="gramStart"/>
      <w:r w:rsidRPr="00DC18F8">
        <w:rPr>
          <w:sz w:val="18"/>
          <w:lang w:val="en-US"/>
        </w:rPr>
        <w:t>tweet[</w:t>
      </w:r>
      <w:proofErr w:type="gramEnd"/>
      <w:r w:rsidRPr="00DC18F8">
        <w:rPr>
          <w:color w:val="666666"/>
          <w:sz w:val="18"/>
          <w:lang w:val="en-US"/>
        </w:rPr>
        <w:t>-1</w:t>
      </w:r>
      <w:r w:rsidRPr="00DC18F8">
        <w:rPr>
          <w:sz w:val="18"/>
          <w:lang w:val="en-US"/>
        </w:rPr>
        <w:t>]</w:t>
      </w:r>
      <w:r w:rsidRPr="00DC18F8">
        <w:rPr>
          <w:color w:val="666666"/>
          <w:sz w:val="18"/>
          <w:lang w:val="en-US"/>
        </w:rPr>
        <w:t>.</w:t>
      </w:r>
      <w:r w:rsidRPr="00DC18F8">
        <w:rPr>
          <w:sz w:val="18"/>
          <w:lang w:val="en-US"/>
        </w:rPr>
        <w:t>split()[</w:t>
      </w:r>
      <w:r w:rsidRPr="00DC18F8">
        <w:rPr>
          <w:color w:val="666666"/>
          <w:sz w:val="18"/>
          <w:lang w:val="en-US"/>
        </w:rPr>
        <w:t>0</w:t>
      </w:r>
      <w:r w:rsidRPr="00DC18F8">
        <w:rPr>
          <w:sz w:val="18"/>
          <w:lang w:val="en-US"/>
        </w:rPr>
        <w:t>]</w:t>
      </w:r>
      <w:r w:rsidRPr="00DC18F8">
        <w:rPr>
          <w:color w:val="666666"/>
          <w:sz w:val="18"/>
          <w:lang w:val="en-US"/>
        </w:rPr>
        <w:t>.</w:t>
      </w:r>
      <w:r w:rsidRPr="00DC18F8">
        <w:rPr>
          <w:sz w:val="18"/>
          <w:lang w:val="en-US"/>
        </w:rPr>
        <w:t>split(</w:t>
      </w:r>
      <w:r w:rsidRPr="00DC18F8">
        <w:rPr>
          <w:color w:val="BA2121"/>
          <w:sz w:val="18"/>
          <w:lang w:val="en-US"/>
        </w:rPr>
        <w:t>'-'</w:t>
      </w:r>
      <w:r w:rsidRPr="00DC18F8">
        <w:rPr>
          <w:sz w:val="18"/>
          <w:lang w:val="en-US"/>
        </w:rPr>
        <w:t>)</w:t>
      </w:r>
    </w:p>
    <w:p w14:paraId="716B0961" w14:textId="77777777" w:rsidR="00DC18F8" w:rsidRPr="00DC18F8" w:rsidRDefault="00DC18F8" w:rsidP="00DC18F8">
      <w:pPr>
        <w:pStyle w:val="HTMLPreformatted"/>
        <w:shd w:val="clear" w:color="auto" w:fill="F8F8F8"/>
        <w:tabs>
          <w:tab w:val="clear" w:pos="2748"/>
          <w:tab w:val="left" w:pos="2268"/>
        </w:tabs>
        <w:rPr>
          <w:sz w:val="18"/>
          <w:lang w:val="en-US"/>
        </w:rPr>
      </w:pPr>
      <w:r w:rsidRPr="00DC18F8">
        <w:rPr>
          <w:color w:val="666666"/>
          <w:sz w:val="18"/>
          <w:lang w:val="en-US"/>
        </w:rPr>
        <w:t>46</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proofErr w:type="spellStart"/>
      <w:r w:rsidRPr="00DC18F8">
        <w:rPr>
          <w:sz w:val="18"/>
          <w:lang w:val="en-US"/>
        </w:rPr>
        <w:t>ttimestamp</w:t>
      </w:r>
      <w:proofErr w:type="spellEnd"/>
      <w:r w:rsidRPr="00DC18F8">
        <w:rPr>
          <w:color w:val="666666"/>
          <w:sz w:val="18"/>
          <w:lang w:val="en-US"/>
        </w:rPr>
        <w:t>=</w:t>
      </w:r>
      <w:proofErr w:type="spellStart"/>
      <w:proofErr w:type="gramStart"/>
      <w:r w:rsidRPr="00DC18F8">
        <w:rPr>
          <w:sz w:val="18"/>
          <w:lang w:val="en-US"/>
        </w:rPr>
        <w:t>datetime</w:t>
      </w:r>
      <w:proofErr w:type="spellEnd"/>
      <w:r w:rsidRPr="00DC18F8">
        <w:rPr>
          <w:sz w:val="18"/>
          <w:lang w:val="en-US"/>
        </w:rPr>
        <w:t>(</w:t>
      </w:r>
      <w:proofErr w:type="spellStart"/>
      <w:proofErr w:type="gramEnd"/>
      <w:r w:rsidRPr="00DC18F8">
        <w:rPr>
          <w:color w:val="008000"/>
          <w:sz w:val="18"/>
          <w:lang w:val="en-US"/>
        </w:rPr>
        <w:t>int</w:t>
      </w:r>
      <w:proofErr w:type="spellEnd"/>
      <w:r w:rsidRPr="00DC18F8">
        <w:rPr>
          <w:sz w:val="18"/>
          <w:lang w:val="en-US"/>
        </w:rPr>
        <w:t>(</w:t>
      </w:r>
      <w:proofErr w:type="spellStart"/>
      <w:r w:rsidRPr="00DC18F8">
        <w:rPr>
          <w:sz w:val="18"/>
          <w:lang w:val="en-US"/>
        </w:rPr>
        <w:t>tdate</w:t>
      </w:r>
      <w:proofErr w:type="spellEnd"/>
      <w:r w:rsidRPr="00DC18F8">
        <w:rPr>
          <w:sz w:val="18"/>
          <w:lang w:val="en-US"/>
        </w:rPr>
        <w:t>[</w:t>
      </w:r>
      <w:r w:rsidRPr="00DC18F8">
        <w:rPr>
          <w:color w:val="666666"/>
          <w:sz w:val="18"/>
          <w:lang w:val="en-US"/>
        </w:rPr>
        <w:t>0</w:t>
      </w:r>
      <w:r w:rsidRPr="00DC18F8">
        <w:rPr>
          <w:sz w:val="18"/>
          <w:lang w:val="en-US"/>
        </w:rPr>
        <w:t>]),</w:t>
      </w:r>
      <w:proofErr w:type="spellStart"/>
      <w:r w:rsidRPr="00DC18F8">
        <w:rPr>
          <w:color w:val="008000"/>
          <w:sz w:val="18"/>
          <w:lang w:val="en-US"/>
        </w:rPr>
        <w:t>int</w:t>
      </w:r>
      <w:proofErr w:type="spellEnd"/>
      <w:r w:rsidRPr="00DC18F8">
        <w:rPr>
          <w:sz w:val="18"/>
          <w:lang w:val="en-US"/>
        </w:rPr>
        <w:t>(</w:t>
      </w:r>
      <w:proofErr w:type="spellStart"/>
      <w:r w:rsidRPr="00DC18F8">
        <w:rPr>
          <w:sz w:val="18"/>
          <w:lang w:val="en-US"/>
        </w:rPr>
        <w:t>tdate</w:t>
      </w:r>
      <w:proofErr w:type="spellEnd"/>
      <w:r w:rsidRPr="00DC18F8">
        <w:rPr>
          <w:sz w:val="18"/>
          <w:lang w:val="en-US"/>
        </w:rPr>
        <w:t>[</w:t>
      </w:r>
      <w:r w:rsidRPr="00DC18F8">
        <w:rPr>
          <w:color w:val="666666"/>
          <w:sz w:val="18"/>
          <w:lang w:val="en-US"/>
        </w:rPr>
        <w:t>1</w:t>
      </w:r>
      <w:r w:rsidRPr="00DC18F8">
        <w:rPr>
          <w:sz w:val="18"/>
          <w:lang w:val="en-US"/>
        </w:rPr>
        <w:t>]),</w:t>
      </w:r>
    </w:p>
    <w:p w14:paraId="3253CBF8" w14:textId="77777777" w:rsidR="00DC18F8" w:rsidRPr="00DC18F8" w:rsidRDefault="00DC18F8" w:rsidP="00DC18F8">
      <w:pPr>
        <w:pStyle w:val="HTMLPreformatted"/>
        <w:shd w:val="clear" w:color="auto" w:fill="F8F8F8"/>
        <w:tabs>
          <w:tab w:val="clear" w:pos="2748"/>
          <w:tab w:val="left" w:pos="2268"/>
          <w:tab w:val="left" w:pos="2552"/>
          <w:tab w:val="left" w:pos="2835"/>
        </w:tabs>
        <w:rPr>
          <w:sz w:val="18"/>
          <w:lang w:val="en-US"/>
        </w:rPr>
      </w:pPr>
      <w:r w:rsidRPr="00DC18F8">
        <w:rPr>
          <w:color w:val="666666"/>
          <w:sz w:val="18"/>
          <w:lang w:val="en-US"/>
        </w:rPr>
        <w:t>47</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r w:rsidRPr="00DC18F8">
        <w:rPr>
          <w:sz w:val="18"/>
          <w:lang w:val="en-US"/>
        </w:rPr>
        <w:tab/>
      </w:r>
      <w:proofErr w:type="spellStart"/>
      <w:proofErr w:type="gramStart"/>
      <w:r w:rsidRPr="00DC18F8">
        <w:rPr>
          <w:color w:val="008000"/>
          <w:sz w:val="18"/>
          <w:lang w:val="en-US"/>
        </w:rPr>
        <w:t>int</w:t>
      </w:r>
      <w:proofErr w:type="spellEnd"/>
      <w:r w:rsidRPr="00DC18F8">
        <w:rPr>
          <w:sz w:val="18"/>
          <w:lang w:val="en-US"/>
        </w:rPr>
        <w:t>(</w:t>
      </w:r>
      <w:proofErr w:type="spellStart"/>
      <w:proofErr w:type="gramEnd"/>
      <w:r w:rsidRPr="00DC18F8">
        <w:rPr>
          <w:sz w:val="18"/>
          <w:lang w:val="en-US"/>
        </w:rPr>
        <w:t>tdate</w:t>
      </w:r>
      <w:proofErr w:type="spellEnd"/>
      <w:r w:rsidRPr="00DC18F8">
        <w:rPr>
          <w:sz w:val="18"/>
          <w:lang w:val="en-US"/>
        </w:rPr>
        <w:t>[</w:t>
      </w:r>
      <w:r w:rsidRPr="00DC18F8">
        <w:rPr>
          <w:color w:val="666666"/>
          <w:sz w:val="18"/>
          <w:lang w:val="en-US"/>
        </w:rPr>
        <w:t>2</w:t>
      </w:r>
      <w:r w:rsidRPr="00DC18F8">
        <w:rPr>
          <w:sz w:val="18"/>
          <w:lang w:val="en-US"/>
        </w:rPr>
        <w:t>]),</w:t>
      </w:r>
      <w:proofErr w:type="spellStart"/>
      <w:r w:rsidRPr="00DC18F8">
        <w:rPr>
          <w:color w:val="008000"/>
          <w:sz w:val="18"/>
          <w:lang w:val="en-US"/>
        </w:rPr>
        <w:t>int</w:t>
      </w:r>
      <w:proofErr w:type="spellEnd"/>
      <w:r w:rsidRPr="00DC18F8">
        <w:rPr>
          <w:sz w:val="18"/>
          <w:lang w:val="en-US"/>
        </w:rPr>
        <w:t>(</w:t>
      </w:r>
      <w:proofErr w:type="spellStart"/>
      <w:r w:rsidRPr="00DC18F8">
        <w:rPr>
          <w:sz w:val="18"/>
          <w:lang w:val="en-US"/>
        </w:rPr>
        <w:t>ttime</w:t>
      </w:r>
      <w:proofErr w:type="spellEnd"/>
      <w:r w:rsidRPr="00DC18F8">
        <w:rPr>
          <w:sz w:val="18"/>
          <w:lang w:val="en-US"/>
        </w:rPr>
        <w:t>[</w:t>
      </w:r>
      <w:r w:rsidRPr="00DC18F8">
        <w:rPr>
          <w:color w:val="666666"/>
          <w:sz w:val="18"/>
          <w:lang w:val="en-US"/>
        </w:rPr>
        <w:t>0</w:t>
      </w:r>
      <w:r w:rsidRPr="00DC18F8">
        <w:rPr>
          <w:sz w:val="18"/>
          <w:lang w:val="en-US"/>
        </w:rPr>
        <w:t>]),</w:t>
      </w:r>
      <w:proofErr w:type="spellStart"/>
      <w:r w:rsidRPr="00DC18F8">
        <w:rPr>
          <w:color w:val="008000"/>
          <w:sz w:val="18"/>
          <w:lang w:val="en-US"/>
        </w:rPr>
        <w:t>int</w:t>
      </w:r>
      <w:proofErr w:type="spellEnd"/>
      <w:r w:rsidRPr="00DC18F8">
        <w:rPr>
          <w:sz w:val="18"/>
          <w:lang w:val="en-US"/>
        </w:rPr>
        <w:t>(</w:t>
      </w:r>
      <w:proofErr w:type="spellStart"/>
      <w:r w:rsidRPr="00DC18F8">
        <w:rPr>
          <w:sz w:val="18"/>
          <w:lang w:val="en-US"/>
        </w:rPr>
        <w:t>ttime</w:t>
      </w:r>
      <w:proofErr w:type="spellEnd"/>
      <w:r w:rsidRPr="00DC18F8">
        <w:rPr>
          <w:sz w:val="18"/>
          <w:lang w:val="en-US"/>
        </w:rPr>
        <w:t>[</w:t>
      </w:r>
      <w:r w:rsidRPr="00DC18F8">
        <w:rPr>
          <w:color w:val="666666"/>
          <w:sz w:val="18"/>
          <w:lang w:val="en-US"/>
        </w:rPr>
        <w:t>1</w:t>
      </w:r>
      <w:r w:rsidRPr="00DC18F8">
        <w:rPr>
          <w:sz w:val="18"/>
          <w:lang w:val="en-US"/>
        </w:rPr>
        <w:t>]))</w:t>
      </w:r>
    </w:p>
    <w:p w14:paraId="53C4BB24" w14:textId="77777777" w:rsidR="00DC18F8" w:rsidRPr="00DC18F8" w:rsidRDefault="00DC18F8" w:rsidP="00DC18F8">
      <w:pPr>
        <w:pStyle w:val="HTMLPreformatted"/>
        <w:shd w:val="clear" w:color="auto" w:fill="F8F8F8"/>
        <w:tabs>
          <w:tab w:val="clear" w:pos="2748"/>
          <w:tab w:val="left" w:pos="2268"/>
        </w:tabs>
        <w:rPr>
          <w:sz w:val="18"/>
          <w:lang w:val="en-US"/>
        </w:rPr>
      </w:pPr>
      <w:r w:rsidRPr="00DC18F8">
        <w:rPr>
          <w:color w:val="666666"/>
          <w:sz w:val="18"/>
          <w:lang w:val="en-US"/>
        </w:rPr>
        <w:t>48</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r w:rsidRPr="00DC18F8">
        <w:rPr>
          <w:b/>
          <w:bCs/>
          <w:color w:val="008000"/>
          <w:sz w:val="18"/>
          <w:lang w:val="en-US"/>
        </w:rPr>
        <w:t>if</w:t>
      </w:r>
      <w:r w:rsidRPr="00DC18F8">
        <w:rPr>
          <w:sz w:val="18"/>
          <w:lang w:val="en-US"/>
        </w:rPr>
        <w:t xml:space="preserve"> </w:t>
      </w:r>
      <w:proofErr w:type="spellStart"/>
      <w:r w:rsidRPr="00DC18F8">
        <w:rPr>
          <w:sz w:val="18"/>
          <w:lang w:val="en-US"/>
        </w:rPr>
        <w:t>ttimestamp</w:t>
      </w:r>
      <w:proofErr w:type="spellEnd"/>
      <w:r w:rsidRPr="00DC18F8">
        <w:rPr>
          <w:sz w:val="18"/>
          <w:lang w:val="en-US"/>
        </w:rPr>
        <w:t xml:space="preserve"> </w:t>
      </w:r>
      <w:r w:rsidRPr="00DC18F8">
        <w:rPr>
          <w:color w:val="666666"/>
          <w:sz w:val="18"/>
          <w:lang w:val="en-US"/>
        </w:rPr>
        <w:t>&gt;</w:t>
      </w:r>
      <w:r w:rsidRPr="00DC18F8">
        <w:rPr>
          <w:sz w:val="18"/>
          <w:lang w:val="en-US"/>
        </w:rPr>
        <w:t xml:space="preserve"> </w:t>
      </w:r>
      <w:proofErr w:type="spellStart"/>
      <w:r w:rsidRPr="00DC18F8">
        <w:rPr>
          <w:sz w:val="18"/>
          <w:lang w:val="en-US"/>
        </w:rPr>
        <w:t>atimestampmin</w:t>
      </w:r>
      <w:proofErr w:type="spellEnd"/>
      <w:r w:rsidRPr="00DC18F8">
        <w:rPr>
          <w:sz w:val="18"/>
          <w:lang w:val="en-US"/>
        </w:rPr>
        <w:t xml:space="preserve"> </w:t>
      </w:r>
    </w:p>
    <w:p w14:paraId="3D4C29F2" w14:textId="77777777" w:rsidR="00DC18F8" w:rsidRPr="00DC18F8" w:rsidRDefault="00DC18F8" w:rsidP="00DC18F8">
      <w:pPr>
        <w:pStyle w:val="HTMLPreformatted"/>
        <w:shd w:val="clear" w:color="auto" w:fill="F8F8F8"/>
        <w:tabs>
          <w:tab w:val="clear" w:pos="2748"/>
          <w:tab w:val="left" w:pos="2268"/>
        </w:tabs>
        <w:rPr>
          <w:sz w:val="18"/>
          <w:lang w:val="en-US"/>
        </w:rPr>
      </w:pPr>
      <w:r w:rsidRPr="00DC18F8">
        <w:rPr>
          <w:color w:val="666666"/>
          <w:sz w:val="18"/>
          <w:lang w:val="en-US"/>
        </w:rPr>
        <w:t>49</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r w:rsidRPr="00DC18F8">
        <w:rPr>
          <w:b/>
          <w:bCs/>
          <w:color w:val="AA22FF"/>
          <w:sz w:val="18"/>
          <w:lang w:val="en-US"/>
        </w:rPr>
        <w:t>and</w:t>
      </w:r>
      <w:r w:rsidRPr="00DC18F8">
        <w:rPr>
          <w:sz w:val="18"/>
          <w:lang w:val="en-US"/>
        </w:rPr>
        <w:t xml:space="preserve"> </w:t>
      </w:r>
      <w:proofErr w:type="spellStart"/>
      <w:r w:rsidRPr="00DC18F8">
        <w:rPr>
          <w:sz w:val="18"/>
          <w:lang w:val="en-US"/>
        </w:rPr>
        <w:t>ttimestamp</w:t>
      </w:r>
      <w:proofErr w:type="spellEnd"/>
      <w:r w:rsidRPr="00DC18F8">
        <w:rPr>
          <w:color w:val="666666"/>
          <w:sz w:val="18"/>
          <w:lang w:val="en-US"/>
        </w:rPr>
        <w:t>&lt;</w:t>
      </w:r>
      <w:proofErr w:type="spellStart"/>
      <w:r w:rsidRPr="00DC18F8">
        <w:rPr>
          <w:sz w:val="18"/>
          <w:lang w:val="en-US"/>
        </w:rPr>
        <w:t>atimestampmax</w:t>
      </w:r>
      <w:proofErr w:type="spellEnd"/>
      <w:r w:rsidRPr="00DC18F8">
        <w:rPr>
          <w:sz w:val="18"/>
          <w:lang w:val="en-US"/>
        </w:rPr>
        <w:t>:</w:t>
      </w:r>
    </w:p>
    <w:p w14:paraId="2DF208E6" w14:textId="77777777" w:rsidR="00DC18F8" w:rsidRPr="00DC18F8" w:rsidRDefault="00DC18F8" w:rsidP="00DC18F8">
      <w:pPr>
        <w:pStyle w:val="HTMLPreformatted"/>
        <w:shd w:val="clear" w:color="auto" w:fill="F8F8F8"/>
        <w:tabs>
          <w:tab w:val="clear" w:pos="2748"/>
          <w:tab w:val="clear" w:pos="3664"/>
          <w:tab w:val="left" w:pos="2268"/>
          <w:tab w:val="left" w:pos="2694"/>
        </w:tabs>
        <w:rPr>
          <w:sz w:val="18"/>
          <w:lang w:val="en-US"/>
        </w:rPr>
      </w:pPr>
      <w:r w:rsidRPr="00DC18F8">
        <w:rPr>
          <w:color w:val="666666"/>
          <w:sz w:val="18"/>
          <w:lang w:val="en-US"/>
        </w:rPr>
        <w:t>50</w:t>
      </w:r>
      <w:r w:rsidRPr="00DC18F8">
        <w:rPr>
          <w:sz w:val="18"/>
          <w:lang w:val="en-US"/>
        </w:rPr>
        <w:t xml:space="preserve"> </w:t>
      </w:r>
      <w:r w:rsidRPr="00DC18F8">
        <w:rPr>
          <w:sz w:val="18"/>
          <w:lang w:val="en-US"/>
        </w:rPr>
        <w:tab/>
      </w:r>
      <w:r w:rsidRPr="00DC18F8">
        <w:rPr>
          <w:sz w:val="18"/>
          <w:lang w:val="en-US"/>
        </w:rPr>
        <w:tab/>
      </w:r>
      <w:r w:rsidRPr="00DC18F8">
        <w:rPr>
          <w:sz w:val="18"/>
          <w:lang w:val="en-US"/>
        </w:rPr>
        <w:tab/>
      </w:r>
      <w:r w:rsidRPr="00DC18F8">
        <w:rPr>
          <w:sz w:val="18"/>
          <w:lang w:val="en-US"/>
        </w:rPr>
        <w:tab/>
      </w:r>
      <w:proofErr w:type="spellStart"/>
      <w:proofErr w:type="gramStart"/>
      <w:r w:rsidRPr="00DC18F8">
        <w:rPr>
          <w:sz w:val="18"/>
          <w:lang w:val="en-US"/>
        </w:rPr>
        <w:t>sametimetexts</w:t>
      </w:r>
      <w:r w:rsidRPr="00DC18F8">
        <w:rPr>
          <w:color w:val="666666"/>
          <w:sz w:val="18"/>
          <w:lang w:val="en-US"/>
        </w:rPr>
        <w:t>.</w:t>
      </w:r>
      <w:r w:rsidRPr="00DC18F8">
        <w:rPr>
          <w:sz w:val="18"/>
          <w:lang w:val="en-US"/>
        </w:rPr>
        <w:t>setdefault</w:t>
      </w:r>
      <w:proofErr w:type="spellEnd"/>
      <w:r w:rsidRPr="00DC18F8">
        <w:rPr>
          <w:sz w:val="18"/>
          <w:lang w:val="en-US"/>
        </w:rPr>
        <w:t>(</w:t>
      </w:r>
      <w:proofErr w:type="gramEnd"/>
      <w:r w:rsidRPr="00DC18F8">
        <w:rPr>
          <w:sz w:val="18"/>
          <w:lang w:val="en-US"/>
        </w:rPr>
        <w:t>alert,[])</w:t>
      </w:r>
      <w:r w:rsidRPr="00DC18F8">
        <w:rPr>
          <w:color w:val="666666"/>
          <w:sz w:val="18"/>
          <w:lang w:val="en-US"/>
        </w:rPr>
        <w:t>.</w:t>
      </w:r>
      <w:r w:rsidRPr="00DC18F8">
        <w:rPr>
          <w:sz w:val="18"/>
          <w:lang w:val="en-US"/>
        </w:rPr>
        <w:t>append(tweet)</w:t>
      </w:r>
    </w:p>
    <w:p w14:paraId="394C2D2E" w14:textId="77777777" w:rsidR="00DC18F8" w:rsidRPr="00DC18F8" w:rsidRDefault="00DC18F8" w:rsidP="00DC18F8">
      <w:pPr>
        <w:pStyle w:val="HTMLPreformatted"/>
        <w:shd w:val="clear" w:color="auto" w:fill="F8F8F8"/>
        <w:rPr>
          <w:sz w:val="18"/>
          <w:lang w:val="en-US"/>
        </w:rPr>
      </w:pPr>
      <w:r w:rsidRPr="00DC18F8">
        <w:rPr>
          <w:color w:val="666666"/>
          <w:sz w:val="18"/>
          <w:lang w:val="en-US"/>
        </w:rPr>
        <w:t>51</w:t>
      </w:r>
      <w:r w:rsidRPr="00DC18F8">
        <w:rPr>
          <w:sz w:val="18"/>
          <w:lang w:val="en-US"/>
        </w:rPr>
        <w:t xml:space="preserve"> </w:t>
      </w:r>
      <w:r w:rsidRPr="00DC18F8">
        <w:rPr>
          <w:sz w:val="18"/>
          <w:lang w:val="en-US"/>
        </w:rPr>
        <w:tab/>
      </w:r>
      <w:r w:rsidRPr="00DC18F8">
        <w:rPr>
          <w:b/>
          <w:bCs/>
          <w:color w:val="008000"/>
          <w:sz w:val="18"/>
          <w:lang w:val="en-US"/>
        </w:rPr>
        <w:t>return</w:t>
      </w:r>
      <w:r w:rsidRPr="00DC18F8">
        <w:rPr>
          <w:sz w:val="18"/>
          <w:lang w:val="en-US"/>
        </w:rPr>
        <w:t xml:space="preserve"> </w:t>
      </w:r>
      <w:proofErr w:type="spellStart"/>
      <w:r w:rsidRPr="00DC18F8">
        <w:rPr>
          <w:sz w:val="18"/>
          <w:lang w:val="en-US"/>
        </w:rPr>
        <w:t>sametimetexts</w:t>
      </w:r>
      <w:proofErr w:type="spellEnd"/>
    </w:p>
    <w:p w14:paraId="3A6E1E72" w14:textId="77777777" w:rsidR="00DC18F8" w:rsidRPr="00DC18F8" w:rsidRDefault="00DC18F8" w:rsidP="00DC18F8">
      <w:pPr>
        <w:pStyle w:val="HTMLPreformatted"/>
        <w:shd w:val="clear" w:color="auto" w:fill="F8F8F8"/>
        <w:rPr>
          <w:sz w:val="18"/>
          <w:lang w:val="en-US"/>
        </w:rPr>
      </w:pPr>
      <w:r w:rsidRPr="00DC18F8">
        <w:rPr>
          <w:color w:val="666666"/>
          <w:sz w:val="18"/>
          <w:lang w:val="en-US"/>
        </w:rPr>
        <w:t>52</w:t>
      </w:r>
    </w:p>
    <w:p w14:paraId="2D92C1FF" w14:textId="77777777" w:rsidR="00DC18F8" w:rsidRPr="00DC18F8" w:rsidRDefault="00DC18F8" w:rsidP="00DC18F8">
      <w:pPr>
        <w:pStyle w:val="HTMLPreformatted"/>
        <w:shd w:val="clear" w:color="auto" w:fill="F8F8F8"/>
        <w:rPr>
          <w:sz w:val="18"/>
          <w:lang w:val="en-US"/>
        </w:rPr>
      </w:pPr>
      <w:r w:rsidRPr="00DC18F8">
        <w:rPr>
          <w:color w:val="666666"/>
          <w:sz w:val="18"/>
          <w:lang w:val="en-US"/>
        </w:rPr>
        <w:t>53</w:t>
      </w:r>
      <w:r w:rsidRPr="00DC18F8">
        <w:rPr>
          <w:sz w:val="18"/>
          <w:lang w:val="en-US"/>
        </w:rPr>
        <w:t xml:space="preserve"> </w:t>
      </w:r>
      <w:proofErr w:type="spellStart"/>
      <w:r w:rsidRPr="00DC18F8">
        <w:rPr>
          <w:b/>
          <w:bCs/>
          <w:color w:val="008000"/>
          <w:sz w:val="18"/>
          <w:lang w:val="en-US"/>
        </w:rPr>
        <w:t>def</w:t>
      </w:r>
      <w:proofErr w:type="spellEnd"/>
      <w:r w:rsidRPr="00DC18F8">
        <w:rPr>
          <w:sz w:val="18"/>
          <w:lang w:val="en-US"/>
        </w:rPr>
        <w:t xml:space="preserve"> </w:t>
      </w:r>
      <w:proofErr w:type="spellStart"/>
      <w:proofErr w:type="gramStart"/>
      <w:r w:rsidRPr="00DC18F8">
        <w:rPr>
          <w:color w:val="0000FF"/>
          <w:sz w:val="18"/>
          <w:lang w:val="en-US"/>
        </w:rPr>
        <w:t>getannodata</w:t>
      </w:r>
      <w:proofErr w:type="spellEnd"/>
      <w:r w:rsidRPr="00DC18F8">
        <w:rPr>
          <w:sz w:val="18"/>
          <w:lang w:val="en-US"/>
        </w:rPr>
        <w:t>(</w:t>
      </w:r>
      <w:proofErr w:type="gramEnd"/>
      <w:r w:rsidRPr="00DC18F8">
        <w:rPr>
          <w:sz w:val="18"/>
          <w:lang w:val="en-US"/>
        </w:rPr>
        <w:t>):</w:t>
      </w:r>
    </w:p>
    <w:p w14:paraId="72293185" w14:textId="77777777" w:rsidR="00DC18F8" w:rsidRPr="00DC18F8" w:rsidRDefault="00DC18F8" w:rsidP="00DC18F8">
      <w:pPr>
        <w:pStyle w:val="HTMLPreformatted"/>
        <w:shd w:val="clear" w:color="auto" w:fill="F8F8F8"/>
        <w:rPr>
          <w:sz w:val="18"/>
          <w:lang w:val="en-US"/>
        </w:rPr>
      </w:pPr>
      <w:r w:rsidRPr="00DC18F8">
        <w:rPr>
          <w:color w:val="666666"/>
          <w:sz w:val="18"/>
          <w:lang w:val="en-US"/>
        </w:rPr>
        <w:t>54</w:t>
      </w:r>
      <w:r w:rsidRPr="00DC18F8">
        <w:rPr>
          <w:sz w:val="18"/>
          <w:lang w:val="en-US"/>
        </w:rPr>
        <w:t xml:space="preserve"> </w:t>
      </w:r>
      <w:r w:rsidRPr="00DC18F8">
        <w:rPr>
          <w:sz w:val="18"/>
          <w:lang w:val="en-US"/>
        </w:rPr>
        <w:tab/>
        <w:t xml:space="preserve">texts </w:t>
      </w:r>
      <w:r w:rsidRPr="00DC18F8">
        <w:rPr>
          <w:color w:val="666666"/>
          <w:sz w:val="18"/>
          <w:lang w:val="en-US"/>
        </w:rPr>
        <w:t>=</w:t>
      </w:r>
      <w:r w:rsidRPr="00DC18F8">
        <w:rPr>
          <w:sz w:val="18"/>
          <w:lang w:val="en-US"/>
        </w:rPr>
        <w:t xml:space="preserve"> </w:t>
      </w:r>
      <w:proofErr w:type="spellStart"/>
      <w:proofErr w:type="gramStart"/>
      <w:r w:rsidRPr="00DC18F8">
        <w:rPr>
          <w:sz w:val="18"/>
          <w:lang w:val="en-US"/>
        </w:rPr>
        <w:t>pickle</w:t>
      </w:r>
      <w:r w:rsidRPr="00DC18F8">
        <w:rPr>
          <w:color w:val="666666"/>
          <w:sz w:val="18"/>
          <w:lang w:val="en-US"/>
        </w:rPr>
        <w:t>.</w:t>
      </w:r>
      <w:r w:rsidRPr="00DC18F8">
        <w:rPr>
          <w:sz w:val="18"/>
          <w:lang w:val="en-US"/>
        </w:rPr>
        <w:t>load</w:t>
      </w:r>
      <w:proofErr w:type="spellEnd"/>
      <w:r w:rsidRPr="00DC18F8">
        <w:rPr>
          <w:sz w:val="18"/>
          <w:lang w:val="en-US"/>
        </w:rPr>
        <w:t>(</w:t>
      </w:r>
      <w:proofErr w:type="gramEnd"/>
      <w:r w:rsidRPr="00DC18F8">
        <w:rPr>
          <w:color w:val="008000"/>
          <w:sz w:val="18"/>
          <w:lang w:val="en-US"/>
        </w:rPr>
        <w:t>open</w:t>
      </w:r>
      <w:r w:rsidRPr="00DC18F8">
        <w:rPr>
          <w:sz w:val="18"/>
          <w:lang w:val="en-US"/>
        </w:rPr>
        <w:t>(</w:t>
      </w:r>
      <w:r w:rsidRPr="00DC18F8">
        <w:rPr>
          <w:color w:val="BA2121"/>
          <w:sz w:val="18"/>
          <w:lang w:val="en-US"/>
        </w:rPr>
        <w:t>'baselinetimes.pickle'</w:t>
      </w:r>
      <w:r w:rsidRPr="00DC18F8">
        <w:rPr>
          <w:sz w:val="18"/>
          <w:lang w:val="en-US"/>
        </w:rPr>
        <w:t>,</w:t>
      </w:r>
      <w:r w:rsidRPr="00DC18F8">
        <w:rPr>
          <w:color w:val="BA2121"/>
          <w:sz w:val="18"/>
          <w:lang w:val="en-US"/>
        </w:rPr>
        <w:t>'</w:t>
      </w:r>
      <w:proofErr w:type="spellStart"/>
      <w:r w:rsidRPr="00DC18F8">
        <w:rPr>
          <w:color w:val="BA2121"/>
          <w:sz w:val="18"/>
          <w:lang w:val="en-US"/>
        </w:rPr>
        <w:t>rb</w:t>
      </w:r>
      <w:proofErr w:type="spellEnd"/>
      <w:r w:rsidRPr="00DC18F8">
        <w:rPr>
          <w:color w:val="BA2121"/>
          <w:sz w:val="18"/>
          <w:lang w:val="en-US"/>
        </w:rPr>
        <w:t>'</w:t>
      </w:r>
      <w:r w:rsidRPr="00DC18F8">
        <w:rPr>
          <w:sz w:val="18"/>
          <w:lang w:val="en-US"/>
        </w:rPr>
        <w:t>))</w:t>
      </w:r>
    </w:p>
    <w:p w14:paraId="315DAC03" w14:textId="77777777" w:rsidR="00DC18F8" w:rsidRPr="00DC18F8" w:rsidRDefault="00DC18F8" w:rsidP="00DC18F8">
      <w:pPr>
        <w:pStyle w:val="HTMLPreformatted"/>
        <w:shd w:val="clear" w:color="auto" w:fill="F8F8F8"/>
        <w:rPr>
          <w:sz w:val="18"/>
          <w:lang w:val="en-US"/>
        </w:rPr>
      </w:pPr>
      <w:r w:rsidRPr="00DC18F8">
        <w:rPr>
          <w:color w:val="666666"/>
          <w:sz w:val="18"/>
          <w:lang w:val="en-US"/>
        </w:rPr>
        <w:t>55</w:t>
      </w:r>
      <w:r w:rsidRPr="00DC18F8">
        <w:rPr>
          <w:sz w:val="18"/>
          <w:lang w:val="en-US"/>
        </w:rPr>
        <w:t xml:space="preserve"> </w:t>
      </w:r>
      <w:r w:rsidRPr="00DC18F8">
        <w:rPr>
          <w:sz w:val="18"/>
          <w:lang w:val="en-US"/>
        </w:rPr>
        <w:tab/>
      </w:r>
      <w:r w:rsidRPr="00DC18F8">
        <w:rPr>
          <w:b/>
          <w:bCs/>
          <w:color w:val="008000"/>
          <w:sz w:val="18"/>
          <w:lang w:val="en-US"/>
        </w:rPr>
        <w:t>for</w:t>
      </w:r>
      <w:r w:rsidRPr="00DC18F8">
        <w:rPr>
          <w:sz w:val="18"/>
          <w:lang w:val="en-US"/>
        </w:rPr>
        <w:t xml:space="preserve"> </w:t>
      </w:r>
      <w:proofErr w:type="spellStart"/>
      <w:r w:rsidRPr="00DC18F8">
        <w:rPr>
          <w:sz w:val="18"/>
          <w:lang w:val="en-US"/>
        </w:rPr>
        <w:t>x</w:t>
      </w:r>
      <w:proofErr w:type="gramStart"/>
      <w:r w:rsidRPr="00DC18F8">
        <w:rPr>
          <w:sz w:val="18"/>
          <w:lang w:val="en-US"/>
        </w:rPr>
        <w:t>,match</w:t>
      </w:r>
      <w:proofErr w:type="spellEnd"/>
      <w:proofErr w:type="gramEnd"/>
      <w:r w:rsidRPr="00DC18F8">
        <w:rPr>
          <w:sz w:val="18"/>
          <w:lang w:val="en-US"/>
        </w:rPr>
        <w:t xml:space="preserve"> </w:t>
      </w:r>
      <w:r w:rsidRPr="00DC18F8">
        <w:rPr>
          <w:b/>
          <w:bCs/>
          <w:color w:val="AA22FF"/>
          <w:sz w:val="18"/>
          <w:lang w:val="en-US"/>
        </w:rPr>
        <w:t>in</w:t>
      </w:r>
      <w:r w:rsidRPr="00DC18F8">
        <w:rPr>
          <w:sz w:val="18"/>
          <w:lang w:val="en-US"/>
        </w:rPr>
        <w:t xml:space="preserve"> </w:t>
      </w:r>
      <w:r w:rsidRPr="00DC18F8">
        <w:rPr>
          <w:color w:val="008000"/>
          <w:sz w:val="18"/>
          <w:lang w:val="en-US"/>
        </w:rPr>
        <w:t>enumerate</w:t>
      </w:r>
      <w:r w:rsidRPr="00DC18F8">
        <w:rPr>
          <w:sz w:val="18"/>
          <w:lang w:val="en-US"/>
        </w:rPr>
        <w:t>(</w:t>
      </w:r>
      <w:proofErr w:type="spellStart"/>
      <w:r w:rsidRPr="00DC18F8">
        <w:rPr>
          <w:sz w:val="18"/>
          <w:lang w:val="en-US"/>
        </w:rPr>
        <w:t>random</w:t>
      </w:r>
      <w:r w:rsidRPr="00DC18F8">
        <w:rPr>
          <w:color w:val="666666"/>
          <w:sz w:val="18"/>
          <w:lang w:val="en-US"/>
        </w:rPr>
        <w:t>.</w:t>
      </w:r>
      <w:r w:rsidRPr="00DC18F8">
        <w:rPr>
          <w:sz w:val="18"/>
          <w:lang w:val="en-US"/>
        </w:rPr>
        <w:t>sample</w:t>
      </w:r>
      <w:proofErr w:type="spellEnd"/>
      <w:r w:rsidRPr="00DC18F8">
        <w:rPr>
          <w:sz w:val="18"/>
          <w:lang w:val="en-US"/>
        </w:rPr>
        <w:t>(texts,</w:t>
      </w:r>
      <w:r w:rsidRPr="00DC18F8">
        <w:rPr>
          <w:color w:val="666666"/>
          <w:sz w:val="18"/>
          <w:lang w:val="en-US"/>
        </w:rPr>
        <w:t>20</w:t>
      </w:r>
      <w:r w:rsidRPr="00DC18F8">
        <w:rPr>
          <w:sz w:val="18"/>
          <w:lang w:val="en-US"/>
        </w:rPr>
        <w:t>)):</w:t>
      </w:r>
    </w:p>
    <w:p w14:paraId="719CA9C2" w14:textId="77777777" w:rsidR="00DC18F8" w:rsidRPr="00DC18F8" w:rsidRDefault="00DC18F8" w:rsidP="00DC18F8">
      <w:pPr>
        <w:pStyle w:val="HTMLPreformatted"/>
        <w:shd w:val="clear" w:color="auto" w:fill="F8F8F8"/>
        <w:rPr>
          <w:sz w:val="18"/>
          <w:lang w:val="en-US"/>
        </w:rPr>
      </w:pPr>
      <w:r w:rsidRPr="00DC18F8">
        <w:rPr>
          <w:color w:val="666666"/>
          <w:sz w:val="18"/>
          <w:lang w:val="en-US"/>
        </w:rPr>
        <w:t>56</w:t>
      </w:r>
      <w:r w:rsidRPr="00DC18F8">
        <w:rPr>
          <w:sz w:val="18"/>
          <w:lang w:val="en-US"/>
        </w:rPr>
        <w:t xml:space="preserve"> </w:t>
      </w:r>
      <w:r w:rsidRPr="00DC18F8">
        <w:rPr>
          <w:sz w:val="18"/>
          <w:lang w:val="en-US"/>
        </w:rPr>
        <w:tab/>
      </w:r>
      <w:r w:rsidRPr="00DC18F8">
        <w:rPr>
          <w:sz w:val="18"/>
          <w:lang w:val="en-US"/>
        </w:rPr>
        <w:tab/>
      </w:r>
      <w:r w:rsidRPr="00DC18F8">
        <w:rPr>
          <w:b/>
          <w:bCs/>
          <w:color w:val="008000"/>
          <w:sz w:val="18"/>
          <w:lang w:val="en-US"/>
        </w:rPr>
        <w:t>print</w:t>
      </w:r>
      <w:r w:rsidRPr="00DC18F8">
        <w:rPr>
          <w:sz w:val="18"/>
          <w:lang w:val="en-US"/>
        </w:rPr>
        <w:t xml:space="preserve"> (</w:t>
      </w:r>
      <w:proofErr w:type="spellStart"/>
      <w:r w:rsidRPr="00DC18F8">
        <w:rPr>
          <w:color w:val="008000"/>
          <w:sz w:val="18"/>
          <w:lang w:val="en-US"/>
        </w:rPr>
        <w:t>str</w:t>
      </w:r>
      <w:proofErr w:type="spellEnd"/>
      <w:r w:rsidRPr="00DC18F8">
        <w:rPr>
          <w:sz w:val="18"/>
          <w:lang w:val="en-US"/>
        </w:rPr>
        <w:t>(x</w:t>
      </w:r>
      <w:r w:rsidRPr="00DC18F8">
        <w:rPr>
          <w:color w:val="666666"/>
          <w:sz w:val="18"/>
          <w:lang w:val="en-US"/>
        </w:rPr>
        <w:t>+1</w:t>
      </w:r>
      <w:proofErr w:type="gramStart"/>
      <w:r w:rsidRPr="00DC18F8">
        <w:rPr>
          <w:sz w:val="18"/>
          <w:lang w:val="en-US"/>
        </w:rPr>
        <w:t>)</w:t>
      </w:r>
      <w:r w:rsidRPr="00DC18F8">
        <w:rPr>
          <w:color w:val="666666"/>
          <w:sz w:val="18"/>
          <w:lang w:val="en-US"/>
        </w:rPr>
        <w:t>+</w:t>
      </w:r>
      <w:proofErr w:type="gramEnd"/>
      <w:r w:rsidRPr="00DC18F8">
        <w:rPr>
          <w:color w:val="BA2121"/>
          <w:sz w:val="18"/>
          <w:lang w:val="en-US"/>
        </w:rPr>
        <w:t>'</w:t>
      </w:r>
      <w:r w:rsidRPr="00DC18F8">
        <w:rPr>
          <w:b/>
          <w:bCs/>
          <w:color w:val="BB6622"/>
          <w:sz w:val="18"/>
          <w:lang w:val="en-US"/>
        </w:rPr>
        <w:t>\</w:t>
      </w:r>
      <w:proofErr w:type="spellStart"/>
      <w:r w:rsidRPr="00DC18F8">
        <w:rPr>
          <w:b/>
          <w:bCs/>
          <w:color w:val="BB6622"/>
          <w:sz w:val="18"/>
          <w:lang w:val="en-US"/>
        </w:rPr>
        <w:t>t</w:t>
      </w:r>
      <w:r w:rsidRPr="00DC18F8">
        <w:rPr>
          <w:color w:val="BA2121"/>
          <w:sz w:val="18"/>
          <w:lang w:val="en-US"/>
        </w:rPr>
        <w:t>'</w:t>
      </w:r>
      <w:r w:rsidRPr="00DC18F8">
        <w:rPr>
          <w:color w:val="666666"/>
          <w:sz w:val="18"/>
          <w:lang w:val="en-US"/>
        </w:rPr>
        <w:t>+</w:t>
      </w:r>
      <w:r w:rsidRPr="00DC18F8">
        <w:rPr>
          <w:sz w:val="18"/>
          <w:lang w:val="en-US"/>
        </w:rPr>
        <w:t>match</w:t>
      </w:r>
      <w:proofErr w:type="spellEnd"/>
      <w:r w:rsidRPr="00DC18F8">
        <w:rPr>
          <w:sz w:val="18"/>
          <w:lang w:val="en-US"/>
        </w:rPr>
        <w:t>[</w:t>
      </w:r>
      <w:r w:rsidRPr="00DC18F8">
        <w:rPr>
          <w:color w:val="666666"/>
          <w:sz w:val="18"/>
          <w:lang w:val="en-US"/>
        </w:rPr>
        <w:t>0</w:t>
      </w:r>
      <w:r w:rsidRPr="00DC18F8">
        <w:rPr>
          <w:sz w:val="18"/>
          <w:lang w:val="en-US"/>
        </w:rPr>
        <w:t>])</w:t>
      </w:r>
    </w:p>
    <w:p w14:paraId="222959EF" w14:textId="77777777" w:rsidR="00DC18F8" w:rsidRPr="00DC18F8" w:rsidRDefault="00DC18F8" w:rsidP="00DC18F8">
      <w:pPr>
        <w:pStyle w:val="HTMLPreformatted"/>
        <w:shd w:val="clear" w:color="auto" w:fill="F8F8F8"/>
        <w:rPr>
          <w:sz w:val="18"/>
          <w:lang w:val="en-US"/>
        </w:rPr>
      </w:pPr>
      <w:r w:rsidRPr="00DC18F8">
        <w:rPr>
          <w:color w:val="666666"/>
          <w:sz w:val="18"/>
          <w:lang w:val="en-US"/>
        </w:rPr>
        <w:t>57</w:t>
      </w:r>
      <w:r w:rsidRPr="00DC18F8">
        <w:rPr>
          <w:sz w:val="18"/>
          <w:lang w:val="en-US"/>
        </w:rPr>
        <w:t xml:space="preserve"> </w:t>
      </w:r>
      <w:r w:rsidRPr="00DC18F8">
        <w:rPr>
          <w:sz w:val="18"/>
          <w:lang w:val="en-US"/>
        </w:rPr>
        <w:tab/>
      </w:r>
      <w:r w:rsidRPr="00DC18F8">
        <w:rPr>
          <w:sz w:val="18"/>
          <w:lang w:val="en-US"/>
        </w:rPr>
        <w:tab/>
      </w:r>
      <w:r w:rsidRPr="00DC18F8">
        <w:rPr>
          <w:b/>
          <w:bCs/>
          <w:color w:val="008000"/>
          <w:sz w:val="18"/>
          <w:lang w:val="en-US"/>
        </w:rPr>
        <w:t>for</w:t>
      </w:r>
      <w:r w:rsidRPr="00DC18F8">
        <w:rPr>
          <w:sz w:val="18"/>
          <w:lang w:val="en-US"/>
        </w:rPr>
        <w:t xml:space="preserve"> </w:t>
      </w:r>
      <w:proofErr w:type="spellStart"/>
      <w:r w:rsidRPr="00DC18F8">
        <w:rPr>
          <w:sz w:val="18"/>
          <w:lang w:val="en-US"/>
        </w:rPr>
        <w:t>y</w:t>
      </w:r>
      <w:proofErr w:type="gramStart"/>
      <w:r w:rsidRPr="00DC18F8">
        <w:rPr>
          <w:sz w:val="18"/>
          <w:lang w:val="en-US"/>
        </w:rPr>
        <w:t>,tweet</w:t>
      </w:r>
      <w:proofErr w:type="spellEnd"/>
      <w:proofErr w:type="gramEnd"/>
      <w:r w:rsidRPr="00DC18F8">
        <w:rPr>
          <w:sz w:val="18"/>
          <w:lang w:val="en-US"/>
        </w:rPr>
        <w:t xml:space="preserve"> </w:t>
      </w:r>
      <w:r w:rsidRPr="00DC18F8">
        <w:rPr>
          <w:b/>
          <w:bCs/>
          <w:color w:val="AA22FF"/>
          <w:sz w:val="18"/>
          <w:lang w:val="en-US"/>
        </w:rPr>
        <w:t>in</w:t>
      </w:r>
      <w:r w:rsidRPr="00DC18F8">
        <w:rPr>
          <w:sz w:val="18"/>
          <w:lang w:val="en-US"/>
        </w:rPr>
        <w:t xml:space="preserve"> </w:t>
      </w:r>
      <w:r w:rsidRPr="00DC18F8">
        <w:rPr>
          <w:color w:val="008000"/>
          <w:sz w:val="18"/>
          <w:lang w:val="en-US"/>
        </w:rPr>
        <w:t>enumerate</w:t>
      </w:r>
      <w:r w:rsidRPr="00DC18F8">
        <w:rPr>
          <w:sz w:val="18"/>
          <w:lang w:val="en-US"/>
        </w:rPr>
        <w:t>(</w:t>
      </w:r>
      <w:proofErr w:type="spellStart"/>
      <w:r w:rsidRPr="00DC18F8">
        <w:rPr>
          <w:sz w:val="18"/>
          <w:lang w:val="en-US"/>
        </w:rPr>
        <w:t>texts</w:t>
      </w:r>
      <w:r w:rsidRPr="00DC18F8">
        <w:rPr>
          <w:color w:val="666666"/>
          <w:sz w:val="18"/>
          <w:lang w:val="en-US"/>
        </w:rPr>
        <w:t>.</w:t>
      </w:r>
      <w:r w:rsidRPr="00DC18F8">
        <w:rPr>
          <w:sz w:val="18"/>
          <w:lang w:val="en-US"/>
        </w:rPr>
        <w:t>get</w:t>
      </w:r>
      <w:proofErr w:type="spellEnd"/>
      <w:r w:rsidRPr="00DC18F8">
        <w:rPr>
          <w:sz w:val="18"/>
          <w:lang w:val="en-US"/>
        </w:rPr>
        <w:t>(match)):</w:t>
      </w:r>
    </w:p>
    <w:p w14:paraId="276BF360" w14:textId="77777777" w:rsidR="00DC18F8" w:rsidRPr="00DC18F8" w:rsidRDefault="00DC18F8" w:rsidP="00DC18F8">
      <w:pPr>
        <w:pStyle w:val="HTMLPreformatted"/>
        <w:shd w:val="clear" w:color="auto" w:fill="F8F8F8"/>
        <w:rPr>
          <w:sz w:val="18"/>
        </w:rPr>
      </w:pPr>
      <w:r w:rsidRPr="00DC18F8">
        <w:rPr>
          <w:color w:val="666666"/>
          <w:sz w:val="18"/>
        </w:rPr>
        <w:t>58</w:t>
      </w:r>
      <w:r w:rsidRPr="00DC18F8">
        <w:rPr>
          <w:sz w:val="18"/>
        </w:rPr>
        <w:t xml:space="preserve"> </w:t>
      </w:r>
      <w:r w:rsidRPr="00DC18F8">
        <w:rPr>
          <w:sz w:val="18"/>
        </w:rPr>
        <w:tab/>
      </w:r>
      <w:r w:rsidRPr="00DC18F8">
        <w:rPr>
          <w:sz w:val="18"/>
        </w:rPr>
        <w:tab/>
      </w:r>
      <w:r w:rsidRPr="00DC18F8">
        <w:rPr>
          <w:sz w:val="18"/>
        </w:rPr>
        <w:tab/>
      </w:r>
      <w:r w:rsidRPr="00DC18F8">
        <w:rPr>
          <w:b/>
          <w:bCs/>
          <w:color w:val="008000"/>
          <w:sz w:val="18"/>
        </w:rPr>
        <w:t>print</w:t>
      </w:r>
      <w:r w:rsidRPr="00DC18F8">
        <w:rPr>
          <w:sz w:val="18"/>
        </w:rPr>
        <w:t xml:space="preserve"> (</w:t>
      </w:r>
      <w:proofErr w:type="spellStart"/>
      <w:r w:rsidRPr="00DC18F8">
        <w:rPr>
          <w:color w:val="008000"/>
          <w:sz w:val="18"/>
        </w:rPr>
        <w:t>str</w:t>
      </w:r>
      <w:proofErr w:type="spellEnd"/>
      <w:proofErr w:type="gramStart"/>
      <w:r w:rsidRPr="00DC18F8">
        <w:rPr>
          <w:sz w:val="18"/>
        </w:rPr>
        <w:t>(</w:t>
      </w:r>
      <w:proofErr w:type="gramEnd"/>
      <w:r w:rsidRPr="00DC18F8">
        <w:rPr>
          <w:sz w:val="18"/>
        </w:rPr>
        <w:t>y</w:t>
      </w:r>
      <w:r w:rsidRPr="00DC18F8">
        <w:rPr>
          <w:color w:val="666666"/>
          <w:sz w:val="18"/>
        </w:rPr>
        <w:t>+1</w:t>
      </w:r>
      <w:r w:rsidRPr="00DC18F8">
        <w:rPr>
          <w:sz w:val="18"/>
        </w:rPr>
        <w:t>)</w:t>
      </w:r>
      <w:r w:rsidRPr="00DC18F8">
        <w:rPr>
          <w:color w:val="666666"/>
          <w:sz w:val="18"/>
        </w:rPr>
        <w:t>+</w:t>
      </w:r>
      <w:r w:rsidRPr="00DC18F8">
        <w:rPr>
          <w:color w:val="BA2121"/>
          <w:sz w:val="18"/>
        </w:rPr>
        <w:t>'</w:t>
      </w:r>
      <w:r w:rsidRPr="00DC18F8">
        <w:rPr>
          <w:b/>
          <w:bCs/>
          <w:color w:val="BB6622"/>
          <w:sz w:val="18"/>
        </w:rPr>
        <w:t>\t</w:t>
      </w:r>
      <w:r w:rsidRPr="00DC18F8">
        <w:rPr>
          <w:color w:val="BA2121"/>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0</w:t>
      </w:r>
      <w:r w:rsidRPr="00DC18F8">
        <w:rPr>
          <w:sz w:val="18"/>
        </w:rPr>
        <w:t>]</w:t>
      </w:r>
      <w:r w:rsidRPr="00DC18F8">
        <w:rPr>
          <w:color w:val="666666"/>
          <w:sz w:val="18"/>
        </w:rPr>
        <w:t>+</w:t>
      </w:r>
      <w:r w:rsidRPr="00DC18F8">
        <w:rPr>
          <w:color w:val="BA2121"/>
          <w:sz w:val="18"/>
        </w:rPr>
        <w:t>'</w:t>
      </w:r>
      <w:r w:rsidRPr="00DC18F8">
        <w:rPr>
          <w:b/>
          <w:bCs/>
          <w:color w:val="BB6622"/>
          <w:sz w:val="18"/>
        </w:rPr>
        <w:t>\t</w:t>
      </w:r>
      <w:r w:rsidRPr="00DC18F8">
        <w:rPr>
          <w:color w:val="BA2121"/>
          <w:sz w:val="18"/>
        </w:rPr>
        <w:t>'</w:t>
      </w:r>
      <w:r w:rsidRPr="00DC18F8">
        <w:rPr>
          <w:color w:val="666666"/>
          <w:sz w:val="18"/>
        </w:rPr>
        <w:t>+</w:t>
      </w:r>
      <w:proofErr w:type="spellStart"/>
      <w:r w:rsidRPr="00DC18F8">
        <w:rPr>
          <w:sz w:val="18"/>
        </w:rPr>
        <w:t>tweet</w:t>
      </w:r>
      <w:proofErr w:type="spellEnd"/>
      <w:r w:rsidRPr="00DC18F8">
        <w:rPr>
          <w:sz w:val="18"/>
        </w:rPr>
        <w:t>[</w:t>
      </w:r>
      <w:r w:rsidRPr="00DC18F8">
        <w:rPr>
          <w:color w:val="666666"/>
          <w:sz w:val="18"/>
        </w:rPr>
        <w:t>1</w:t>
      </w:r>
      <w:r w:rsidRPr="00DC18F8">
        <w:rPr>
          <w:sz w:val="18"/>
        </w:rPr>
        <w:t>]</w:t>
      </w:r>
      <w:r w:rsidRPr="00DC18F8">
        <w:rPr>
          <w:color w:val="666666"/>
          <w:sz w:val="18"/>
        </w:rPr>
        <w:t>+</w:t>
      </w:r>
      <w:r w:rsidRPr="00DC18F8">
        <w:rPr>
          <w:color w:val="BA2121"/>
          <w:sz w:val="18"/>
        </w:rPr>
        <w:t>'</w:t>
      </w:r>
      <w:r w:rsidRPr="00DC18F8">
        <w:rPr>
          <w:b/>
          <w:bCs/>
          <w:color w:val="BB6622"/>
          <w:sz w:val="18"/>
        </w:rPr>
        <w:t>\t</w:t>
      </w:r>
      <w:r w:rsidRPr="00DC18F8">
        <w:rPr>
          <w:color w:val="BA2121"/>
          <w:sz w:val="18"/>
        </w:rPr>
        <w:t>0'</w:t>
      </w:r>
      <w:r w:rsidRPr="00DC18F8">
        <w:rPr>
          <w:sz w:val="18"/>
        </w:rPr>
        <w:t>)</w:t>
      </w:r>
    </w:p>
    <w:p w14:paraId="210F3823" w14:textId="5FE96636" w:rsidR="00DC18F8" w:rsidRDefault="00DC18F8" w:rsidP="00DC18F8">
      <w:pPr>
        <w:pStyle w:val="HTMLPreformatted"/>
        <w:shd w:val="clear" w:color="auto" w:fill="F8F8F8"/>
        <w:rPr>
          <w:color w:val="666666"/>
          <w:sz w:val="18"/>
          <w:lang w:val="en-US"/>
        </w:rPr>
      </w:pPr>
      <w:r>
        <w:rPr>
          <w:color w:val="666666"/>
          <w:sz w:val="18"/>
          <w:lang w:val="en-US"/>
        </w:rPr>
        <w:t>59</w:t>
      </w:r>
    </w:p>
    <w:p w14:paraId="736483A3" w14:textId="4A33AD74" w:rsidR="00DC18F8" w:rsidRPr="00DC18F8" w:rsidRDefault="00DC18F8" w:rsidP="00DC18F8">
      <w:pPr>
        <w:pStyle w:val="HTMLPreformatted"/>
        <w:shd w:val="clear" w:color="auto" w:fill="F8F8F8"/>
        <w:rPr>
          <w:sz w:val="18"/>
          <w:lang w:val="en-US"/>
        </w:rPr>
      </w:pPr>
      <w:r>
        <w:rPr>
          <w:color w:val="666666"/>
          <w:sz w:val="18"/>
          <w:lang w:val="en-US"/>
        </w:rPr>
        <w:t>60</w:t>
      </w:r>
      <w:r w:rsidRPr="00DC18F8">
        <w:rPr>
          <w:sz w:val="18"/>
          <w:lang w:val="en-US"/>
        </w:rPr>
        <w:t xml:space="preserve"> </w:t>
      </w:r>
      <w:r w:rsidRPr="00DC18F8">
        <w:rPr>
          <w:b/>
          <w:bCs/>
          <w:color w:val="008000"/>
          <w:sz w:val="18"/>
          <w:lang w:val="en-US"/>
        </w:rPr>
        <w:t>if</w:t>
      </w:r>
      <w:r w:rsidRPr="00DC18F8">
        <w:rPr>
          <w:sz w:val="18"/>
          <w:lang w:val="en-US"/>
        </w:rPr>
        <w:t xml:space="preserve"> __name__ </w:t>
      </w:r>
      <w:r w:rsidRPr="00DC18F8">
        <w:rPr>
          <w:color w:val="666666"/>
          <w:sz w:val="18"/>
          <w:lang w:val="en-US"/>
        </w:rPr>
        <w:t>==</w:t>
      </w:r>
      <w:r w:rsidRPr="00DC18F8">
        <w:rPr>
          <w:sz w:val="18"/>
          <w:lang w:val="en-US"/>
        </w:rPr>
        <w:t xml:space="preserve"> </w:t>
      </w:r>
      <w:r w:rsidRPr="00DC18F8">
        <w:rPr>
          <w:color w:val="BA2121"/>
          <w:sz w:val="18"/>
          <w:lang w:val="en-US"/>
        </w:rPr>
        <w:t>'__main__'</w:t>
      </w:r>
      <w:r w:rsidRPr="00DC18F8">
        <w:rPr>
          <w:sz w:val="18"/>
          <w:lang w:val="en-US"/>
        </w:rPr>
        <w:t>:</w:t>
      </w:r>
    </w:p>
    <w:p w14:paraId="721AF547" w14:textId="703E3BB4" w:rsidR="00DC18F8" w:rsidRPr="00DC18F8" w:rsidRDefault="00DC18F8" w:rsidP="00DC18F8">
      <w:pPr>
        <w:pStyle w:val="HTMLPreformatted"/>
        <w:shd w:val="clear" w:color="auto" w:fill="F8F8F8"/>
        <w:rPr>
          <w:sz w:val="18"/>
          <w:lang w:val="en-US"/>
        </w:rPr>
      </w:pPr>
      <w:r>
        <w:rPr>
          <w:color w:val="666666"/>
          <w:sz w:val="18"/>
          <w:lang w:val="en-US"/>
        </w:rPr>
        <w:t>61</w:t>
      </w:r>
      <w:r w:rsidRPr="00DC18F8">
        <w:rPr>
          <w:sz w:val="18"/>
          <w:lang w:val="en-US"/>
        </w:rPr>
        <w:t xml:space="preserve"> </w:t>
      </w:r>
      <w:r w:rsidRPr="00DC18F8">
        <w:rPr>
          <w:sz w:val="18"/>
          <w:lang w:val="en-US"/>
        </w:rPr>
        <w:tab/>
        <w:t>texts</w:t>
      </w:r>
      <w:r w:rsidRPr="00DC18F8">
        <w:rPr>
          <w:color w:val="666666"/>
          <w:sz w:val="18"/>
          <w:lang w:val="en-US"/>
        </w:rPr>
        <w:t>=</w:t>
      </w:r>
      <w:proofErr w:type="gramStart"/>
      <w:r w:rsidRPr="00DC18F8">
        <w:rPr>
          <w:sz w:val="18"/>
          <w:lang w:val="en-US"/>
        </w:rPr>
        <w:t>matcher()</w:t>
      </w:r>
      <w:proofErr w:type="gramEnd"/>
    </w:p>
    <w:p w14:paraId="0F40A8BF" w14:textId="7DA8D0CB" w:rsidR="00DC18F8" w:rsidRPr="00DC18F8" w:rsidRDefault="00DC18F8" w:rsidP="00DC18F8">
      <w:pPr>
        <w:pStyle w:val="HTMLPreformatted"/>
        <w:shd w:val="clear" w:color="auto" w:fill="F8F8F8"/>
        <w:rPr>
          <w:sz w:val="18"/>
          <w:lang w:val="en-US"/>
        </w:rPr>
      </w:pPr>
      <w:r>
        <w:rPr>
          <w:color w:val="666666"/>
          <w:sz w:val="18"/>
          <w:lang w:val="en-US"/>
        </w:rPr>
        <w:t>62</w:t>
      </w:r>
      <w:r w:rsidRPr="00DC18F8">
        <w:rPr>
          <w:sz w:val="18"/>
          <w:lang w:val="en-US"/>
        </w:rPr>
        <w:t xml:space="preserve"> </w:t>
      </w:r>
      <w:r w:rsidRPr="00DC18F8">
        <w:rPr>
          <w:sz w:val="18"/>
          <w:lang w:val="en-US"/>
        </w:rPr>
        <w:tab/>
      </w:r>
      <w:r w:rsidRPr="00DC18F8">
        <w:rPr>
          <w:b/>
          <w:bCs/>
          <w:color w:val="008000"/>
          <w:sz w:val="18"/>
          <w:lang w:val="en-US"/>
        </w:rPr>
        <w:t>with</w:t>
      </w:r>
      <w:r w:rsidRPr="00DC18F8">
        <w:rPr>
          <w:sz w:val="18"/>
          <w:lang w:val="en-US"/>
        </w:rPr>
        <w:t xml:space="preserve"> </w:t>
      </w:r>
      <w:proofErr w:type="gramStart"/>
      <w:r w:rsidRPr="00DC18F8">
        <w:rPr>
          <w:color w:val="008000"/>
          <w:sz w:val="18"/>
          <w:lang w:val="en-US"/>
        </w:rPr>
        <w:t>open</w:t>
      </w:r>
      <w:r w:rsidRPr="00DC18F8">
        <w:rPr>
          <w:sz w:val="18"/>
          <w:lang w:val="en-US"/>
        </w:rPr>
        <w:t>(</w:t>
      </w:r>
      <w:proofErr w:type="gramEnd"/>
      <w:r w:rsidRPr="00DC18F8">
        <w:rPr>
          <w:color w:val="BA2121"/>
          <w:sz w:val="18"/>
          <w:lang w:val="en-US"/>
        </w:rPr>
        <w:t>'alertstweets.pickle'</w:t>
      </w:r>
      <w:r w:rsidRPr="00DC18F8">
        <w:rPr>
          <w:sz w:val="18"/>
          <w:lang w:val="en-US"/>
        </w:rPr>
        <w:t>,</w:t>
      </w:r>
      <w:r w:rsidRPr="00DC18F8">
        <w:rPr>
          <w:color w:val="BA2121"/>
          <w:sz w:val="18"/>
          <w:lang w:val="en-US"/>
        </w:rPr>
        <w:t>'</w:t>
      </w:r>
      <w:proofErr w:type="spellStart"/>
      <w:r w:rsidRPr="00DC18F8">
        <w:rPr>
          <w:color w:val="BA2121"/>
          <w:sz w:val="18"/>
          <w:lang w:val="en-US"/>
        </w:rPr>
        <w:t>wb</w:t>
      </w:r>
      <w:proofErr w:type="spellEnd"/>
      <w:r w:rsidRPr="00DC18F8">
        <w:rPr>
          <w:color w:val="BA2121"/>
          <w:sz w:val="18"/>
          <w:lang w:val="en-US"/>
        </w:rPr>
        <w:t>'</w:t>
      </w:r>
      <w:r w:rsidRPr="00DC18F8">
        <w:rPr>
          <w:sz w:val="18"/>
          <w:lang w:val="en-US"/>
        </w:rPr>
        <w:t xml:space="preserve">) </w:t>
      </w:r>
      <w:r w:rsidRPr="00DC18F8">
        <w:rPr>
          <w:b/>
          <w:bCs/>
          <w:color w:val="008000"/>
          <w:sz w:val="18"/>
          <w:lang w:val="en-US"/>
        </w:rPr>
        <w:t>as</w:t>
      </w:r>
      <w:r w:rsidRPr="00DC18F8">
        <w:rPr>
          <w:sz w:val="18"/>
          <w:lang w:val="en-US"/>
        </w:rPr>
        <w:t xml:space="preserve"> f:</w:t>
      </w:r>
    </w:p>
    <w:p w14:paraId="3E9655EB" w14:textId="681C7DC7" w:rsidR="00DC18F8" w:rsidRPr="00DC18F8" w:rsidRDefault="00DC18F8" w:rsidP="00DC18F8">
      <w:pPr>
        <w:pStyle w:val="HTMLPreformatted"/>
        <w:shd w:val="clear" w:color="auto" w:fill="F8F8F8"/>
        <w:rPr>
          <w:sz w:val="18"/>
          <w:lang w:val="en-US"/>
        </w:rPr>
      </w:pPr>
      <w:r>
        <w:rPr>
          <w:color w:val="666666"/>
          <w:sz w:val="18"/>
          <w:lang w:val="en-US"/>
        </w:rPr>
        <w:t>63</w:t>
      </w:r>
      <w:r w:rsidRPr="00DC18F8">
        <w:rPr>
          <w:sz w:val="18"/>
          <w:lang w:val="en-US"/>
        </w:rPr>
        <w:t xml:space="preserve"> </w:t>
      </w:r>
      <w:r w:rsidRPr="00DC18F8">
        <w:rPr>
          <w:sz w:val="18"/>
          <w:lang w:val="en-US"/>
        </w:rPr>
        <w:tab/>
      </w:r>
      <w:r w:rsidRPr="00DC18F8">
        <w:rPr>
          <w:sz w:val="18"/>
          <w:lang w:val="en-US"/>
        </w:rPr>
        <w:tab/>
      </w:r>
      <w:proofErr w:type="spellStart"/>
      <w:proofErr w:type="gramStart"/>
      <w:r w:rsidRPr="00DC18F8">
        <w:rPr>
          <w:sz w:val="18"/>
          <w:lang w:val="en-US"/>
        </w:rPr>
        <w:t>pickle</w:t>
      </w:r>
      <w:r w:rsidRPr="00DC18F8">
        <w:rPr>
          <w:color w:val="666666"/>
          <w:sz w:val="18"/>
          <w:lang w:val="en-US"/>
        </w:rPr>
        <w:t>.</w:t>
      </w:r>
      <w:r w:rsidRPr="00DC18F8">
        <w:rPr>
          <w:sz w:val="18"/>
          <w:lang w:val="en-US"/>
        </w:rPr>
        <w:t>dump</w:t>
      </w:r>
      <w:proofErr w:type="spellEnd"/>
      <w:r w:rsidRPr="00DC18F8">
        <w:rPr>
          <w:sz w:val="18"/>
          <w:lang w:val="en-US"/>
        </w:rPr>
        <w:t>(</w:t>
      </w:r>
      <w:proofErr w:type="spellStart"/>
      <w:proofErr w:type="gramEnd"/>
      <w:r w:rsidRPr="00DC18F8">
        <w:rPr>
          <w:sz w:val="18"/>
          <w:lang w:val="en-US"/>
        </w:rPr>
        <w:t>texts,f</w:t>
      </w:r>
      <w:proofErr w:type="spellEnd"/>
      <w:r w:rsidRPr="00DC18F8">
        <w:rPr>
          <w:sz w:val="18"/>
          <w:lang w:val="en-US"/>
        </w:rPr>
        <w:t>)</w:t>
      </w:r>
    </w:p>
    <w:p w14:paraId="286AEA7F" w14:textId="5A681803" w:rsidR="00DC18F8" w:rsidRPr="00DC18F8" w:rsidRDefault="00DC18F8" w:rsidP="00DC18F8">
      <w:pPr>
        <w:pStyle w:val="HTMLPreformatted"/>
        <w:shd w:val="clear" w:color="auto" w:fill="F8F8F8"/>
        <w:rPr>
          <w:sz w:val="18"/>
          <w:lang w:val="en-US"/>
        </w:rPr>
      </w:pPr>
      <w:r>
        <w:rPr>
          <w:color w:val="666666"/>
          <w:sz w:val="18"/>
          <w:lang w:val="en-US"/>
        </w:rPr>
        <w:t>64</w:t>
      </w:r>
      <w:r w:rsidRPr="00DC18F8">
        <w:rPr>
          <w:sz w:val="18"/>
          <w:lang w:val="en-US"/>
        </w:rPr>
        <w:t xml:space="preserve"> </w:t>
      </w:r>
      <w:r w:rsidRPr="00DC18F8">
        <w:rPr>
          <w:sz w:val="18"/>
          <w:lang w:val="en-US"/>
        </w:rPr>
        <w:tab/>
      </w:r>
      <w:proofErr w:type="spellStart"/>
      <w:r w:rsidRPr="00DC18F8">
        <w:rPr>
          <w:sz w:val="18"/>
          <w:lang w:val="en-US"/>
        </w:rPr>
        <w:t>samedays</w:t>
      </w:r>
      <w:proofErr w:type="spellEnd"/>
      <w:r w:rsidRPr="00DC18F8">
        <w:rPr>
          <w:color w:val="666666"/>
          <w:sz w:val="18"/>
          <w:lang w:val="en-US"/>
        </w:rPr>
        <w:t>=</w:t>
      </w:r>
      <w:proofErr w:type="spellStart"/>
      <w:proofErr w:type="gramStart"/>
      <w:r w:rsidRPr="00DC18F8">
        <w:rPr>
          <w:sz w:val="18"/>
          <w:lang w:val="en-US"/>
        </w:rPr>
        <w:t>comparedays</w:t>
      </w:r>
      <w:proofErr w:type="spellEnd"/>
      <w:r w:rsidRPr="00DC18F8">
        <w:rPr>
          <w:sz w:val="18"/>
          <w:lang w:val="en-US"/>
        </w:rPr>
        <w:t>()</w:t>
      </w:r>
      <w:proofErr w:type="gramEnd"/>
    </w:p>
    <w:p w14:paraId="28B2C09D" w14:textId="26E24313" w:rsidR="00DC18F8" w:rsidRPr="00DC18F8" w:rsidRDefault="00DC18F8" w:rsidP="00DC18F8">
      <w:pPr>
        <w:pStyle w:val="HTMLPreformatted"/>
        <w:shd w:val="clear" w:color="auto" w:fill="F8F8F8"/>
        <w:rPr>
          <w:sz w:val="18"/>
          <w:lang w:val="en-US"/>
        </w:rPr>
      </w:pPr>
      <w:r>
        <w:rPr>
          <w:color w:val="666666"/>
          <w:sz w:val="18"/>
          <w:lang w:val="en-US"/>
        </w:rPr>
        <w:t>65</w:t>
      </w:r>
      <w:r w:rsidRPr="00DC18F8">
        <w:rPr>
          <w:sz w:val="18"/>
          <w:lang w:val="en-US"/>
        </w:rPr>
        <w:t xml:space="preserve"> </w:t>
      </w:r>
      <w:r w:rsidRPr="00DC18F8">
        <w:rPr>
          <w:sz w:val="18"/>
          <w:lang w:val="en-US"/>
        </w:rPr>
        <w:tab/>
      </w:r>
      <w:r w:rsidRPr="00DC18F8">
        <w:rPr>
          <w:b/>
          <w:bCs/>
          <w:color w:val="008000"/>
          <w:sz w:val="18"/>
          <w:lang w:val="en-US"/>
        </w:rPr>
        <w:t>with</w:t>
      </w:r>
      <w:r w:rsidRPr="00DC18F8">
        <w:rPr>
          <w:sz w:val="18"/>
          <w:lang w:val="en-US"/>
        </w:rPr>
        <w:t xml:space="preserve"> </w:t>
      </w:r>
      <w:proofErr w:type="gramStart"/>
      <w:r w:rsidRPr="00DC18F8">
        <w:rPr>
          <w:color w:val="008000"/>
          <w:sz w:val="18"/>
          <w:lang w:val="en-US"/>
        </w:rPr>
        <w:t>open</w:t>
      </w:r>
      <w:r w:rsidRPr="00DC18F8">
        <w:rPr>
          <w:sz w:val="18"/>
          <w:lang w:val="en-US"/>
        </w:rPr>
        <w:t>(</w:t>
      </w:r>
      <w:proofErr w:type="gramEnd"/>
      <w:r w:rsidRPr="00DC18F8">
        <w:rPr>
          <w:color w:val="BA2121"/>
          <w:sz w:val="18"/>
          <w:lang w:val="en-US"/>
        </w:rPr>
        <w:t>'baseline.pickle'</w:t>
      </w:r>
      <w:r w:rsidRPr="00DC18F8">
        <w:rPr>
          <w:sz w:val="18"/>
          <w:lang w:val="en-US"/>
        </w:rPr>
        <w:t>,</w:t>
      </w:r>
      <w:r w:rsidRPr="00DC18F8">
        <w:rPr>
          <w:color w:val="BA2121"/>
          <w:sz w:val="18"/>
          <w:lang w:val="en-US"/>
        </w:rPr>
        <w:t>'</w:t>
      </w:r>
      <w:proofErr w:type="spellStart"/>
      <w:r w:rsidRPr="00DC18F8">
        <w:rPr>
          <w:color w:val="BA2121"/>
          <w:sz w:val="18"/>
          <w:lang w:val="en-US"/>
        </w:rPr>
        <w:t>wb</w:t>
      </w:r>
      <w:proofErr w:type="spellEnd"/>
      <w:r w:rsidRPr="00DC18F8">
        <w:rPr>
          <w:color w:val="BA2121"/>
          <w:sz w:val="18"/>
          <w:lang w:val="en-US"/>
        </w:rPr>
        <w:t>'</w:t>
      </w:r>
      <w:r w:rsidRPr="00DC18F8">
        <w:rPr>
          <w:sz w:val="18"/>
          <w:lang w:val="en-US"/>
        </w:rPr>
        <w:t xml:space="preserve">) </w:t>
      </w:r>
      <w:r w:rsidRPr="00DC18F8">
        <w:rPr>
          <w:b/>
          <w:bCs/>
          <w:color w:val="008000"/>
          <w:sz w:val="18"/>
          <w:lang w:val="en-US"/>
        </w:rPr>
        <w:t>as</w:t>
      </w:r>
      <w:r w:rsidRPr="00DC18F8">
        <w:rPr>
          <w:sz w:val="18"/>
          <w:lang w:val="en-US"/>
        </w:rPr>
        <w:t xml:space="preserve"> f:</w:t>
      </w:r>
    </w:p>
    <w:p w14:paraId="6C93FC88" w14:textId="4F72E8BA" w:rsidR="00DC18F8" w:rsidRPr="00DC18F8" w:rsidRDefault="00DC18F8" w:rsidP="00DC18F8">
      <w:pPr>
        <w:pStyle w:val="HTMLPreformatted"/>
        <w:shd w:val="clear" w:color="auto" w:fill="F8F8F8"/>
        <w:rPr>
          <w:sz w:val="18"/>
          <w:lang w:val="en-US"/>
        </w:rPr>
      </w:pPr>
      <w:r>
        <w:rPr>
          <w:color w:val="666666"/>
          <w:sz w:val="18"/>
          <w:lang w:val="en-US"/>
        </w:rPr>
        <w:t>66</w:t>
      </w:r>
      <w:r w:rsidRPr="00DC18F8">
        <w:rPr>
          <w:sz w:val="18"/>
          <w:lang w:val="en-US"/>
        </w:rPr>
        <w:t xml:space="preserve"> </w:t>
      </w:r>
      <w:r w:rsidRPr="00DC18F8">
        <w:rPr>
          <w:sz w:val="18"/>
          <w:lang w:val="en-US"/>
        </w:rPr>
        <w:tab/>
      </w:r>
      <w:r w:rsidRPr="00DC18F8">
        <w:rPr>
          <w:sz w:val="18"/>
          <w:lang w:val="en-US"/>
        </w:rPr>
        <w:tab/>
      </w:r>
      <w:proofErr w:type="spellStart"/>
      <w:proofErr w:type="gramStart"/>
      <w:r w:rsidRPr="00DC18F8">
        <w:rPr>
          <w:sz w:val="18"/>
          <w:lang w:val="en-US"/>
        </w:rPr>
        <w:t>pickle</w:t>
      </w:r>
      <w:r w:rsidRPr="00DC18F8">
        <w:rPr>
          <w:color w:val="666666"/>
          <w:sz w:val="18"/>
          <w:lang w:val="en-US"/>
        </w:rPr>
        <w:t>.</w:t>
      </w:r>
      <w:r w:rsidRPr="00DC18F8">
        <w:rPr>
          <w:sz w:val="18"/>
          <w:lang w:val="en-US"/>
        </w:rPr>
        <w:t>dump</w:t>
      </w:r>
      <w:proofErr w:type="spellEnd"/>
      <w:r w:rsidRPr="00DC18F8">
        <w:rPr>
          <w:sz w:val="18"/>
          <w:lang w:val="en-US"/>
        </w:rPr>
        <w:t>(</w:t>
      </w:r>
      <w:proofErr w:type="spellStart"/>
      <w:proofErr w:type="gramEnd"/>
      <w:r w:rsidRPr="00DC18F8">
        <w:rPr>
          <w:sz w:val="18"/>
          <w:lang w:val="en-US"/>
        </w:rPr>
        <w:t>samedays,f</w:t>
      </w:r>
      <w:proofErr w:type="spellEnd"/>
      <w:r w:rsidRPr="00DC18F8">
        <w:rPr>
          <w:sz w:val="18"/>
          <w:lang w:val="en-US"/>
        </w:rPr>
        <w:t>)</w:t>
      </w:r>
    </w:p>
    <w:p w14:paraId="044BE1C6" w14:textId="54F1B2E4" w:rsidR="00DC18F8" w:rsidRPr="00DC18F8" w:rsidRDefault="00DC18F8" w:rsidP="00DC18F8">
      <w:pPr>
        <w:pStyle w:val="HTMLPreformatted"/>
        <w:shd w:val="clear" w:color="auto" w:fill="F8F8F8"/>
        <w:rPr>
          <w:sz w:val="18"/>
          <w:lang w:val="en-US"/>
        </w:rPr>
      </w:pPr>
      <w:r>
        <w:rPr>
          <w:color w:val="666666"/>
          <w:sz w:val="18"/>
          <w:lang w:val="en-US"/>
        </w:rPr>
        <w:t>67</w:t>
      </w:r>
      <w:r w:rsidRPr="00DC18F8">
        <w:rPr>
          <w:sz w:val="18"/>
          <w:lang w:val="en-US"/>
        </w:rPr>
        <w:t xml:space="preserve"> </w:t>
      </w:r>
      <w:r w:rsidRPr="00DC18F8">
        <w:rPr>
          <w:sz w:val="18"/>
          <w:lang w:val="en-US"/>
        </w:rPr>
        <w:tab/>
      </w:r>
      <w:proofErr w:type="spellStart"/>
      <w:r w:rsidRPr="00DC18F8">
        <w:rPr>
          <w:sz w:val="18"/>
          <w:lang w:val="en-US"/>
        </w:rPr>
        <w:t>sametimes</w:t>
      </w:r>
      <w:proofErr w:type="spellEnd"/>
      <w:r w:rsidRPr="00DC18F8">
        <w:rPr>
          <w:color w:val="666666"/>
          <w:sz w:val="18"/>
          <w:lang w:val="en-US"/>
        </w:rPr>
        <w:t>=</w:t>
      </w:r>
      <w:proofErr w:type="spellStart"/>
      <w:proofErr w:type="gramStart"/>
      <w:r w:rsidRPr="00DC18F8">
        <w:rPr>
          <w:sz w:val="18"/>
          <w:lang w:val="en-US"/>
        </w:rPr>
        <w:t>comparetimes</w:t>
      </w:r>
      <w:proofErr w:type="spellEnd"/>
      <w:r w:rsidRPr="00DC18F8">
        <w:rPr>
          <w:sz w:val="18"/>
          <w:lang w:val="en-US"/>
        </w:rPr>
        <w:t>()</w:t>
      </w:r>
      <w:proofErr w:type="gramEnd"/>
    </w:p>
    <w:p w14:paraId="6E211FDA" w14:textId="66AB4029" w:rsidR="00DC18F8" w:rsidRPr="00DC18F8" w:rsidRDefault="00DC18F8" w:rsidP="00DC18F8">
      <w:pPr>
        <w:pStyle w:val="HTMLPreformatted"/>
        <w:shd w:val="clear" w:color="auto" w:fill="F8F8F8"/>
        <w:rPr>
          <w:sz w:val="18"/>
          <w:lang w:val="en-US"/>
        </w:rPr>
      </w:pPr>
      <w:r>
        <w:rPr>
          <w:color w:val="666666"/>
          <w:sz w:val="18"/>
          <w:lang w:val="en-US"/>
        </w:rPr>
        <w:t>68</w:t>
      </w:r>
      <w:r w:rsidRPr="00DC18F8">
        <w:rPr>
          <w:sz w:val="18"/>
          <w:lang w:val="en-US"/>
        </w:rPr>
        <w:t xml:space="preserve"> </w:t>
      </w:r>
      <w:r w:rsidRPr="00DC18F8">
        <w:rPr>
          <w:sz w:val="18"/>
          <w:lang w:val="en-US"/>
        </w:rPr>
        <w:tab/>
      </w:r>
      <w:r w:rsidRPr="00DC18F8">
        <w:rPr>
          <w:b/>
          <w:bCs/>
          <w:color w:val="008000"/>
          <w:sz w:val="18"/>
          <w:lang w:val="en-US"/>
        </w:rPr>
        <w:t>with</w:t>
      </w:r>
      <w:r w:rsidRPr="00DC18F8">
        <w:rPr>
          <w:sz w:val="18"/>
          <w:lang w:val="en-US"/>
        </w:rPr>
        <w:t xml:space="preserve"> </w:t>
      </w:r>
      <w:proofErr w:type="gramStart"/>
      <w:r w:rsidRPr="00DC18F8">
        <w:rPr>
          <w:color w:val="008000"/>
          <w:sz w:val="18"/>
          <w:lang w:val="en-US"/>
        </w:rPr>
        <w:t>open</w:t>
      </w:r>
      <w:r w:rsidRPr="00DC18F8">
        <w:rPr>
          <w:sz w:val="18"/>
          <w:lang w:val="en-US"/>
        </w:rPr>
        <w:t>(</w:t>
      </w:r>
      <w:proofErr w:type="gramEnd"/>
      <w:r w:rsidRPr="00DC18F8">
        <w:rPr>
          <w:color w:val="BA2121"/>
          <w:sz w:val="18"/>
          <w:lang w:val="en-US"/>
        </w:rPr>
        <w:t>'baselinetimes.pickle'</w:t>
      </w:r>
      <w:r w:rsidRPr="00DC18F8">
        <w:rPr>
          <w:sz w:val="18"/>
          <w:lang w:val="en-US"/>
        </w:rPr>
        <w:t>,</w:t>
      </w:r>
      <w:r w:rsidRPr="00DC18F8">
        <w:rPr>
          <w:color w:val="BA2121"/>
          <w:sz w:val="18"/>
          <w:lang w:val="en-US"/>
        </w:rPr>
        <w:t>'</w:t>
      </w:r>
      <w:proofErr w:type="spellStart"/>
      <w:r w:rsidRPr="00DC18F8">
        <w:rPr>
          <w:color w:val="BA2121"/>
          <w:sz w:val="18"/>
          <w:lang w:val="en-US"/>
        </w:rPr>
        <w:t>wb</w:t>
      </w:r>
      <w:proofErr w:type="spellEnd"/>
      <w:r w:rsidRPr="00DC18F8">
        <w:rPr>
          <w:color w:val="BA2121"/>
          <w:sz w:val="18"/>
          <w:lang w:val="en-US"/>
        </w:rPr>
        <w:t>'</w:t>
      </w:r>
      <w:r w:rsidRPr="00DC18F8">
        <w:rPr>
          <w:sz w:val="18"/>
          <w:lang w:val="en-US"/>
        </w:rPr>
        <w:t xml:space="preserve">) </w:t>
      </w:r>
      <w:r w:rsidRPr="00DC18F8">
        <w:rPr>
          <w:b/>
          <w:bCs/>
          <w:color w:val="008000"/>
          <w:sz w:val="18"/>
          <w:lang w:val="en-US"/>
        </w:rPr>
        <w:t>as</w:t>
      </w:r>
      <w:r w:rsidRPr="00DC18F8">
        <w:rPr>
          <w:sz w:val="18"/>
          <w:lang w:val="en-US"/>
        </w:rPr>
        <w:t xml:space="preserve"> f:</w:t>
      </w:r>
    </w:p>
    <w:p w14:paraId="07CFCD82" w14:textId="1135B8E8" w:rsidR="00DC18F8" w:rsidRPr="00DC18F8" w:rsidRDefault="00DC18F8" w:rsidP="00DC18F8">
      <w:pPr>
        <w:pStyle w:val="HTMLPreformatted"/>
        <w:shd w:val="clear" w:color="auto" w:fill="F8F8F8"/>
        <w:rPr>
          <w:sz w:val="18"/>
          <w:lang w:val="en-US"/>
        </w:rPr>
      </w:pPr>
      <w:r>
        <w:rPr>
          <w:color w:val="666666"/>
          <w:sz w:val="18"/>
          <w:lang w:val="en-US"/>
        </w:rPr>
        <w:t>69</w:t>
      </w:r>
      <w:r w:rsidRPr="00DC18F8">
        <w:rPr>
          <w:sz w:val="18"/>
          <w:lang w:val="en-US"/>
        </w:rPr>
        <w:t xml:space="preserve"> </w:t>
      </w:r>
      <w:r w:rsidRPr="00DC18F8">
        <w:rPr>
          <w:sz w:val="18"/>
          <w:lang w:val="en-US"/>
        </w:rPr>
        <w:tab/>
      </w:r>
      <w:r w:rsidRPr="00DC18F8">
        <w:rPr>
          <w:sz w:val="18"/>
          <w:lang w:val="en-US"/>
        </w:rPr>
        <w:tab/>
      </w:r>
      <w:proofErr w:type="spellStart"/>
      <w:proofErr w:type="gramStart"/>
      <w:r w:rsidRPr="00DC18F8">
        <w:rPr>
          <w:sz w:val="18"/>
          <w:lang w:val="en-US"/>
        </w:rPr>
        <w:t>pickle</w:t>
      </w:r>
      <w:r w:rsidRPr="00DC18F8">
        <w:rPr>
          <w:color w:val="666666"/>
          <w:sz w:val="18"/>
          <w:lang w:val="en-US"/>
        </w:rPr>
        <w:t>.</w:t>
      </w:r>
      <w:r w:rsidRPr="00DC18F8">
        <w:rPr>
          <w:sz w:val="18"/>
          <w:lang w:val="en-US"/>
        </w:rPr>
        <w:t>dump</w:t>
      </w:r>
      <w:proofErr w:type="spellEnd"/>
      <w:r w:rsidRPr="00DC18F8">
        <w:rPr>
          <w:sz w:val="18"/>
          <w:lang w:val="en-US"/>
        </w:rPr>
        <w:t>(</w:t>
      </w:r>
      <w:proofErr w:type="spellStart"/>
      <w:proofErr w:type="gramEnd"/>
      <w:r w:rsidRPr="00DC18F8">
        <w:rPr>
          <w:sz w:val="18"/>
          <w:lang w:val="en-US"/>
        </w:rPr>
        <w:t>sametimes,f</w:t>
      </w:r>
      <w:proofErr w:type="spellEnd"/>
      <w:r w:rsidRPr="00DC18F8">
        <w:rPr>
          <w:sz w:val="18"/>
          <w:lang w:val="en-US"/>
        </w:rPr>
        <w:t>)</w:t>
      </w:r>
    </w:p>
    <w:p w14:paraId="4A0BA980" w14:textId="7C56A8CA" w:rsidR="00DC18F8" w:rsidRPr="00DC18F8" w:rsidRDefault="00DC18F8" w:rsidP="00DC18F8">
      <w:pPr>
        <w:pStyle w:val="HTMLPreformatted"/>
        <w:shd w:val="clear" w:color="auto" w:fill="F8F8F8"/>
        <w:rPr>
          <w:sz w:val="18"/>
          <w:lang w:val="en-US"/>
        </w:rPr>
      </w:pPr>
      <w:r>
        <w:rPr>
          <w:color w:val="666666"/>
          <w:sz w:val="18"/>
          <w:lang w:val="en-US"/>
        </w:rPr>
        <w:t>70</w:t>
      </w:r>
      <w:r w:rsidRPr="00DC18F8">
        <w:rPr>
          <w:sz w:val="18"/>
          <w:lang w:val="en-US"/>
        </w:rPr>
        <w:t xml:space="preserve"> </w:t>
      </w:r>
      <w:r w:rsidRPr="00DC18F8">
        <w:rPr>
          <w:sz w:val="18"/>
          <w:lang w:val="en-US"/>
        </w:rPr>
        <w:tab/>
      </w:r>
      <w:proofErr w:type="spellStart"/>
      <w:proofErr w:type="gramStart"/>
      <w:r w:rsidRPr="00DC18F8">
        <w:rPr>
          <w:sz w:val="18"/>
          <w:lang w:val="en-US"/>
        </w:rPr>
        <w:t>getannodata</w:t>
      </w:r>
      <w:proofErr w:type="spellEnd"/>
      <w:r w:rsidRPr="00DC18F8">
        <w:rPr>
          <w:sz w:val="18"/>
          <w:lang w:val="en-US"/>
        </w:rPr>
        <w:t>()</w:t>
      </w:r>
      <w:proofErr w:type="gramEnd"/>
    </w:p>
    <w:p w14:paraId="4AD9AAF2" w14:textId="3046327C" w:rsidR="00B56C93" w:rsidRDefault="00B56C93" w:rsidP="00651E42">
      <w:pPr>
        <w:pStyle w:val="Heading2"/>
      </w:pPr>
      <w:bookmarkStart w:id="35" w:name="_Toc423008408"/>
      <w:proofErr w:type="spellStart"/>
      <w:r>
        <w:lastRenderedPageBreak/>
        <w:t>Bijlage</w:t>
      </w:r>
      <w:proofErr w:type="spellEnd"/>
      <w:r>
        <w:t xml:space="preserve"> VI. Classify</w:t>
      </w:r>
      <w:bookmarkEnd w:id="35"/>
      <w:r w:rsidR="00651E42">
        <w:br/>
      </w:r>
    </w:p>
    <w:p w14:paraId="520EA7C5" w14:textId="54F5F54E" w:rsidR="00B56C93" w:rsidRDefault="00B56C93" w:rsidP="00B56C93">
      <w:pPr>
        <w:pStyle w:val="Heading3"/>
      </w:pPr>
      <w:bookmarkStart w:id="36" w:name="_Toc423008409"/>
      <w:r>
        <w:t>classify.py</w:t>
      </w:r>
      <w:bookmarkEnd w:id="36"/>
    </w:p>
    <w:p w14:paraId="250868EC"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import</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b/>
          <w:bCs/>
          <w:color w:val="0000FF"/>
          <w:sz w:val="18"/>
          <w:szCs w:val="18"/>
          <w:lang w:eastAsia="nl-NL"/>
        </w:rPr>
        <w:t>nltk.metrics</w:t>
      </w:r>
      <w:proofErr w:type="spellEnd"/>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00FF"/>
          <w:sz w:val="18"/>
          <w:szCs w:val="18"/>
          <w:lang w:eastAsia="nl-NL"/>
        </w:rPr>
        <w:t>sys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00FF"/>
          <w:sz w:val="18"/>
          <w:szCs w:val="18"/>
          <w:lang w:eastAsia="nl-NL"/>
        </w:rPr>
        <w:t>pickle</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00FF"/>
          <w:sz w:val="18"/>
          <w:szCs w:val="18"/>
          <w:lang w:eastAsia="nl-NL"/>
        </w:rPr>
        <w:t>random</w:t>
      </w:r>
    </w:p>
    <w:p w14:paraId="4EADF1DC"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from</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b/>
          <w:bCs/>
          <w:color w:val="0000FF"/>
          <w:sz w:val="18"/>
          <w:szCs w:val="18"/>
          <w:lang w:eastAsia="nl-NL"/>
        </w:rPr>
        <w:t>itertools</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import</w:t>
      </w:r>
      <w:r w:rsidRPr="00B56C93">
        <w:rPr>
          <w:rFonts w:ascii="Courier New" w:eastAsia="Times New Roman" w:hAnsi="Courier New" w:cs="Courier New"/>
          <w:sz w:val="18"/>
          <w:szCs w:val="18"/>
          <w:lang w:eastAsia="nl-NL"/>
        </w:rPr>
        <w:t xml:space="preserve"> chain</w:t>
      </w:r>
    </w:p>
    <w:p w14:paraId="022473BF"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from</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00FF"/>
          <w:sz w:val="18"/>
          <w:szCs w:val="18"/>
          <w:lang w:eastAsia="nl-NL"/>
        </w:rPr>
        <w:t>tabulate</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import</w:t>
      </w:r>
      <w:r w:rsidRPr="00B56C93">
        <w:rPr>
          <w:rFonts w:ascii="Courier New" w:eastAsia="Times New Roman" w:hAnsi="Courier New" w:cs="Courier New"/>
          <w:sz w:val="18"/>
          <w:szCs w:val="18"/>
          <w:lang w:eastAsia="nl-NL"/>
        </w:rPr>
        <w:t xml:space="preserve"> tabulate</w:t>
      </w:r>
    </w:p>
    <w:p w14:paraId="4B790C4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from</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00FF"/>
          <w:sz w:val="18"/>
          <w:szCs w:val="18"/>
          <w:lang w:eastAsia="nl-NL"/>
        </w:rPr>
        <w:t>collections</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import</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Counter</w:t>
      </w:r>
      <w:proofErr w:type="gramStart"/>
      <w:r w:rsidRPr="00B56C93">
        <w:rPr>
          <w:rFonts w:ascii="Courier New" w:eastAsia="Times New Roman" w:hAnsi="Courier New" w:cs="Courier New"/>
          <w:sz w:val="18"/>
          <w:szCs w:val="18"/>
          <w:lang w:eastAsia="nl-NL"/>
        </w:rPr>
        <w:t>,defaultdict</w:t>
      </w:r>
      <w:proofErr w:type="spellEnd"/>
      <w:proofErr w:type="gramEnd"/>
    </w:p>
    <w:p w14:paraId="7DD9BC5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from</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b/>
          <w:bCs/>
          <w:color w:val="0000FF"/>
          <w:sz w:val="18"/>
          <w:szCs w:val="18"/>
          <w:lang w:eastAsia="nl-NL"/>
        </w:rPr>
        <w:t>nltk</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import</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word_tokenize</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as</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wordToks</w:t>
      </w:r>
      <w:proofErr w:type="spellEnd"/>
    </w:p>
    <w:p w14:paraId="251C3D30"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from</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b/>
          <w:bCs/>
          <w:color w:val="0000FF"/>
          <w:sz w:val="18"/>
          <w:szCs w:val="18"/>
          <w:lang w:eastAsia="nl-NL"/>
        </w:rPr>
        <w:t>nltk.classify</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import</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NaiveBayesClassifier</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as</w:t>
      </w:r>
      <w:r w:rsidRPr="00B56C93">
        <w:rPr>
          <w:rFonts w:ascii="Courier New" w:eastAsia="Times New Roman" w:hAnsi="Courier New" w:cs="Courier New"/>
          <w:sz w:val="18"/>
          <w:szCs w:val="18"/>
          <w:lang w:eastAsia="nl-NL"/>
        </w:rPr>
        <w:t xml:space="preserve"> NBC, accuracy</w:t>
      </w:r>
    </w:p>
    <w:p w14:paraId="47642896"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8000"/>
          <w:sz w:val="18"/>
          <w:szCs w:val="18"/>
          <w:lang w:eastAsia="nl-NL"/>
        </w:rPr>
        <w:t>reload</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sys)</w:t>
      </w:r>
    </w:p>
    <w:p w14:paraId="6875EDA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8</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sys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setdefaultencoding</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"utf-8"</w:t>
      </w:r>
      <w:r w:rsidRPr="00B56C93">
        <w:rPr>
          <w:rFonts w:ascii="Courier New" w:eastAsia="Times New Roman" w:hAnsi="Courier New" w:cs="Courier New"/>
          <w:sz w:val="18"/>
          <w:szCs w:val="18"/>
          <w:lang w:eastAsia="nl-NL"/>
        </w:rPr>
        <w:t>)</w:t>
      </w:r>
    </w:p>
    <w:p w14:paraId="0F2A7CAE"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9</w:t>
      </w:r>
    </w:p>
    <w:p w14:paraId="6BFDD95A"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10</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b/>
          <w:bCs/>
          <w:color w:val="008000"/>
          <w:sz w:val="18"/>
          <w:szCs w:val="18"/>
          <w:lang w:eastAsia="nl-NL"/>
        </w:rPr>
        <w:t>def</w:t>
      </w:r>
      <w:proofErr w:type="spellEnd"/>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color w:val="0000FF"/>
          <w:sz w:val="18"/>
          <w:szCs w:val="18"/>
          <w:lang w:eastAsia="nl-NL"/>
        </w:rPr>
        <w:t>getfeatures</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tweet,testingSet</w:t>
      </w:r>
      <w:proofErr w:type="spellEnd"/>
      <w:r w:rsidRPr="00B56C93">
        <w:rPr>
          <w:rFonts w:ascii="Courier New" w:eastAsia="Times New Roman" w:hAnsi="Courier New" w:cs="Courier New"/>
          <w:sz w:val="18"/>
          <w:szCs w:val="18"/>
          <w:lang w:eastAsia="nl-NL"/>
        </w:rPr>
        <w:t>):</w:t>
      </w:r>
    </w:p>
    <w:p w14:paraId="0488501A"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featureDict</w:t>
      </w:r>
      <w:proofErr w:type="spellEnd"/>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w:t>
      </w:r>
      <w:proofErr w:type="gramEnd"/>
    </w:p>
    <w:p w14:paraId="7C75B967"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tweetTokens</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8000"/>
          <w:sz w:val="18"/>
          <w:szCs w:val="18"/>
          <w:lang w:eastAsia="nl-NL"/>
        </w:rPr>
        <w:t>set</w:t>
      </w:r>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wordToks</w:t>
      </w:r>
      <w:proofErr w:type="spellEnd"/>
      <w:r w:rsidRPr="00B56C93">
        <w:rPr>
          <w:rFonts w:ascii="Courier New" w:eastAsia="Times New Roman" w:hAnsi="Courier New" w:cs="Courier New"/>
          <w:sz w:val="18"/>
          <w:szCs w:val="18"/>
          <w:lang w:eastAsia="nl-NL"/>
        </w:rPr>
        <w:t>(tweet))</w:t>
      </w:r>
    </w:p>
    <w:p w14:paraId="4B569AF4"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word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testingSet</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
    <w:p w14:paraId="54836A44"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if</w:t>
      </w:r>
      <w:r w:rsidRPr="00B56C93">
        <w:rPr>
          <w:rFonts w:ascii="Courier New" w:eastAsia="Times New Roman" w:hAnsi="Courier New" w:cs="Courier New"/>
          <w:sz w:val="18"/>
          <w:szCs w:val="18"/>
          <w:lang w:eastAsia="nl-NL"/>
        </w:rPr>
        <w:t xml:space="preserve"> word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tweetTokens</w:t>
      </w:r>
      <w:proofErr w:type="spellEnd"/>
      <w:r w:rsidRPr="00B56C93">
        <w:rPr>
          <w:rFonts w:ascii="Courier New" w:eastAsia="Times New Roman" w:hAnsi="Courier New" w:cs="Courier New"/>
          <w:sz w:val="18"/>
          <w:szCs w:val="18"/>
          <w:lang w:eastAsia="nl-NL"/>
        </w:rPr>
        <w:t>:</w:t>
      </w:r>
    </w:p>
    <w:p w14:paraId="5090948F" w14:textId="77777777" w:rsidR="00B56C93" w:rsidRPr="00B56C93" w:rsidRDefault="00B56C93" w:rsidP="00F210D2">
      <w:pPr>
        <w:shd w:val="clear" w:color="auto" w:fill="F8F8F8"/>
        <w:tabs>
          <w:tab w:val="left" w:pos="567"/>
          <w:tab w:val="left" w:pos="1276"/>
          <w:tab w:val="left" w:pos="1985"/>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featureDict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word]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008000"/>
          <w:sz w:val="18"/>
          <w:szCs w:val="18"/>
          <w:lang w:eastAsia="nl-NL"/>
        </w:rPr>
        <w:t>True</w:t>
      </w:r>
    </w:p>
    <w:p w14:paraId="55A01454" w14:textId="77777777" w:rsidR="00B56C93" w:rsidRPr="00B56C93" w:rsidRDefault="00B56C93" w:rsidP="00F210D2">
      <w:pPr>
        <w:shd w:val="clear" w:color="auto" w:fill="F8F8F8"/>
        <w:tabs>
          <w:tab w:val="left" w:pos="567"/>
          <w:tab w:val="left" w:pos="1276"/>
          <w:tab w:val="left" w:pos="1985"/>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else</w:t>
      </w:r>
      <w:r w:rsidRPr="00B56C93">
        <w:rPr>
          <w:rFonts w:ascii="Courier New" w:eastAsia="Times New Roman" w:hAnsi="Courier New" w:cs="Courier New"/>
          <w:sz w:val="18"/>
          <w:szCs w:val="18"/>
          <w:lang w:eastAsia="nl-NL"/>
        </w:rPr>
        <w:t>:</w:t>
      </w:r>
    </w:p>
    <w:p w14:paraId="7938C74F" w14:textId="77777777" w:rsidR="00B56C93" w:rsidRPr="00B56C93" w:rsidRDefault="00B56C93" w:rsidP="00F210D2">
      <w:pPr>
        <w:shd w:val="clear" w:color="auto" w:fill="F8F8F8"/>
        <w:tabs>
          <w:tab w:val="left" w:pos="567"/>
          <w:tab w:val="left" w:pos="1832"/>
          <w:tab w:val="left" w:pos="1985"/>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17</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featureDict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word]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008000"/>
          <w:sz w:val="18"/>
          <w:szCs w:val="18"/>
          <w:lang w:eastAsia="nl-NL"/>
        </w:rPr>
        <w:t>False</w:t>
      </w:r>
      <w:r w:rsidRPr="00B56C93">
        <w:rPr>
          <w:rFonts w:ascii="Courier New" w:eastAsia="Times New Roman" w:hAnsi="Courier New" w:cs="Courier New"/>
          <w:sz w:val="18"/>
          <w:szCs w:val="18"/>
          <w:lang w:eastAsia="nl-NL"/>
        </w:rPr>
        <w:tab/>
      </w:r>
    </w:p>
    <w:p w14:paraId="12431804"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18</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return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featureDict</w:t>
      </w:r>
      <w:proofErr w:type="spellEnd"/>
    </w:p>
    <w:p w14:paraId="32FCFDB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19</w:t>
      </w:r>
    </w:p>
    <w:p w14:paraId="2E9EFC8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20</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b/>
          <w:bCs/>
          <w:color w:val="008000"/>
          <w:sz w:val="18"/>
          <w:szCs w:val="18"/>
          <w:lang w:eastAsia="nl-NL"/>
        </w:rPr>
        <w:t>def</w:t>
      </w:r>
      <w:proofErr w:type="spellEnd"/>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00FF"/>
          <w:sz w:val="18"/>
          <w:szCs w:val="18"/>
          <w:lang w:eastAsia="nl-NL"/>
        </w:rPr>
        <w:t>classify</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w:t>
      </w:r>
    </w:p>
    <w:p w14:paraId="244B6C3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tweetSet</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8000"/>
          <w:sz w:val="18"/>
          <w:szCs w:val="18"/>
          <w:lang w:eastAsia="nl-NL"/>
        </w:rPr>
        <w:t>set</w:t>
      </w:r>
      <w:r w:rsidRPr="00B56C93">
        <w:rPr>
          <w:rFonts w:ascii="Courier New" w:eastAsia="Times New Roman" w:hAnsi="Courier New" w:cs="Courier New"/>
          <w:sz w:val="18"/>
          <w:szCs w:val="18"/>
          <w:lang w:eastAsia="nl-NL"/>
        </w:rPr>
        <w:t>()</w:t>
      </w:r>
      <w:proofErr w:type="gramEnd"/>
    </w:p>
    <w:p w14:paraId="7C8430C8"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negtweetSet</w:t>
      </w:r>
      <w:proofErr w:type="spellEnd"/>
      <w:r w:rsidRPr="00B56C93">
        <w:rPr>
          <w:rFonts w:ascii="Courier New" w:eastAsia="Times New Roman" w:hAnsi="Courier New" w:cs="Courier New"/>
          <w:color w:val="666666"/>
          <w:sz w:val="18"/>
          <w:szCs w:val="18"/>
          <w:lang w:eastAsia="nl-NL"/>
        </w:rPr>
        <w:t>=</w:t>
      </w:r>
      <w:proofErr w:type="gramStart"/>
      <w:r w:rsidRPr="00B56C93">
        <w:rPr>
          <w:rFonts w:ascii="Courier New" w:eastAsia="Times New Roman" w:hAnsi="Courier New" w:cs="Courier New"/>
          <w:color w:val="008000"/>
          <w:sz w:val="18"/>
          <w:szCs w:val="18"/>
          <w:lang w:eastAsia="nl-NL"/>
        </w:rPr>
        <w:t>set</w:t>
      </w:r>
      <w:r w:rsidRPr="00B56C93">
        <w:rPr>
          <w:rFonts w:ascii="Courier New" w:eastAsia="Times New Roman" w:hAnsi="Courier New" w:cs="Courier New"/>
          <w:sz w:val="18"/>
          <w:szCs w:val="18"/>
          <w:lang w:eastAsia="nl-NL"/>
        </w:rPr>
        <w:t>()</w:t>
      </w:r>
      <w:proofErr w:type="gramEnd"/>
    </w:p>
    <w:p w14:paraId="7650539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annotated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8000"/>
          <w:sz w:val="18"/>
          <w:szCs w:val="18"/>
          <w:lang w:eastAsia="nl-NL"/>
        </w:rPr>
        <w:t>open</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"dagannotatie1.txt"</w:t>
      </w:r>
      <w:r w:rsidRPr="00B56C93">
        <w:rPr>
          <w:rFonts w:ascii="Courier New" w:eastAsia="Times New Roman" w:hAnsi="Courier New" w:cs="Courier New"/>
          <w:sz w:val="18"/>
          <w:szCs w:val="18"/>
          <w:lang w:eastAsia="nl-NL"/>
        </w:rPr>
        <w:t>):</w:t>
      </w:r>
    </w:p>
    <w:p w14:paraId="02A33667"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t xml:space="preserve">tweet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annotated</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strip</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split(</w:t>
      </w:r>
      <w:r w:rsidRPr="00B56C93">
        <w:rPr>
          <w:rFonts w:ascii="Courier New" w:eastAsia="Times New Roman" w:hAnsi="Courier New" w:cs="Courier New"/>
          <w:color w:val="BA2121"/>
          <w:sz w:val="18"/>
          <w:szCs w:val="18"/>
          <w:lang w:eastAsia="nl-NL"/>
        </w:rPr>
        <w:t>"</w:t>
      </w:r>
      <w:r w:rsidRPr="00B56C93">
        <w:rPr>
          <w:rFonts w:ascii="Courier New" w:eastAsia="Times New Roman" w:hAnsi="Courier New" w:cs="Courier New"/>
          <w:b/>
          <w:bCs/>
          <w:color w:val="BB6622"/>
          <w:sz w:val="18"/>
          <w:szCs w:val="18"/>
          <w:lang w:eastAsia="nl-NL"/>
        </w:rPr>
        <w:t>\t</w:t>
      </w:r>
      <w:r w:rsidRPr="00B56C93">
        <w:rPr>
          <w:rFonts w:ascii="Courier New" w:eastAsia="Times New Roman" w:hAnsi="Courier New" w:cs="Courier New"/>
          <w:color w:val="BA2121"/>
          <w:sz w:val="18"/>
          <w:szCs w:val="18"/>
          <w:lang w:eastAsia="nl-NL"/>
        </w:rPr>
        <w:t>"</w:t>
      </w:r>
      <w:r w:rsidRPr="00B56C93">
        <w:rPr>
          <w:rFonts w:ascii="Courier New" w:eastAsia="Times New Roman" w:hAnsi="Courier New" w:cs="Courier New"/>
          <w:sz w:val="18"/>
          <w:szCs w:val="18"/>
          <w:lang w:eastAsia="nl-NL"/>
        </w:rPr>
        <w:t>)</w:t>
      </w:r>
    </w:p>
    <w:p w14:paraId="4A6AB49B"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if</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color w:val="008000"/>
          <w:sz w:val="18"/>
          <w:szCs w:val="18"/>
          <w:lang w:eastAsia="nl-NL"/>
        </w:rPr>
        <w:t>len</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tweet)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4</w:t>
      </w:r>
      <w:r w:rsidRPr="00B56C93">
        <w:rPr>
          <w:rFonts w:ascii="Courier New" w:eastAsia="Times New Roman" w:hAnsi="Courier New" w:cs="Courier New"/>
          <w:sz w:val="18"/>
          <w:szCs w:val="18"/>
          <w:lang w:eastAsia="nl-NL"/>
        </w:rPr>
        <w:t>:</w:t>
      </w:r>
    </w:p>
    <w:p w14:paraId="7A9F7812" w14:textId="77777777" w:rsidR="00B56C93" w:rsidRPr="00B56C93" w:rsidRDefault="00B56C93" w:rsidP="00F210D2">
      <w:pPr>
        <w:shd w:val="clear" w:color="auto" w:fill="F8F8F8"/>
        <w:tabs>
          <w:tab w:val="left" w:pos="916"/>
          <w:tab w:val="left" w:pos="1276"/>
          <w:tab w:val="left" w:pos="15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26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if</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sz w:val="18"/>
          <w:szCs w:val="18"/>
          <w:lang w:eastAsia="nl-NL"/>
        </w:rPr>
        <w:t>tweet[</w:t>
      </w:r>
      <w:proofErr w:type="gramEnd"/>
      <w:r w:rsidRPr="00B56C93">
        <w:rPr>
          <w:rFonts w:ascii="Courier New" w:eastAsia="Times New Roman" w:hAnsi="Courier New" w:cs="Courier New"/>
          <w:color w:val="666666"/>
          <w:sz w:val="18"/>
          <w:szCs w:val="18"/>
          <w:lang w:eastAsia="nl-NL"/>
        </w:rPr>
        <w:t>3</w:t>
      </w:r>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strip() </w:t>
      </w:r>
      <w:r w:rsidRPr="00B56C93">
        <w:rPr>
          <w:rFonts w:ascii="Courier New" w:eastAsia="Times New Roman" w:hAnsi="Courier New" w:cs="Courier New"/>
          <w:b/>
          <w:bCs/>
          <w:color w:val="AA22FF"/>
          <w:sz w:val="18"/>
          <w:szCs w:val="18"/>
          <w:lang w:eastAsia="nl-NL"/>
        </w:rPr>
        <w:t>is</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w:t>
      </w:r>
    </w:p>
    <w:p w14:paraId="52CE529C" w14:textId="77777777" w:rsidR="00B56C93" w:rsidRPr="00B56C93" w:rsidRDefault="00B56C93" w:rsidP="00F210D2">
      <w:pPr>
        <w:shd w:val="clear" w:color="auto" w:fill="F8F8F8"/>
        <w:tabs>
          <w:tab w:val="left" w:pos="916"/>
          <w:tab w:val="left" w:pos="1276"/>
          <w:tab w:val="left" w:pos="1560"/>
          <w:tab w:val="left" w:pos="184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nl-NL" w:eastAsia="nl-NL"/>
        </w:rPr>
      </w:pPr>
      <w:r w:rsidRPr="00B56C93">
        <w:rPr>
          <w:rFonts w:ascii="Courier New" w:eastAsia="Times New Roman" w:hAnsi="Courier New" w:cs="Courier New"/>
          <w:color w:val="666666"/>
          <w:sz w:val="18"/>
          <w:szCs w:val="18"/>
          <w:lang w:val="nl-NL" w:eastAsia="nl-NL"/>
        </w:rPr>
        <w:t>27</w:t>
      </w:r>
      <w:r w:rsidRPr="00B56C93">
        <w:rPr>
          <w:rFonts w:ascii="Courier New" w:eastAsia="Times New Roman" w:hAnsi="Courier New" w:cs="Courier New"/>
          <w:sz w:val="18"/>
          <w:szCs w:val="18"/>
          <w:lang w:val="nl-NL" w:eastAsia="nl-NL"/>
        </w:rPr>
        <w:t xml:space="preserve"> </w:t>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proofErr w:type="spellStart"/>
      <w:r w:rsidRPr="00B56C93">
        <w:rPr>
          <w:rFonts w:ascii="Courier New" w:eastAsia="Times New Roman" w:hAnsi="Courier New" w:cs="Courier New"/>
          <w:sz w:val="18"/>
          <w:szCs w:val="18"/>
          <w:lang w:val="nl-NL" w:eastAsia="nl-NL"/>
        </w:rPr>
        <w:t>negtweetSet</w:t>
      </w:r>
      <w:r w:rsidRPr="00B56C93">
        <w:rPr>
          <w:rFonts w:ascii="Courier New" w:eastAsia="Times New Roman" w:hAnsi="Courier New" w:cs="Courier New"/>
          <w:color w:val="666666"/>
          <w:sz w:val="18"/>
          <w:szCs w:val="18"/>
          <w:lang w:val="nl-NL" w:eastAsia="nl-NL"/>
        </w:rPr>
        <w:t>.</w:t>
      </w:r>
      <w:r w:rsidRPr="00B56C93">
        <w:rPr>
          <w:rFonts w:ascii="Courier New" w:eastAsia="Times New Roman" w:hAnsi="Courier New" w:cs="Courier New"/>
          <w:sz w:val="18"/>
          <w:szCs w:val="18"/>
          <w:lang w:val="nl-NL" w:eastAsia="nl-NL"/>
        </w:rPr>
        <w:t>add</w:t>
      </w:r>
      <w:proofErr w:type="spellEnd"/>
      <w:r w:rsidRPr="00B56C93">
        <w:rPr>
          <w:rFonts w:ascii="Courier New" w:eastAsia="Times New Roman" w:hAnsi="Courier New" w:cs="Courier New"/>
          <w:sz w:val="18"/>
          <w:szCs w:val="18"/>
          <w:lang w:val="nl-NL" w:eastAsia="nl-NL"/>
        </w:rPr>
        <w:t>((</w:t>
      </w:r>
      <w:proofErr w:type="spellStart"/>
      <w:r w:rsidRPr="00B56C93">
        <w:rPr>
          <w:rFonts w:ascii="Courier New" w:eastAsia="Times New Roman" w:hAnsi="Courier New" w:cs="Courier New"/>
          <w:sz w:val="18"/>
          <w:szCs w:val="18"/>
          <w:lang w:val="nl-NL" w:eastAsia="nl-NL"/>
        </w:rPr>
        <w:t>tweet</w:t>
      </w:r>
      <w:proofErr w:type="spellEnd"/>
      <w:r w:rsidRPr="00B56C93">
        <w:rPr>
          <w:rFonts w:ascii="Courier New" w:eastAsia="Times New Roman" w:hAnsi="Courier New" w:cs="Courier New"/>
          <w:sz w:val="18"/>
          <w:szCs w:val="18"/>
          <w:lang w:val="nl-NL" w:eastAsia="nl-NL"/>
        </w:rPr>
        <w:t>[</w:t>
      </w:r>
      <w:r w:rsidRPr="00B56C93">
        <w:rPr>
          <w:rFonts w:ascii="Courier New" w:eastAsia="Times New Roman" w:hAnsi="Courier New" w:cs="Courier New"/>
          <w:color w:val="666666"/>
          <w:sz w:val="18"/>
          <w:szCs w:val="18"/>
          <w:lang w:val="nl-NL" w:eastAsia="nl-NL"/>
        </w:rPr>
        <w:t>1</w:t>
      </w:r>
      <w:r w:rsidRPr="00B56C93">
        <w:rPr>
          <w:rFonts w:ascii="Courier New" w:eastAsia="Times New Roman" w:hAnsi="Courier New" w:cs="Courier New"/>
          <w:sz w:val="18"/>
          <w:szCs w:val="18"/>
          <w:lang w:val="nl-NL" w:eastAsia="nl-NL"/>
        </w:rPr>
        <w:t xml:space="preserve">], </w:t>
      </w:r>
      <w:proofErr w:type="spellStart"/>
      <w:r w:rsidRPr="00B56C93">
        <w:rPr>
          <w:rFonts w:ascii="Courier New" w:eastAsia="Times New Roman" w:hAnsi="Courier New" w:cs="Courier New"/>
          <w:sz w:val="18"/>
          <w:szCs w:val="18"/>
          <w:lang w:val="nl-NL" w:eastAsia="nl-NL"/>
        </w:rPr>
        <w:t>tweet</w:t>
      </w:r>
      <w:proofErr w:type="spellEnd"/>
      <w:r w:rsidRPr="00B56C93">
        <w:rPr>
          <w:rFonts w:ascii="Courier New" w:eastAsia="Times New Roman" w:hAnsi="Courier New" w:cs="Courier New"/>
          <w:sz w:val="18"/>
          <w:szCs w:val="18"/>
          <w:lang w:val="nl-NL" w:eastAsia="nl-NL"/>
        </w:rPr>
        <w:t>[</w:t>
      </w:r>
      <w:r w:rsidRPr="00B56C93">
        <w:rPr>
          <w:rFonts w:ascii="Courier New" w:eastAsia="Times New Roman" w:hAnsi="Courier New" w:cs="Courier New"/>
          <w:color w:val="666666"/>
          <w:sz w:val="18"/>
          <w:szCs w:val="18"/>
          <w:lang w:val="nl-NL" w:eastAsia="nl-NL"/>
        </w:rPr>
        <w:t>3</w:t>
      </w:r>
      <w:r w:rsidRPr="00B56C93">
        <w:rPr>
          <w:rFonts w:ascii="Courier New" w:eastAsia="Times New Roman" w:hAnsi="Courier New" w:cs="Courier New"/>
          <w:sz w:val="18"/>
          <w:szCs w:val="18"/>
          <w:lang w:val="nl-NL" w:eastAsia="nl-NL"/>
        </w:rPr>
        <w:t>]))</w:t>
      </w:r>
    </w:p>
    <w:p w14:paraId="5043FF1E" w14:textId="77777777" w:rsidR="00B56C93" w:rsidRPr="00B56C93" w:rsidRDefault="00B56C93" w:rsidP="00F210D2">
      <w:pPr>
        <w:shd w:val="clear" w:color="auto" w:fill="F8F8F8"/>
        <w:tabs>
          <w:tab w:val="left" w:pos="916"/>
          <w:tab w:val="left" w:pos="1276"/>
          <w:tab w:val="left" w:pos="1560"/>
          <w:tab w:val="left" w:pos="184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nl-NL" w:eastAsia="nl-NL"/>
        </w:rPr>
      </w:pPr>
      <w:r w:rsidRPr="00B56C93">
        <w:rPr>
          <w:rFonts w:ascii="Courier New" w:eastAsia="Times New Roman" w:hAnsi="Courier New" w:cs="Courier New"/>
          <w:color w:val="666666"/>
          <w:sz w:val="18"/>
          <w:szCs w:val="18"/>
          <w:lang w:val="nl-NL" w:eastAsia="nl-NL"/>
        </w:rPr>
        <w:t>28</w:t>
      </w:r>
      <w:r w:rsidRPr="00B56C93">
        <w:rPr>
          <w:rFonts w:ascii="Courier New" w:eastAsia="Times New Roman" w:hAnsi="Courier New" w:cs="Courier New"/>
          <w:sz w:val="18"/>
          <w:szCs w:val="18"/>
          <w:lang w:val="nl-NL" w:eastAsia="nl-NL"/>
        </w:rPr>
        <w:t xml:space="preserve"> </w:t>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proofErr w:type="spellStart"/>
      <w:r w:rsidRPr="00B56C93">
        <w:rPr>
          <w:rFonts w:ascii="Courier New" w:eastAsia="Times New Roman" w:hAnsi="Courier New" w:cs="Courier New"/>
          <w:b/>
          <w:bCs/>
          <w:color w:val="008000"/>
          <w:sz w:val="18"/>
          <w:szCs w:val="18"/>
          <w:lang w:val="nl-NL" w:eastAsia="nl-NL"/>
        </w:rPr>
        <w:t>else</w:t>
      </w:r>
      <w:proofErr w:type="spellEnd"/>
      <w:r w:rsidRPr="00B56C93">
        <w:rPr>
          <w:rFonts w:ascii="Courier New" w:eastAsia="Times New Roman" w:hAnsi="Courier New" w:cs="Courier New"/>
          <w:sz w:val="18"/>
          <w:szCs w:val="18"/>
          <w:lang w:val="nl-NL" w:eastAsia="nl-NL"/>
        </w:rPr>
        <w:t>:</w:t>
      </w:r>
    </w:p>
    <w:p w14:paraId="5B9EF092" w14:textId="77777777" w:rsidR="00B56C93" w:rsidRPr="00B56C93" w:rsidRDefault="00B56C93" w:rsidP="00F210D2">
      <w:pPr>
        <w:shd w:val="clear" w:color="auto" w:fill="F8F8F8"/>
        <w:tabs>
          <w:tab w:val="left" w:pos="916"/>
          <w:tab w:val="left" w:pos="1276"/>
          <w:tab w:val="left" w:pos="1560"/>
          <w:tab w:val="left" w:pos="1843"/>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nl-NL" w:eastAsia="nl-NL"/>
        </w:rPr>
      </w:pPr>
      <w:r w:rsidRPr="00B56C93">
        <w:rPr>
          <w:rFonts w:ascii="Courier New" w:eastAsia="Times New Roman" w:hAnsi="Courier New" w:cs="Courier New"/>
          <w:color w:val="666666"/>
          <w:sz w:val="18"/>
          <w:szCs w:val="18"/>
          <w:lang w:val="nl-NL" w:eastAsia="nl-NL"/>
        </w:rPr>
        <w:t>29</w:t>
      </w:r>
      <w:r w:rsidRPr="00B56C93">
        <w:rPr>
          <w:rFonts w:ascii="Courier New" w:eastAsia="Times New Roman" w:hAnsi="Courier New" w:cs="Courier New"/>
          <w:sz w:val="18"/>
          <w:szCs w:val="18"/>
          <w:lang w:val="nl-NL" w:eastAsia="nl-NL"/>
        </w:rPr>
        <w:t xml:space="preserve"> </w:t>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r w:rsidRPr="00B56C93">
        <w:rPr>
          <w:rFonts w:ascii="Courier New" w:eastAsia="Times New Roman" w:hAnsi="Courier New" w:cs="Courier New"/>
          <w:sz w:val="18"/>
          <w:szCs w:val="18"/>
          <w:lang w:val="nl-NL" w:eastAsia="nl-NL"/>
        </w:rPr>
        <w:tab/>
      </w:r>
      <w:proofErr w:type="spellStart"/>
      <w:r w:rsidRPr="00B56C93">
        <w:rPr>
          <w:rFonts w:ascii="Courier New" w:eastAsia="Times New Roman" w:hAnsi="Courier New" w:cs="Courier New"/>
          <w:sz w:val="18"/>
          <w:szCs w:val="18"/>
          <w:lang w:val="nl-NL" w:eastAsia="nl-NL"/>
        </w:rPr>
        <w:t>tweetSet</w:t>
      </w:r>
      <w:r w:rsidRPr="00B56C93">
        <w:rPr>
          <w:rFonts w:ascii="Courier New" w:eastAsia="Times New Roman" w:hAnsi="Courier New" w:cs="Courier New"/>
          <w:color w:val="666666"/>
          <w:sz w:val="18"/>
          <w:szCs w:val="18"/>
          <w:lang w:val="nl-NL" w:eastAsia="nl-NL"/>
        </w:rPr>
        <w:t>.</w:t>
      </w:r>
      <w:r w:rsidRPr="00B56C93">
        <w:rPr>
          <w:rFonts w:ascii="Courier New" w:eastAsia="Times New Roman" w:hAnsi="Courier New" w:cs="Courier New"/>
          <w:sz w:val="18"/>
          <w:szCs w:val="18"/>
          <w:lang w:val="nl-NL" w:eastAsia="nl-NL"/>
        </w:rPr>
        <w:t>add</w:t>
      </w:r>
      <w:proofErr w:type="spellEnd"/>
      <w:r w:rsidRPr="00B56C93">
        <w:rPr>
          <w:rFonts w:ascii="Courier New" w:eastAsia="Times New Roman" w:hAnsi="Courier New" w:cs="Courier New"/>
          <w:sz w:val="18"/>
          <w:szCs w:val="18"/>
          <w:lang w:val="nl-NL" w:eastAsia="nl-NL"/>
        </w:rPr>
        <w:t>((</w:t>
      </w:r>
      <w:proofErr w:type="spellStart"/>
      <w:r w:rsidRPr="00B56C93">
        <w:rPr>
          <w:rFonts w:ascii="Courier New" w:eastAsia="Times New Roman" w:hAnsi="Courier New" w:cs="Courier New"/>
          <w:sz w:val="18"/>
          <w:szCs w:val="18"/>
          <w:lang w:val="nl-NL" w:eastAsia="nl-NL"/>
        </w:rPr>
        <w:t>tweet</w:t>
      </w:r>
      <w:proofErr w:type="spellEnd"/>
      <w:r w:rsidRPr="00B56C93">
        <w:rPr>
          <w:rFonts w:ascii="Courier New" w:eastAsia="Times New Roman" w:hAnsi="Courier New" w:cs="Courier New"/>
          <w:sz w:val="18"/>
          <w:szCs w:val="18"/>
          <w:lang w:val="nl-NL" w:eastAsia="nl-NL"/>
        </w:rPr>
        <w:t>[</w:t>
      </w:r>
      <w:r w:rsidRPr="00B56C93">
        <w:rPr>
          <w:rFonts w:ascii="Courier New" w:eastAsia="Times New Roman" w:hAnsi="Courier New" w:cs="Courier New"/>
          <w:color w:val="666666"/>
          <w:sz w:val="18"/>
          <w:szCs w:val="18"/>
          <w:lang w:val="nl-NL" w:eastAsia="nl-NL"/>
        </w:rPr>
        <w:t>1</w:t>
      </w:r>
      <w:r w:rsidRPr="00B56C93">
        <w:rPr>
          <w:rFonts w:ascii="Courier New" w:eastAsia="Times New Roman" w:hAnsi="Courier New" w:cs="Courier New"/>
          <w:sz w:val="18"/>
          <w:szCs w:val="18"/>
          <w:lang w:val="nl-NL" w:eastAsia="nl-NL"/>
        </w:rPr>
        <w:t xml:space="preserve">], </w:t>
      </w:r>
      <w:proofErr w:type="spellStart"/>
      <w:r w:rsidRPr="00B56C93">
        <w:rPr>
          <w:rFonts w:ascii="Courier New" w:eastAsia="Times New Roman" w:hAnsi="Courier New" w:cs="Courier New"/>
          <w:sz w:val="18"/>
          <w:szCs w:val="18"/>
          <w:lang w:val="nl-NL" w:eastAsia="nl-NL"/>
        </w:rPr>
        <w:t>tweet</w:t>
      </w:r>
      <w:proofErr w:type="spellEnd"/>
      <w:r w:rsidRPr="00B56C93">
        <w:rPr>
          <w:rFonts w:ascii="Courier New" w:eastAsia="Times New Roman" w:hAnsi="Courier New" w:cs="Courier New"/>
          <w:sz w:val="18"/>
          <w:szCs w:val="18"/>
          <w:lang w:val="nl-NL" w:eastAsia="nl-NL"/>
        </w:rPr>
        <w:t>[</w:t>
      </w:r>
      <w:r w:rsidRPr="00B56C93">
        <w:rPr>
          <w:rFonts w:ascii="Courier New" w:eastAsia="Times New Roman" w:hAnsi="Courier New" w:cs="Courier New"/>
          <w:color w:val="666666"/>
          <w:sz w:val="18"/>
          <w:szCs w:val="18"/>
          <w:lang w:val="nl-NL" w:eastAsia="nl-NL"/>
        </w:rPr>
        <w:t>3</w:t>
      </w:r>
      <w:r w:rsidRPr="00B56C93">
        <w:rPr>
          <w:rFonts w:ascii="Courier New" w:eastAsia="Times New Roman" w:hAnsi="Courier New" w:cs="Courier New"/>
          <w:sz w:val="18"/>
          <w:szCs w:val="18"/>
          <w:lang w:val="nl-NL" w:eastAsia="nl-NL"/>
        </w:rPr>
        <w:t>]))</w:t>
      </w:r>
    </w:p>
    <w:p w14:paraId="7B800699"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nl-NL" w:eastAsia="nl-NL"/>
        </w:rPr>
      </w:pPr>
      <w:r w:rsidRPr="00B56C93">
        <w:rPr>
          <w:rFonts w:ascii="Courier New" w:eastAsia="Times New Roman" w:hAnsi="Courier New" w:cs="Courier New"/>
          <w:color w:val="666666"/>
          <w:sz w:val="18"/>
          <w:szCs w:val="18"/>
          <w:lang w:val="nl-NL" w:eastAsia="nl-NL"/>
        </w:rPr>
        <w:t>30</w:t>
      </w:r>
      <w:r w:rsidRPr="00B56C93">
        <w:rPr>
          <w:rFonts w:ascii="Courier New" w:eastAsia="Times New Roman" w:hAnsi="Courier New" w:cs="Courier New"/>
          <w:sz w:val="18"/>
          <w:szCs w:val="18"/>
          <w:lang w:val="nl-NL" w:eastAsia="nl-NL"/>
        </w:rPr>
        <w:t xml:space="preserve"> </w:t>
      </w:r>
      <w:r w:rsidRPr="00B56C93">
        <w:rPr>
          <w:rFonts w:ascii="Courier New" w:eastAsia="Times New Roman" w:hAnsi="Courier New" w:cs="Courier New"/>
          <w:sz w:val="18"/>
          <w:szCs w:val="18"/>
          <w:lang w:val="nl-NL" w:eastAsia="nl-NL"/>
        </w:rPr>
        <w:tab/>
      </w:r>
      <w:proofErr w:type="spellStart"/>
      <w:r w:rsidRPr="00B56C93">
        <w:rPr>
          <w:rFonts w:ascii="Courier New" w:eastAsia="Times New Roman" w:hAnsi="Courier New" w:cs="Courier New"/>
          <w:sz w:val="18"/>
          <w:szCs w:val="18"/>
          <w:lang w:val="nl-NL" w:eastAsia="nl-NL"/>
        </w:rPr>
        <w:t>tweetSet</w:t>
      </w:r>
      <w:r w:rsidRPr="00B56C93">
        <w:rPr>
          <w:rFonts w:ascii="Courier New" w:eastAsia="Times New Roman" w:hAnsi="Courier New" w:cs="Courier New"/>
          <w:color w:val="666666"/>
          <w:sz w:val="18"/>
          <w:szCs w:val="18"/>
          <w:lang w:val="nl-NL" w:eastAsia="nl-NL"/>
        </w:rPr>
        <w:t>.</w:t>
      </w:r>
      <w:r w:rsidRPr="00B56C93">
        <w:rPr>
          <w:rFonts w:ascii="Courier New" w:eastAsia="Times New Roman" w:hAnsi="Courier New" w:cs="Courier New"/>
          <w:sz w:val="18"/>
          <w:szCs w:val="18"/>
          <w:lang w:val="nl-NL" w:eastAsia="nl-NL"/>
        </w:rPr>
        <w:t>update</w:t>
      </w:r>
      <w:proofErr w:type="spellEnd"/>
      <w:r w:rsidRPr="00B56C93">
        <w:rPr>
          <w:rFonts w:ascii="Courier New" w:eastAsia="Times New Roman" w:hAnsi="Courier New" w:cs="Courier New"/>
          <w:sz w:val="18"/>
          <w:szCs w:val="18"/>
          <w:lang w:val="nl-NL" w:eastAsia="nl-NL"/>
        </w:rPr>
        <w:t>(</w:t>
      </w:r>
      <w:proofErr w:type="spellStart"/>
      <w:r w:rsidRPr="00B56C93">
        <w:rPr>
          <w:rFonts w:ascii="Courier New" w:eastAsia="Times New Roman" w:hAnsi="Courier New" w:cs="Courier New"/>
          <w:sz w:val="18"/>
          <w:szCs w:val="18"/>
          <w:lang w:val="nl-NL" w:eastAsia="nl-NL"/>
        </w:rPr>
        <w:t>random</w:t>
      </w:r>
      <w:r w:rsidRPr="00B56C93">
        <w:rPr>
          <w:rFonts w:ascii="Courier New" w:eastAsia="Times New Roman" w:hAnsi="Courier New" w:cs="Courier New"/>
          <w:color w:val="666666"/>
          <w:sz w:val="18"/>
          <w:szCs w:val="18"/>
          <w:lang w:val="nl-NL" w:eastAsia="nl-NL"/>
        </w:rPr>
        <w:t>.</w:t>
      </w:r>
      <w:r w:rsidRPr="00B56C93">
        <w:rPr>
          <w:rFonts w:ascii="Courier New" w:eastAsia="Times New Roman" w:hAnsi="Courier New" w:cs="Courier New"/>
          <w:sz w:val="18"/>
          <w:szCs w:val="18"/>
          <w:lang w:val="nl-NL" w:eastAsia="nl-NL"/>
        </w:rPr>
        <w:t>sample</w:t>
      </w:r>
      <w:proofErr w:type="spellEnd"/>
      <w:proofErr w:type="gramStart"/>
      <w:r w:rsidRPr="00B56C93">
        <w:rPr>
          <w:rFonts w:ascii="Courier New" w:eastAsia="Times New Roman" w:hAnsi="Courier New" w:cs="Courier New"/>
          <w:sz w:val="18"/>
          <w:szCs w:val="18"/>
          <w:lang w:val="nl-NL" w:eastAsia="nl-NL"/>
        </w:rPr>
        <w:t>(</w:t>
      </w:r>
      <w:proofErr w:type="gramEnd"/>
      <w:r w:rsidRPr="00B56C93">
        <w:rPr>
          <w:rFonts w:ascii="Courier New" w:eastAsia="Times New Roman" w:hAnsi="Courier New" w:cs="Courier New"/>
          <w:sz w:val="18"/>
          <w:szCs w:val="18"/>
          <w:lang w:val="nl-NL" w:eastAsia="nl-NL"/>
        </w:rPr>
        <w:t>negtweetSet,</w:t>
      </w:r>
      <w:r w:rsidRPr="00B56C93">
        <w:rPr>
          <w:rFonts w:ascii="Courier New" w:eastAsia="Times New Roman" w:hAnsi="Courier New" w:cs="Courier New"/>
          <w:color w:val="666666"/>
          <w:sz w:val="18"/>
          <w:szCs w:val="18"/>
          <w:lang w:val="nl-NL" w:eastAsia="nl-NL"/>
        </w:rPr>
        <w:t>150</w:t>
      </w:r>
      <w:r w:rsidRPr="00B56C93">
        <w:rPr>
          <w:rFonts w:ascii="Courier New" w:eastAsia="Times New Roman" w:hAnsi="Courier New" w:cs="Courier New"/>
          <w:sz w:val="18"/>
          <w:szCs w:val="18"/>
          <w:lang w:val="nl-NL" w:eastAsia="nl-NL"/>
        </w:rPr>
        <w:t>))</w:t>
      </w:r>
    </w:p>
    <w:p w14:paraId="798A1B8E"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wordSet</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sz w:val="18"/>
          <w:szCs w:val="18"/>
          <w:lang w:eastAsia="nl-NL"/>
        </w:rPr>
        <w:t>chain(</w:t>
      </w:r>
      <w:proofErr w:type="gramEnd"/>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word_tokenize</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i</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666666"/>
          <w:sz w:val="18"/>
          <w:szCs w:val="18"/>
          <w:lang w:eastAsia="nl-NL"/>
        </w:rPr>
        <w:t>0</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i</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tweetSet</w:t>
      </w:r>
      <w:proofErr w:type="spellEnd"/>
      <w:r w:rsidRPr="00B56C93">
        <w:rPr>
          <w:rFonts w:ascii="Courier New" w:eastAsia="Times New Roman" w:hAnsi="Courier New" w:cs="Courier New"/>
          <w:sz w:val="18"/>
          <w:szCs w:val="18"/>
          <w:lang w:eastAsia="nl-NL"/>
        </w:rPr>
        <w:t>])</w:t>
      </w:r>
    </w:p>
    <w:p w14:paraId="42502014"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wordAmount</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sz w:val="18"/>
          <w:szCs w:val="18"/>
          <w:lang w:eastAsia="nl-NL"/>
        </w:rPr>
        <w:t>Counter(</w:t>
      </w:r>
      <w:proofErr w:type="spellStart"/>
      <w:proofErr w:type="gramEnd"/>
      <w:r w:rsidRPr="00B56C93">
        <w:rPr>
          <w:rFonts w:ascii="Courier New" w:eastAsia="Times New Roman" w:hAnsi="Courier New" w:cs="Courier New"/>
          <w:sz w:val="18"/>
          <w:szCs w:val="18"/>
          <w:lang w:eastAsia="nl-NL"/>
        </w:rPr>
        <w:t>wordSet</w:t>
      </w:r>
      <w:proofErr w:type="spellEnd"/>
      <w:r w:rsidRPr="00B56C93">
        <w:rPr>
          <w:rFonts w:ascii="Courier New" w:eastAsia="Times New Roman" w:hAnsi="Courier New" w:cs="Courier New"/>
          <w:sz w:val="18"/>
          <w:szCs w:val="18"/>
          <w:lang w:eastAsia="nl-NL"/>
        </w:rPr>
        <w:t>)</w:t>
      </w:r>
    </w:p>
    <w:p w14:paraId="16EB8519"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testingSet</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8000"/>
          <w:sz w:val="18"/>
          <w:szCs w:val="18"/>
          <w:lang w:eastAsia="nl-NL"/>
        </w:rPr>
        <w:t>set</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[word </w:t>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word, </w:t>
      </w:r>
    </w:p>
    <w:p w14:paraId="645DBDC9"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t xml:space="preserve">n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wordAmount</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most_</w:t>
      </w:r>
      <w:proofErr w:type="gramStart"/>
      <w:r w:rsidRPr="00B56C93">
        <w:rPr>
          <w:rFonts w:ascii="Courier New" w:eastAsia="Times New Roman" w:hAnsi="Courier New" w:cs="Courier New"/>
          <w:sz w:val="18"/>
          <w:szCs w:val="18"/>
          <w:lang w:eastAsia="nl-NL"/>
        </w:rPr>
        <w:t>common</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666666"/>
          <w:sz w:val="18"/>
          <w:szCs w:val="18"/>
          <w:lang w:eastAsia="nl-NL"/>
        </w:rPr>
        <w:t>250</w:t>
      </w:r>
      <w:r w:rsidRPr="00B56C93">
        <w:rPr>
          <w:rFonts w:ascii="Courier New" w:eastAsia="Times New Roman" w:hAnsi="Courier New" w:cs="Courier New"/>
          <w:sz w:val="18"/>
          <w:szCs w:val="18"/>
          <w:lang w:eastAsia="nl-NL"/>
        </w:rPr>
        <w:t>)])</w:t>
      </w:r>
    </w:p>
    <w:p w14:paraId="7B46C09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featureList</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
    <w:p w14:paraId="6456D191"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tweet, tag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tweetSet</w:t>
      </w:r>
      <w:proofErr w:type="spellEnd"/>
      <w:r w:rsidRPr="00B56C93">
        <w:rPr>
          <w:rFonts w:ascii="Courier New" w:eastAsia="Times New Roman" w:hAnsi="Courier New" w:cs="Courier New"/>
          <w:sz w:val="18"/>
          <w:szCs w:val="18"/>
          <w:lang w:eastAsia="nl-NL"/>
        </w:rPr>
        <w:t>:</w:t>
      </w:r>
    </w:p>
    <w:p w14:paraId="71B2A5C7"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37</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featureDict</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getfeatures</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tweet,testingSet</w:t>
      </w:r>
      <w:proofErr w:type="spellEnd"/>
      <w:r w:rsidRPr="00B56C93">
        <w:rPr>
          <w:rFonts w:ascii="Courier New" w:eastAsia="Times New Roman" w:hAnsi="Courier New" w:cs="Courier New"/>
          <w:sz w:val="18"/>
          <w:szCs w:val="18"/>
          <w:lang w:eastAsia="nl-NL"/>
        </w:rPr>
        <w:t>)</w:t>
      </w:r>
    </w:p>
    <w:p w14:paraId="6D8EB807"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38</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featureList</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append</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featureDict,tag</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sz w:val="18"/>
          <w:szCs w:val="18"/>
          <w:lang w:eastAsia="nl-NL"/>
        </w:rPr>
        <w:tab/>
      </w:r>
    </w:p>
    <w:p w14:paraId="1736E4C0"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39</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 xml:space="preserve">divider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color w:val="008000"/>
          <w:sz w:val="18"/>
          <w:szCs w:val="18"/>
          <w:lang w:eastAsia="nl-NL"/>
        </w:rPr>
        <w:t>int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666666"/>
          <w:sz w:val="18"/>
          <w:szCs w:val="18"/>
          <w:lang w:eastAsia="nl-NL"/>
        </w:rPr>
        <w:t>0.8*</w:t>
      </w:r>
      <w:proofErr w:type="spellStart"/>
      <w:r w:rsidRPr="00B56C93">
        <w:rPr>
          <w:rFonts w:ascii="Courier New" w:eastAsia="Times New Roman" w:hAnsi="Courier New" w:cs="Courier New"/>
          <w:color w:val="008000"/>
          <w:sz w:val="18"/>
          <w:szCs w:val="18"/>
          <w:lang w:eastAsia="nl-NL"/>
        </w:rPr>
        <w:t>len</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featureList</w:t>
      </w:r>
      <w:proofErr w:type="spellEnd"/>
      <w:r w:rsidRPr="00B56C93">
        <w:rPr>
          <w:rFonts w:ascii="Courier New" w:eastAsia="Times New Roman" w:hAnsi="Courier New" w:cs="Courier New"/>
          <w:sz w:val="18"/>
          <w:szCs w:val="18"/>
          <w:lang w:eastAsia="nl-NL"/>
        </w:rPr>
        <w:t>))</w:t>
      </w:r>
    </w:p>
    <w:p w14:paraId="2FF2452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40</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trainTweets</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featureList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:divider]</w:t>
      </w:r>
    </w:p>
    <w:p w14:paraId="7C5309B5"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testTweets</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featureList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divider:]</w:t>
      </w:r>
      <w:r w:rsidRPr="00B56C93">
        <w:rPr>
          <w:rFonts w:ascii="Courier New" w:eastAsia="Times New Roman" w:hAnsi="Courier New" w:cs="Courier New"/>
          <w:sz w:val="18"/>
          <w:szCs w:val="18"/>
          <w:lang w:eastAsia="nl-NL"/>
        </w:rPr>
        <w:tab/>
      </w:r>
    </w:p>
    <w:p w14:paraId="18A85539"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 xml:space="preserve">classifier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NBC</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train</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trainTweets</w:t>
      </w:r>
      <w:proofErr w:type="spellEnd"/>
      <w:r w:rsidRPr="00B56C93">
        <w:rPr>
          <w:rFonts w:ascii="Courier New" w:eastAsia="Times New Roman" w:hAnsi="Courier New" w:cs="Courier New"/>
          <w:sz w:val="18"/>
          <w:szCs w:val="18"/>
          <w:lang w:eastAsia="nl-NL"/>
        </w:rPr>
        <w:t>)</w:t>
      </w:r>
    </w:p>
    <w:p w14:paraId="0CDA37EA"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gramStart"/>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accuracy(</w:t>
      </w:r>
      <w:proofErr w:type="spellStart"/>
      <w:r w:rsidRPr="00B56C93">
        <w:rPr>
          <w:rFonts w:ascii="Courier New" w:eastAsia="Times New Roman" w:hAnsi="Courier New" w:cs="Courier New"/>
          <w:sz w:val="18"/>
          <w:szCs w:val="18"/>
          <w:lang w:eastAsia="nl-NL"/>
        </w:rPr>
        <w:t>classifier,testTweets</w:t>
      </w:r>
      <w:proofErr w:type="spellEnd"/>
      <w:r w:rsidRPr="00B56C93">
        <w:rPr>
          <w:rFonts w:ascii="Courier New" w:eastAsia="Times New Roman" w:hAnsi="Courier New" w:cs="Courier New"/>
          <w:sz w:val="18"/>
          <w:szCs w:val="18"/>
          <w:lang w:eastAsia="nl-NL"/>
        </w:rPr>
        <w:t>))</w:t>
      </w:r>
    </w:p>
    <w:p w14:paraId="2A9FB512"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lastRenderedPageBreak/>
        <w:t>44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 xml:space="preserve">ref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
    <w:p w14:paraId="4BF23BB2"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 xml:space="preserve">tagged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
    <w:p w14:paraId="26E8F26F"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f</w:t>
      </w:r>
      <w:proofErr w:type="gramStart"/>
      <w:r w:rsidRPr="00B56C93">
        <w:rPr>
          <w:rFonts w:ascii="Courier New" w:eastAsia="Times New Roman" w:hAnsi="Courier New" w:cs="Courier New"/>
          <w:sz w:val="18"/>
          <w:szCs w:val="18"/>
          <w:lang w:eastAsia="nl-NL"/>
        </w:rPr>
        <w:t>,e</w:t>
      </w:r>
      <w:proofErr w:type="spellEnd"/>
      <w:proofErr w:type="gram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testTweets</w:t>
      </w:r>
      <w:proofErr w:type="spellEnd"/>
      <w:r w:rsidRPr="00B56C93">
        <w:rPr>
          <w:rFonts w:ascii="Courier New" w:eastAsia="Times New Roman" w:hAnsi="Courier New" w:cs="Courier New"/>
          <w:sz w:val="18"/>
          <w:szCs w:val="18"/>
          <w:lang w:eastAsia="nl-NL"/>
        </w:rPr>
        <w:t>:</w:t>
      </w:r>
    </w:p>
    <w:p w14:paraId="51A94CD6"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47</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ref</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append</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e)</w:t>
      </w:r>
    </w:p>
    <w:p w14:paraId="66F596A4"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48</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append</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classifier</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classify</w:t>
      </w:r>
      <w:proofErr w:type="spellEnd"/>
      <w:r w:rsidRPr="00B56C93">
        <w:rPr>
          <w:rFonts w:ascii="Courier New" w:eastAsia="Times New Roman" w:hAnsi="Courier New" w:cs="Courier New"/>
          <w:sz w:val="18"/>
          <w:szCs w:val="18"/>
          <w:lang w:eastAsia="nl-NL"/>
        </w:rPr>
        <w:t>(f))</w:t>
      </w:r>
    </w:p>
    <w:p w14:paraId="76A0F6CE"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49</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 xml:space="preserve">cm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ConfusionMatrix</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ref,tagged</w:t>
      </w:r>
      <w:proofErr w:type="spellEnd"/>
      <w:r w:rsidRPr="00B56C93">
        <w:rPr>
          <w:rFonts w:ascii="Courier New" w:eastAsia="Times New Roman" w:hAnsi="Courier New" w:cs="Courier New"/>
          <w:sz w:val="18"/>
          <w:szCs w:val="18"/>
          <w:lang w:eastAsia="nl-NL"/>
        </w:rPr>
        <w:t>)</w:t>
      </w:r>
    </w:p>
    <w:p w14:paraId="182925E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50</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gramStart"/>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cm</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pretty_format</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sort_by_count</w:t>
      </w:r>
      <w:proofErr w:type="spellEnd"/>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color w:val="008000"/>
          <w:sz w:val="18"/>
          <w:szCs w:val="18"/>
          <w:lang w:eastAsia="nl-NL"/>
        </w:rPr>
        <w:t>True</w:t>
      </w:r>
      <w:r w:rsidRPr="00B56C93">
        <w:rPr>
          <w:rFonts w:ascii="Courier New" w:eastAsia="Times New Roman" w:hAnsi="Courier New" w:cs="Courier New"/>
          <w:sz w:val="18"/>
          <w:szCs w:val="18"/>
          <w:lang w:eastAsia="nl-NL"/>
        </w:rPr>
        <w:t xml:space="preserve">, </w:t>
      </w:r>
    </w:p>
    <w:p w14:paraId="7D9F426A"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show_percents</w:t>
      </w:r>
      <w:proofErr w:type="spellEnd"/>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color w:val="008000"/>
          <w:sz w:val="18"/>
          <w:szCs w:val="18"/>
          <w:lang w:eastAsia="nl-NL"/>
        </w:rPr>
        <w:t>True</w:t>
      </w:r>
      <w:r w:rsidRPr="00B56C93">
        <w:rPr>
          <w:rFonts w:ascii="Courier New" w:eastAsia="Times New Roman" w:hAnsi="Courier New" w:cs="Courier New"/>
          <w:sz w:val="18"/>
          <w:szCs w:val="18"/>
          <w:lang w:eastAsia="nl-NL"/>
        </w:rPr>
        <w:t>, truncate</w:t>
      </w:r>
      <w:r w:rsidRPr="00B56C93">
        <w:rPr>
          <w:rFonts w:ascii="Courier New" w:eastAsia="Times New Roman" w:hAnsi="Courier New" w:cs="Courier New"/>
          <w:color w:val="666666"/>
          <w:sz w:val="18"/>
          <w:szCs w:val="18"/>
          <w:lang w:eastAsia="nl-NL"/>
        </w:rPr>
        <w:t>=9</w:t>
      </w:r>
      <w:r w:rsidRPr="00B56C93">
        <w:rPr>
          <w:rFonts w:ascii="Courier New" w:eastAsia="Times New Roman" w:hAnsi="Courier New" w:cs="Courier New"/>
          <w:sz w:val="18"/>
          <w:szCs w:val="18"/>
          <w:lang w:eastAsia="nl-NL"/>
        </w:rPr>
        <w:t>))</w:t>
      </w:r>
    </w:p>
    <w:p w14:paraId="61C3CB40"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defaultdict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008000"/>
          <w:sz w:val="18"/>
          <w:szCs w:val="18"/>
          <w:lang w:eastAsia="nl-NL"/>
        </w:rPr>
        <w:t>set</w:t>
      </w:r>
      <w:r w:rsidRPr="00B56C93">
        <w:rPr>
          <w:rFonts w:ascii="Courier New" w:eastAsia="Times New Roman" w:hAnsi="Courier New" w:cs="Courier New"/>
          <w:sz w:val="18"/>
          <w:szCs w:val="18"/>
          <w:lang w:eastAsia="nl-NL"/>
        </w:rPr>
        <w:t>)</w:t>
      </w:r>
    </w:p>
    <w:p w14:paraId="2F59421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defaultdict</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008000"/>
          <w:sz w:val="18"/>
          <w:szCs w:val="18"/>
          <w:lang w:eastAsia="nl-NL"/>
        </w:rPr>
        <w:t>set</w:t>
      </w:r>
      <w:r w:rsidRPr="00B56C93">
        <w:rPr>
          <w:rFonts w:ascii="Courier New" w:eastAsia="Times New Roman" w:hAnsi="Courier New" w:cs="Courier New"/>
          <w:sz w:val="18"/>
          <w:szCs w:val="18"/>
          <w:lang w:eastAsia="nl-NL"/>
        </w:rPr>
        <w:t>)</w:t>
      </w:r>
    </w:p>
    <w:p w14:paraId="0E4894FE"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for</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i</w:t>
      </w:r>
      <w:proofErr w:type="spellEnd"/>
      <w:r w:rsidRPr="00B56C93">
        <w:rPr>
          <w:rFonts w:ascii="Courier New" w:eastAsia="Times New Roman" w:hAnsi="Courier New" w:cs="Courier New"/>
          <w:sz w:val="18"/>
          <w:szCs w:val="18"/>
          <w:lang w:eastAsia="nl-NL"/>
        </w:rPr>
        <w:t xml:space="preserve">, (feats, label) </w:t>
      </w:r>
      <w:r w:rsidRPr="00B56C93">
        <w:rPr>
          <w:rFonts w:ascii="Courier New" w:eastAsia="Times New Roman" w:hAnsi="Courier New" w:cs="Courier New"/>
          <w:b/>
          <w:bCs/>
          <w:color w:val="AA22FF"/>
          <w:sz w:val="18"/>
          <w:szCs w:val="18"/>
          <w:lang w:eastAsia="nl-NL"/>
        </w:rPr>
        <w:t>in</w:t>
      </w:r>
      <w:r w:rsidRPr="00B56C93">
        <w:rPr>
          <w:rFonts w:ascii="Courier New" w:eastAsia="Times New Roman" w:hAnsi="Courier New" w:cs="Courier New"/>
          <w:sz w:val="18"/>
          <w:szCs w:val="18"/>
          <w:lang w:eastAsia="nl-NL"/>
        </w:rPr>
        <w:t xml:space="preserve"> </w:t>
      </w:r>
      <w:proofErr w:type="gramStart"/>
      <w:r w:rsidRPr="00B56C93">
        <w:rPr>
          <w:rFonts w:ascii="Courier New" w:eastAsia="Times New Roman" w:hAnsi="Courier New" w:cs="Courier New"/>
          <w:color w:val="008000"/>
          <w:sz w:val="18"/>
          <w:szCs w:val="18"/>
          <w:lang w:eastAsia="nl-NL"/>
        </w:rPr>
        <w:t>enumerate</w:t>
      </w:r>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testTweets</w:t>
      </w:r>
      <w:proofErr w:type="spellEnd"/>
      <w:r w:rsidRPr="00B56C93">
        <w:rPr>
          <w:rFonts w:ascii="Courier New" w:eastAsia="Times New Roman" w:hAnsi="Courier New" w:cs="Courier New"/>
          <w:sz w:val="18"/>
          <w:szCs w:val="18"/>
          <w:lang w:eastAsia="nl-NL"/>
        </w:rPr>
        <w:t>):</w:t>
      </w:r>
    </w:p>
    <w:p w14:paraId="11888FB2"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label</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strip</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add(</w:t>
      </w:r>
      <w:proofErr w:type="spellStart"/>
      <w:r w:rsidRPr="00B56C93">
        <w:rPr>
          <w:rFonts w:ascii="Courier New" w:eastAsia="Times New Roman" w:hAnsi="Courier New" w:cs="Courier New"/>
          <w:sz w:val="18"/>
          <w:szCs w:val="18"/>
          <w:lang w:eastAsia="nl-NL"/>
        </w:rPr>
        <w:t>i</w:t>
      </w:r>
      <w:proofErr w:type="spellEnd"/>
      <w:r w:rsidRPr="00B56C93">
        <w:rPr>
          <w:rFonts w:ascii="Courier New" w:eastAsia="Times New Roman" w:hAnsi="Courier New" w:cs="Courier New"/>
          <w:sz w:val="18"/>
          <w:szCs w:val="18"/>
          <w:lang w:eastAsia="nl-NL"/>
        </w:rPr>
        <w:t>)</w:t>
      </w:r>
    </w:p>
    <w:p w14:paraId="3EFD54B7"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t xml:space="preserve">observed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classifier</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classify</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feats)</w:t>
      </w:r>
    </w:p>
    <w:p w14:paraId="17A7BB09" w14:textId="77777777" w:rsidR="00B56C93" w:rsidRPr="00B56C93" w:rsidRDefault="00B56C93" w:rsidP="00F210D2">
      <w:pPr>
        <w:shd w:val="clear" w:color="auto" w:fill="F8F8F8"/>
        <w:tabs>
          <w:tab w:val="left" w:pos="916"/>
          <w:tab w:val="left" w:pos="12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57</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observed</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strip</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add(</w:t>
      </w:r>
      <w:proofErr w:type="spellStart"/>
      <w:r w:rsidRPr="00B56C93">
        <w:rPr>
          <w:rFonts w:ascii="Courier New" w:eastAsia="Times New Roman" w:hAnsi="Courier New" w:cs="Courier New"/>
          <w:sz w:val="18"/>
          <w:szCs w:val="18"/>
          <w:lang w:eastAsia="nl-NL"/>
        </w:rPr>
        <w:t>i</w:t>
      </w:r>
      <w:proofErr w:type="spellEnd"/>
      <w:r w:rsidRPr="00B56C93">
        <w:rPr>
          <w:rFonts w:ascii="Courier New" w:eastAsia="Times New Roman" w:hAnsi="Courier New" w:cs="Courier New"/>
          <w:sz w:val="18"/>
          <w:szCs w:val="18"/>
          <w:lang w:eastAsia="nl-NL"/>
        </w:rPr>
        <w:t>)</w:t>
      </w:r>
    </w:p>
    <w:p w14:paraId="18BF17D9"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58</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 xml:space="preserve">table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"Precision"</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"Recall"</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"F-score"</w:t>
      </w:r>
      <w:r w:rsidRPr="00B56C93">
        <w:rPr>
          <w:rFonts w:ascii="Courier New" w:eastAsia="Times New Roman" w:hAnsi="Courier New" w:cs="Courier New"/>
          <w:sz w:val="18"/>
          <w:szCs w:val="18"/>
          <w:lang w:eastAsia="nl-NL"/>
        </w:rPr>
        <w:t>], [</w:t>
      </w:r>
      <w:r w:rsidRPr="00B56C93">
        <w:rPr>
          <w:rFonts w:ascii="Courier New" w:eastAsia="Times New Roman" w:hAnsi="Courier New" w:cs="Courier New"/>
          <w:color w:val="BA2121"/>
          <w:sz w:val="18"/>
          <w:szCs w:val="18"/>
          <w:lang w:eastAsia="nl-NL"/>
        </w:rPr>
        <w:t>"Positive"</w:t>
      </w:r>
      <w:r w:rsidRPr="00B56C93">
        <w:rPr>
          <w:rFonts w:ascii="Courier New" w:eastAsia="Times New Roman" w:hAnsi="Courier New" w:cs="Courier New"/>
          <w:sz w:val="18"/>
          <w:szCs w:val="18"/>
          <w:lang w:eastAsia="nl-NL"/>
        </w:rPr>
        <w:t xml:space="preserve">, </w:t>
      </w:r>
    </w:p>
    <w:p w14:paraId="76028F8F"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59</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precision</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
    <w:p w14:paraId="5B4A55D6"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60</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recall</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
    <w:p w14:paraId="4DCBDA5E"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f_</w:t>
      </w:r>
      <w:proofErr w:type="gramStart"/>
      <w:r w:rsidRPr="00B56C93">
        <w:rPr>
          <w:rFonts w:ascii="Courier New" w:eastAsia="Times New Roman" w:hAnsi="Courier New" w:cs="Courier New"/>
          <w:sz w:val="18"/>
          <w:szCs w:val="18"/>
          <w:lang w:eastAsia="nl-NL"/>
        </w:rPr>
        <w:t>measure</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w:t>
      </w:r>
    </w:p>
    <w:p w14:paraId="20852A02"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t>[</w:t>
      </w:r>
      <w:r w:rsidRPr="00B56C93">
        <w:rPr>
          <w:rFonts w:ascii="Courier New" w:eastAsia="Times New Roman" w:hAnsi="Courier New" w:cs="Courier New"/>
          <w:color w:val="BA2121"/>
          <w:sz w:val="18"/>
          <w:szCs w:val="18"/>
          <w:lang w:eastAsia="nl-NL"/>
        </w:rPr>
        <w:t>"Negative"</w:t>
      </w:r>
      <w:r w:rsidRPr="00B56C93">
        <w:rPr>
          <w:rFonts w:ascii="Courier New" w:eastAsia="Times New Roman" w:hAnsi="Courier New" w:cs="Courier New"/>
          <w:sz w:val="18"/>
          <w:szCs w:val="18"/>
          <w:lang w:eastAsia="nl-NL"/>
        </w:rPr>
        <w:t xml:space="preserve">, </w:t>
      </w:r>
      <w:proofErr w:type="spellStart"/>
      <w:proofErr w:type="gram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precision</w:t>
      </w:r>
      <w:proofErr w:type="spellEnd"/>
      <w:r w:rsidRPr="00B56C93">
        <w:rPr>
          <w:rFonts w:ascii="Courier New" w:eastAsia="Times New Roman" w:hAnsi="Courier New" w:cs="Courier New"/>
          <w:sz w:val="18"/>
          <w:szCs w:val="18"/>
          <w:lang w:eastAsia="nl-NL"/>
        </w:rPr>
        <w:t>(</w:t>
      </w:r>
      <w:proofErr w:type="spellStart"/>
      <w:proofErr w:type="gramEnd"/>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
    <w:p w14:paraId="2FA94ABF"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recall</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
    <w:p w14:paraId="0CA547D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f_measure</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
    <w:p w14:paraId="3BC1133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w:t>
      </w:r>
    </w:p>
    <w:p w14:paraId="790BDDBA"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gramStart"/>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tabulate(</w:t>
      </w:r>
      <w:proofErr w:type="spellStart"/>
      <w:r w:rsidRPr="00B56C93">
        <w:rPr>
          <w:rFonts w:ascii="Courier New" w:eastAsia="Times New Roman" w:hAnsi="Courier New" w:cs="Courier New"/>
          <w:sz w:val="18"/>
          <w:szCs w:val="18"/>
          <w:lang w:eastAsia="nl-NL"/>
        </w:rPr>
        <w:t>table,headers</w:t>
      </w:r>
      <w:proofErr w:type="spellEnd"/>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firstrow</w:t>
      </w:r>
      <w:proofErr w:type="spellEnd"/>
      <w:r w:rsidRPr="00B56C93">
        <w:rPr>
          <w:rFonts w:ascii="Courier New" w:eastAsia="Times New Roman" w:hAnsi="Courier New" w:cs="Courier New"/>
          <w:color w:val="BA2121"/>
          <w:sz w:val="18"/>
          <w:szCs w:val="18"/>
          <w:lang w:eastAsia="nl-NL"/>
        </w:rPr>
        <w:t>"</w:t>
      </w:r>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tablefmt</w:t>
      </w:r>
      <w:proofErr w:type="spellEnd"/>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color w:val="BA2121"/>
          <w:sz w:val="18"/>
          <w:szCs w:val="18"/>
          <w:lang w:eastAsia="nl-NL"/>
        </w:rPr>
        <w:t>"plain"</w:t>
      </w:r>
      <w:r w:rsidRPr="00B56C93">
        <w:rPr>
          <w:rFonts w:ascii="Courier New" w:eastAsia="Times New Roman" w:hAnsi="Courier New" w:cs="Courier New"/>
          <w:sz w:val="18"/>
          <w:szCs w:val="18"/>
          <w:lang w:eastAsia="nl-NL"/>
        </w:rPr>
        <w:t>))</w:t>
      </w:r>
    </w:p>
    <w:p w14:paraId="57462F37"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67</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pos</w:t>
      </w:r>
      <w:proofErr w:type="spellEnd"/>
      <w:r w:rsidRPr="00B56C93">
        <w:rPr>
          <w:rFonts w:ascii="Courier New" w:eastAsia="Times New Roman" w:hAnsi="Courier New" w:cs="Courier New"/>
          <w:color w:val="BA2121"/>
          <w:sz w:val="18"/>
          <w:szCs w:val="18"/>
          <w:lang w:eastAsia="nl-NL"/>
        </w:rPr>
        <w:t xml:space="preserve"> </w:t>
      </w:r>
      <w:proofErr w:type="gramStart"/>
      <w:r w:rsidRPr="00B56C93">
        <w:rPr>
          <w:rFonts w:ascii="Courier New" w:eastAsia="Times New Roman" w:hAnsi="Courier New" w:cs="Courier New"/>
          <w:color w:val="BA2121"/>
          <w:sz w:val="18"/>
          <w:szCs w:val="18"/>
          <w:lang w:eastAsia="nl-NL"/>
        </w:rPr>
        <w:t>precision:'</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precision</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
    <w:p w14:paraId="3A8E3A8E"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68</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w:t>
      </w:r>
    </w:p>
    <w:p w14:paraId="7D6930CD"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69</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pos</w:t>
      </w:r>
      <w:proofErr w:type="spellEnd"/>
      <w:r w:rsidRPr="00B56C93">
        <w:rPr>
          <w:rFonts w:ascii="Courier New" w:eastAsia="Times New Roman" w:hAnsi="Courier New" w:cs="Courier New"/>
          <w:color w:val="BA2121"/>
          <w:sz w:val="18"/>
          <w:szCs w:val="18"/>
          <w:lang w:eastAsia="nl-NL"/>
        </w:rPr>
        <w:t xml:space="preserve"> </w:t>
      </w:r>
      <w:proofErr w:type="gramStart"/>
      <w:r w:rsidRPr="00B56C93">
        <w:rPr>
          <w:rFonts w:ascii="Courier New" w:eastAsia="Times New Roman" w:hAnsi="Courier New" w:cs="Courier New"/>
          <w:color w:val="BA2121"/>
          <w:sz w:val="18"/>
          <w:szCs w:val="18"/>
          <w:lang w:eastAsia="nl-NL"/>
        </w:rPr>
        <w:t>recall:'</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recall</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
    <w:p w14:paraId="478212CC"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70</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w:t>
      </w:r>
    </w:p>
    <w:p w14:paraId="6417EC5B"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pos</w:t>
      </w:r>
      <w:proofErr w:type="spellEnd"/>
      <w:r w:rsidRPr="00B56C93">
        <w:rPr>
          <w:rFonts w:ascii="Courier New" w:eastAsia="Times New Roman" w:hAnsi="Courier New" w:cs="Courier New"/>
          <w:color w:val="BA2121"/>
          <w:sz w:val="18"/>
          <w:szCs w:val="18"/>
          <w:lang w:eastAsia="nl-NL"/>
        </w:rPr>
        <w:t xml:space="preserve"> F-</w:t>
      </w:r>
      <w:proofErr w:type="gramStart"/>
      <w:r w:rsidRPr="00B56C93">
        <w:rPr>
          <w:rFonts w:ascii="Courier New" w:eastAsia="Times New Roman" w:hAnsi="Courier New" w:cs="Courier New"/>
          <w:color w:val="BA2121"/>
          <w:sz w:val="18"/>
          <w:szCs w:val="18"/>
          <w:lang w:eastAsia="nl-NL"/>
        </w:rPr>
        <w:t>measure:'</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f_measure</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 xml:space="preserve">], </w:t>
      </w:r>
    </w:p>
    <w:p w14:paraId="04D34D82"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72</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'1'</w:t>
      </w:r>
      <w:r w:rsidRPr="00B56C93">
        <w:rPr>
          <w:rFonts w:ascii="Courier New" w:eastAsia="Times New Roman" w:hAnsi="Courier New" w:cs="Courier New"/>
          <w:sz w:val="18"/>
          <w:szCs w:val="18"/>
          <w:lang w:eastAsia="nl-NL"/>
        </w:rPr>
        <w:t>])</w:t>
      </w:r>
    </w:p>
    <w:p w14:paraId="39511DAA"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neg</w:t>
      </w:r>
      <w:proofErr w:type="spellEnd"/>
      <w:r w:rsidRPr="00B56C93">
        <w:rPr>
          <w:rFonts w:ascii="Courier New" w:eastAsia="Times New Roman" w:hAnsi="Courier New" w:cs="Courier New"/>
          <w:color w:val="BA2121"/>
          <w:sz w:val="18"/>
          <w:szCs w:val="18"/>
          <w:lang w:eastAsia="nl-NL"/>
        </w:rPr>
        <w:t xml:space="preserve"> </w:t>
      </w:r>
      <w:proofErr w:type="gramStart"/>
      <w:r w:rsidRPr="00B56C93">
        <w:rPr>
          <w:rFonts w:ascii="Courier New" w:eastAsia="Times New Roman" w:hAnsi="Courier New" w:cs="Courier New"/>
          <w:color w:val="BA2121"/>
          <w:sz w:val="18"/>
          <w:szCs w:val="18"/>
          <w:lang w:eastAsia="nl-NL"/>
        </w:rPr>
        <w:t>precision:'</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precision</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
    <w:p w14:paraId="77EBC764"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74</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w:t>
      </w:r>
    </w:p>
    <w:p w14:paraId="2B4D2FDB"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75</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neg</w:t>
      </w:r>
      <w:proofErr w:type="spellEnd"/>
      <w:r w:rsidRPr="00B56C93">
        <w:rPr>
          <w:rFonts w:ascii="Courier New" w:eastAsia="Times New Roman" w:hAnsi="Courier New" w:cs="Courier New"/>
          <w:color w:val="BA2121"/>
          <w:sz w:val="18"/>
          <w:szCs w:val="18"/>
          <w:lang w:eastAsia="nl-NL"/>
        </w:rPr>
        <w:t xml:space="preserve"> </w:t>
      </w:r>
      <w:proofErr w:type="gramStart"/>
      <w:r w:rsidRPr="00B56C93">
        <w:rPr>
          <w:rFonts w:ascii="Courier New" w:eastAsia="Times New Roman" w:hAnsi="Courier New" w:cs="Courier New"/>
          <w:color w:val="BA2121"/>
          <w:sz w:val="18"/>
          <w:szCs w:val="18"/>
          <w:lang w:eastAsia="nl-NL"/>
        </w:rPr>
        <w:t>recall:'</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recall</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
    <w:p w14:paraId="4B31A705"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76</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w:t>
      </w:r>
    </w:p>
    <w:p w14:paraId="4AE1491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77</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w:t>
      </w:r>
      <w:proofErr w:type="spellStart"/>
      <w:r w:rsidRPr="00B56C93">
        <w:rPr>
          <w:rFonts w:ascii="Courier New" w:eastAsia="Times New Roman" w:hAnsi="Courier New" w:cs="Courier New"/>
          <w:color w:val="BA2121"/>
          <w:sz w:val="18"/>
          <w:szCs w:val="18"/>
          <w:lang w:eastAsia="nl-NL"/>
        </w:rPr>
        <w:t>neg</w:t>
      </w:r>
      <w:proofErr w:type="spellEnd"/>
      <w:r w:rsidRPr="00B56C93">
        <w:rPr>
          <w:rFonts w:ascii="Courier New" w:eastAsia="Times New Roman" w:hAnsi="Courier New" w:cs="Courier New"/>
          <w:color w:val="BA2121"/>
          <w:sz w:val="18"/>
          <w:szCs w:val="18"/>
          <w:lang w:eastAsia="nl-NL"/>
        </w:rPr>
        <w:t xml:space="preserve"> F-</w:t>
      </w:r>
      <w:proofErr w:type="gramStart"/>
      <w:r w:rsidRPr="00B56C93">
        <w:rPr>
          <w:rFonts w:ascii="Courier New" w:eastAsia="Times New Roman" w:hAnsi="Courier New" w:cs="Courier New"/>
          <w:color w:val="BA2121"/>
          <w:sz w:val="18"/>
          <w:szCs w:val="18"/>
          <w:lang w:eastAsia="nl-NL"/>
        </w:rPr>
        <w:t>measure:'</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sz w:val="18"/>
          <w:szCs w:val="18"/>
          <w:lang w:eastAsia="nl-NL"/>
        </w:rPr>
        <w:t xml:space="preserve"> </w:t>
      </w:r>
      <w:proofErr w:type="spellStart"/>
      <w:r w:rsidRPr="00B56C93">
        <w:rPr>
          <w:rFonts w:ascii="Courier New" w:eastAsia="Times New Roman" w:hAnsi="Courier New" w:cs="Courier New"/>
          <w:sz w:val="18"/>
          <w:szCs w:val="18"/>
          <w:lang w:eastAsia="nl-NL"/>
        </w:rPr>
        <w:t>nltk</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metrics</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f_measure</w:t>
      </w:r>
      <w:proofErr w:type="spellEnd"/>
      <w:r w:rsidRPr="00B56C93">
        <w:rPr>
          <w:rFonts w:ascii="Courier New" w:eastAsia="Times New Roman" w:hAnsi="Courier New" w:cs="Courier New"/>
          <w:sz w:val="18"/>
          <w:szCs w:val="18"/>
          <w:lang w:eastAsia="nl-NL"/>
        </w:rPr>
        <w:t>(</w:t>
      </w:r>
      <w:proofErr w:type="spellStart"/>
      <w:r w:rsidRPr="00B56C93">
        <w:rPr>
          <w:rFonts w:ascii="Courier New" w:eastAsia="Times New Roman" w:hAnsi="Courier New" w:cs="Courier New"/>
          <w:sz w:val="18"/>
          <w:szCs w:val="18"/>
          <w:lang w:eastAsia="nl-NL"/>
        </w:rPr>
        <w:t>refsets</w:t>
      </w:r>
      <w:proofErr w:type="spellEnd"/>
      <w:r w:rsidRPr="00B56C93">
        <w:rPr>
          <w:rFonts w:ascii="Courier New" w:eastAsia="Times New Roman" w:hAnsi="Courier New" w:cs="Courier New"/>
          <w:sz w:val="18"/>
          <w:szCs w:val="18"/>
          <w:lang w:eastAsia="nl-NL"/>
        </w:rPr>
        <w:t>[</w:t>
      </w:r>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 xml:space="preserve">], </w:t>
      </w:r>
    </w:p>
    <w:p w14:paraId="3FBD4B1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78</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proofErr w:type="spellStart"/>
      <w:proofErr w:type="gramStart"/>
      <w:r w:rsidRPr="00B56C93">
        <w:rPr>
          <w:rFonts w:ascii="Courier New" w:eastAsia="Times New Roman" w:hAnsi="Courier New" w:cs="Courier New"/>
          <w:sz w:val="18"/>
          <w:szCs w:val="18"/>
          <w:lang w:eastAsia="nl-NL"/>
        </w:rPr>
        <w:t>taggedsets</w:t>
      </w:r>
      <w:proofErr w:type="spellEnd"/>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'0'</w:t>
      </w:r>
      <w:r w:rsidRPr="00B56C93">
        <w:rPr>
          <w:rFonts w:ascii="Courier New" w:eastAsia="Times New Roman" w:hAnsi="Courier New" w:cs="Courier New"/>
          <w:sz w:val="18"/>
          <w:szCs w:val="18"/>
          <w:lang w:eastAsia="nl-NL"/>
        </w:rPr>
        <w:t>])</w:t>
      </w:r>
    </w:p>
    <w:p w14:paraId="5BF5E454"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79</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gramStart"/>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w:t>
      </w:r>
      <w:r w:rsidRPr="00B56C93">
        <w:rPr>
          <w:rFonts w:ascii="Courier New" w:eastAsia="Times New Roman" w:hAnsi="Courier New" w:cs="Courier New"/>
          <w:b/>
          <w:bCs/>
          <w:color w:val="BB6622"/>
          <w:sz w:val="18"/>
          <w:szCs w:val="18"/>
          <w:lang w:eastAsia="nl-NL"/>
        </w:rPr>
        <w:t>\n</w:t>
      </w:r>
      <w:r w:rsidRPr="00B56C93">
        <w:rPr>
          <w:rFonts w:ascii="Courier New" w:eastAsia="Times New Roman" w:hAnsi="Courier New" w:cs="Courier New"/>
          <w:color w:val="BA2121"/>
          <w:sz w:val="18"/>
          <w:szCs w:val="18"/>
          <w:lang w:eastAsia="nl-NL"/>
        </w:rPr>
        <w:t>"</w:t>
      </w:r>
      <w:r w:rsidRPr="00B56C93">
        <w:rPr>
          <w:rFonts w:ascii="Courier New" w:eastAsia="Times New Roman" w:hAnsi="Courier New" w:cs="Courier New"/>
          <w:sz w:val="18"/>
          <w:szCs w:val="18"/>
          <w:lang w:eastAsia="nl-NL"/>
        </w:rPr>
        <w:t>)</w:t>
      </w:r>
    </w:p>
    <w:p w14:paraId="03454ED9"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80</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proofErr w:type="gramStart"/>
      <w:r w:rsidRPr="00B56C93">
        <w:rPr>
          <w:rFonts w:ascii="Courier New" w:eastAsia="Times New Roman" w:hAnsi="Courier New" w:cs="Courier New"/>
          <w:b/>
          <w:bCs/>
          <w:color w:val="008000"/>
          <w:sz w:val="18"/>
          <w:szCs w:val="18"/>
          <w:lang w:eastAsia="nl-NL"/>
        </w:rPr>
        <w:t>print</w:t>
      </w:r>
      <w:r w:rsidRPr="00B56C93">
        <w:rPr>
          <w:rFonts w:ascii="Courier New" w:eastAsia="Times New Roman" w:hAnsi="Courier New" w:cs="Courier New"/>
          <w:sz w:val="18"/>
          <w:szCs w:val="18"/>
          <w:lang w:eastAsia="nl-NL"/>
        </w:rPr>
        <w:t>(</w:t>
      </w:r>
      <w:proofErr w:type="gramEnd"/>
      <w:r w:rsidRPr="00B56C93">
        <w:rPr>
          <w:rFonts w:ascii="Courier New" w:eastAsia="Times New Roman" w:hAnsi="Courier New" w:cs="Courier New"/>
          <w:color w:val="BA2121"/>
          <w:sz w:val="18"/>
          <w:szCs w:val="18"/>
          <w:lang w:eastAsia="nl-NL"/>
        </w:rPr>
        <w:t>"informative features are: {}"</w:t>
      </w:r>
    </w:p>
    <w:p w14:paraId="14EE96A1"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81</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sz w:val="18"/>
          <w:szCs w:val="18"/>
          <w:lang w:eastAsia="nl-NL"/>
        </w:rPr>
        <w:tab/>
      </w:r>
      <w:r w:rsidRPr="00B56C93">
        <w:rPr>
          <w:rFonts w:ascii="Courier New" w:eastAsia="Times New Roman" w:hAnsi="Courier New" w:cs="Courier New"/>
          <w:color w:val="666666"/>
          <w:sz w:val="18"/>
          <w:szCs w:val="18"/>
          <w:lang w:eastAsia="nl-NL"/>
        </w:rPr>
        <w:t>.</w:t>
      </w:r>
      <w:proofErr w:type="gramStart"/>
      <w:r w:rsidRPr="00B56C93">
        <w:rPr>
          <w:rFonts w:ascii="Courier New" w:eastAsia="Times New Roman" w:hAnsi="Courier New" w:cs="Courier New"/>
          <w:sz w:val="18"/>
          <w:szCs w:val="18"/>
          <w:lang w:eastAsia="nl-NL"/>
        </w:rPr>
        <w:t>format(</w:t>
      </w:r>
      <w:proofErr w:type="spellStart"/>
      <w:proofErr w:type="gramEnd"/>
      <w:r w:rsidRPr="00B56C93">
        <w:rPr>
          <w:rFonts w:ascii="Courier New" w:eastAsia="Times New Roman" w:hAnsi="Courier New" w:cs="Courier New"/>
          <w:sz w:val="18"/>
          <w:szCs w:val="18"/>
          <w:lang w:eastAsia="nl-NL"/>
        </w:rPr>
        <w:t>classifier</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show_most_informative_features</w:t>
      </w:r>
      <w:proofErr w:type="spellEnd"/>
      <w:r w:rsidRPr="00B56C93">
        <w:rPr>
          <w:rFonts w:ascii="Courier New" w:eastAsia="Times New Roman" w:hAnsi="Courier New" w:cs="Courier New"/>
          <w:sz w:val="18"/>
          <w:szCs w:val="18"/>
          <w:lang w:eastAsia="nl-NL"/>
        </w:rPr>
        <w:t>()))</w:t>
      </w:r>
    </w:p>
    <w:p w14:paraId="20155005"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82</w:t>
      </w:r>
    </w:p>
    <w:p w14:paraId="6CAB9CC4"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eastAsia="nl-NL"/>
        </w:rPr>
      </w:pPr>
      <w:r w:rsidRPr="00B56C93">
        <w:rPr>
          <w:rFonts w:ascii="Courier New" w:eastAsia="Times New Roman" w:hAnsi="Courier New" w:cs="Courier New"/>
          <w:color w:val="666666"/>
          <w:sz w:val="18"/>
          <w:szCs w:val="18"/>
          <w:lang w:eastAsia="nl-NL"/>
        </w:rPr>
        <w:t>83</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b/>
          <w:bCs/>
          <w:color w:val="008000"/>
          <w:sz w:val="18"/>
          <w:szCs w:val="18"/>
          <w:lang w:eastAsia="nl-NL"/>
        </w:rPr>
        <w:t>if</w:t>
      </w:r>
      <w:r w:rsidRPr="00B56C93">
        <w:rPr>
          <w:rFonts w:ascii="Courier New" w:eastAsia="Times New Roman" w:hAnsi="Courier New" w:cs="Courier New"/>
          <w:sz w:val="18"/>
          <w:szCs w:val="18"/>
          <w:lang w:eastAsia="nl-NL"/>
        </w:rPr>
        <w:t xml:space="preserve"> __name__ </w:t>
      </w:r>
      <w:r w:rsidRPr="00B56C93">
        <w:rPr>
          <w:rFonts w:ascii="Courier New" w:eastAsia="Times New Roman" w:hAnsi="Courier New" w:cs="Courier New"/>
          <w:color w:val="666666"/>
          <w:sz w:val="18"/>
          <w:szCs w:val="18"/>
          <w:lang w:eastAsia="nl-NL"/>
        </w:rPr>
        <w:t>==</w:t>
      </w:r>
      <w:r w:rsidRPr="00B56C93">
        <w:rPr>
          <w:rFonts w:ascii="Courier New" w:eastAsia="Times New Roman" w:hAnsi="Courier New" w:cs="Courier New"/>
          <w:sz w:val="18"/>
          <w:szCs w:val="18"/>
          <w:lang w:eastAsia="nl-NL"/>
        </w:rPr>
        <w:t xml:space="preserve"> </w:t>
      </w:r>
      <w:r w:rsidRPr="00B56C93">
        <w:rPr>
          <w:rFonts w:ascii="Courier New" w:eastAsia="Times New Roman" w:hAnsi="Courier New" w:cs="Courier New"/>
          <w:color w:val="BA2121"/>
          <w:sz w:val="18"/>
          <w:szCs w:val="18"/>
          <w:lang w:eastAsia="nl-NL"/>
        </w:rPr>
        <w:t>'__main__'</w:t>
      </w:r>
      <w:r w:rsidRPr="00B56C93">
        <w:rPr>
          <w:rFonts w:ascii="Courier New" w:eastAsia="Times New Roman" w:hAnsi="Courier New" w:cs="Courier New"/>
          <w:sz w:val="18"/>
          <w:szCs w:val="18"/>
          <w:lang w:eastAsia="nl-NL"/>
        </w:rPr>
        <w:t>:</w:t>
      </w:r>
    </w:p>
    <w:p w14:paraId="0EA9F9F3" w14:textId="77777777" w:rsidR="00B56C93" w:rsidRPr="00B56C93" w:rsidRDefault="00B56C93" w:rsidP="00B56C9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nl-NL" w:eastAsia="nl-NL"/>
        </w:rPr>
      </w:pPr>
      <w:r w:rsidRPr="00B56C93">
        <w:rPr>
          <w:rFonts w:ascii="Courier New" w:eastAsia="Times New Roman" w:hAnsi="Courier New" w:cs="Courier New"/>
          <w:color w:val="666666"/>
          <w:sz w:val="18"/>
          <w:szCs w:val="18"/>
          <w:lang w:val="nl-NL" w:eastAsia="nl-NL"/>
        </w:rPr>
        <w:t>84</w:t>
      </w:r>
      <w:r w:rsidRPr="00B56C93">
        <w:rPr>
          <w:rFonts w:ascii="Courier New" w:eastAsia="Times New Roman" w:hAnsi="Courier New" w:cs="Courier New"/>
          <w:sz w:val="18"/>
          <w:szCs w:val="18"/>
          <w:lang w:val="nl-NL" w:eastAsia="nl-NL"/>
        </w:rPr>
        <w:t xml:space="preserve"> </w:t>
      </w:r>
      <w:r w:rsidRPr="00B56C93">
        <w:rPr>
          <w:rFonts w:ascii="Courier New" w:eastAsia="Times New Roman" w:hAnsi="Courier New" w:cs="Courier New"/>
          <w:sz w:val="18"/>
          <w:szCs w:val="18"/>
          <w:lang w:val="nl-NL" w:eastAsia="nl-NL"/>
        </w:rPr>
        <w:tab/>
      </w:r>
      <w:proofErr w:type="spellStart"/>
      <w:r w:rsidRPr="00B56C93">
        <w:rPr>
          <w:rFonts w:ascii="Courier New" w:eastAsia="Times New Roman" w:hAnsi="Courier New" w:cs="Courier New"/>
          <w:sz w:val="18"/>
          <w:szCs w:val="18"/>
          <w:lang w:val="nl-NL" w:eastAsia="nl-NL"/>
        </w:rPr>
        <w:t>classify</w:t>
      </w:r>
      <w:proofErr w:type="spellEnd"/>
      <w:r w:rsidRPr="00B56C93">
        <w:rPr>
          <w:rFonts w:ascii="Courier New" w:eastAsia="Times New Roman" w:hAnsi="Courier New" w:cs="Courier New"/>
          <w:sz w:val="18"/>
          <w:szCs w:val="18"/>
          <w:lang w:val="nl-NL" w:eastAsia="nl-NL"/>
        </w:rPr>
        <w:t>()</w:t>
      </w:r>
    </w:p>
    <w:p w14:paraId="7AD0974F" w14:textId="77777777" w:rsidR="00B56C93" w:rsidRPr="00B56C93" w:rsidRDefault="00B56C93" w:rsidP="00B56C93"/>
    <w:sectPr w:rsidR="00B56C93" w:rsidRPr="00B56C93" w:rsidSect="00E26F37">
      <w:headerReference w:type="default" r:id="rId23"/>
      <w:headerReference w:type="first" r:id="rId24"/>
      <w:footerReference w:type="first" r:id="rId25"/>
      <w:type w:val="continuous"/>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B8CE6" w14:textId="77777777" w:rsidR="002E54B5" w:rsidRDefault="002E54B5">
      <w:r>
        <w:separator/>
      </w:r>
    </w:p>
  </w:endnote>
  <w:endnote w:type="continuationSeparator" w:id="0">
    <w:p w14:paraId="4C8FFFA7" w14:textId="77777777" w:rsidR="002E54B5" w:rsidRDefault="002E5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C43FB" w14:textId="77777777" w:rsidR="00D86CC2" w:rsidRDefault="00D86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D6D68" w14:textId="77777777" w:rsidR="002E54B5" w:rsidRDefault="002E54B5">
      <w:r>
        <w:separator/>
      </w:r>
    </w:p>
  </w:footnote>
  <w:footnote w:type="continuationSeparator" w:id="0">
    <w:p w14:paraId="54BFC461" w14:textId="77777777" w:rsidR="002E54B5" w:rsidRDefault="002E54B5">
      <w:r>
        <w:continuationSeparator/>
      </w:r>
    </w:p>
  </w:footnote>
  <w:footnote w:id="1">
    <w:p w14:paraId="305AD29D" w14:textId="594B134A" w:rsidR="00D86CC2" w:rsidRPr="00A22C3F" w:rsidRDefault="00D86CC2">
      <w:pPr>
        <w:pStyle w:val="FootnoteText"/>
        <w:rPr>
          <w:lang w:val="nl-NL"/>
        </w:rPr>
      </w:pPr>
      <w:r>
        <w:rPr>
          <w:rStyle w:val="FootnoteReference"/>
        </w:rPr>
        <w:footnoteRef/>
      </w:r>
      <w:r>
        <w:t xml:space="preserve"> </w:t>
      </w:r>
      <w:hyperlink r:id="rId1" w:history="1">
        <w:r w:rsidRPr="00DF0D8C">
          <w:rPr>
            <w:rStyle w:val="Hyperlink"/>
          </w:rPr>
          <w:t>http://wis.ewi.tudelft.nl/twitcident</w:t>
        </w:r>
      </w:hyperlink>
    </w:p>
  </w:footnote>
  <w:footnote w:id="2">
    <w:p w14:paraId="4247E22A" w14:textId="77777777" w:rsidR="00D86CC2" w:rsidRPr="005B5A06" w:rsidRDefault="00D86CC2">
      <w:pPr>
        <w:pStyle w:val="FootnoteText"/>
        <w:rPr>
          <w:lang w:val="nl-NL"/>
        </w:rPr>
      </w:pPr>
      <w:r>
        <w:rPr>
          <w:rStyle w:val="FootnoteReference"/>
        </w:rPr>
        <w:footnoteRef/>
      </w:r>
      <w:r w:rsidRPr="00B075A8">
        <w:rPr>
          <w:lang w:val="nl-NL"/>
        </w:rPr>
        <w:t xml:space="preserve"> </w:t>
      </w:r>
      <w:hyperlink r:id="rId2" w:history="1">
        <w:r w:rsidRPr="00B075A8">
          <w:rPr>
            <w:rStyle w:val="Hyperlink"/>
            <w:lang w:val="nl-NL"/>
          </w:rPr>
          <w:t>http://</w:t>
        </w:r>
        <w:r w:rsidRPr="003B2AE8">
          <w:rPr>
            <w:rStyle w:val="Hyperlink"/>
            <w:lang w:val="nl-NL"/>
          </w:rPr>
          <w:t>p2000-online.net</w:t>
        </w:r>
      </w:hyperlink>
      <w:r>
        <w:rPr>
          <w:lang w:val="nl-NL"/>
        </w:rPr>
        <w:t xml:space="preserve"> </w:t>
      </w:r>
    </w:p>
  </w:footnote>
  <w:footnote w:id="3">
    <w:p w14:paraId="5ABC3787" w14:textId="77777777" w:rsidR="00D86CC2" w:rsidRPr="005B5A06" w:rsidRDefault="00D86CC2">
      <w:pPr>
        <w:pStyle w:val="FootnoteText"/>
        <w:rPr>
          <w:lang w:val="nl-NL"/>
        </w:rPr>
      </w:pPr>
      <w:r>
        <w:rPr>
          <w:rStyle w:val="FootnoteReference"/>
        </w:rPr>
        <w:footnoteRef/>
      </w:r>
      <w:r w:rsidRPr="005A7948">
        <w:rPr>
          <w:lang w:val="nl-NL"/>
        </w:rPr>
        <w:t xml:space="preserve"> </w:t>
      </w:r>
      <w:hyperlink r:id="rId3" w:history="1">
        <w:r w:rsidRPr="003B2AE8">
          <w:rPr>
            <w:rStyle w:val="Hyperlink"/>
            <w:lang w:val="nl-NL"/>
          </w:rPr>
          <w:t>http://scrapy.org</w:t>
        </w:r>
      </w:hyperlink>
      <w:r>
        <w:rPr>
          <w:lang w:val="nl-NL"/>
        </w:rPr>
        <w:t xml:space="preserve"> </w:t>
      </w:r>
    </w:p>
  </w:footnote>
  <w:footnote w:id="4">
    <w:p w14:paraId="01AB20D2" w14:textId="77777777" w:rsidR="00D86CC2" w:rsidRPr="005A7948" w:rsidRDefault="00D86CC2">
      <w:pPr>
        <w:pStyle w:val="FootnoteText"/>
        <w:rPr>
          <w:lang w:val="nl-NL"/>
        </w:rPr>
      </w:pPr>
      <w:r>
        <w:rPr>
          <w:rStyle w:val="FootnoteReference"/>
        </w:rPr>
        <w:footnoteRef/>
      </w:r>
      <w:r w:rsidRPr="005A7948">
        <w:rPr>
          <w:lang w:val="nl-NL"/>
        </w:rPr>
        <w:t xml:space="preserve"> </w:t>
      </w:r>
      <w:hyperlink r:id="rId4" w:history="1">
        <w:r w:rsidRPr="003B2AE8">
          <w:rPr>
            <w:rStyle w:val="Hyperlink"/>
            <w:lang w:val="nl-NL"/>
          </w:rPr>
          <w:t>https://geopy.readthedocs.org</w:t>
        </w:r>
      </w:hyperlink>
      <w:r>
        <w:rPr>
          <w:lang w:val="nl-NL"/>
        </w:rPr>
        <w:t xml:space="preserve"> </w:t>
      </w:r>
    </w:p>
  </w:footnote>
  <w:footnote w:id="5">
    <w:p w14:paraId="1D16C58C" w14:textId="77777777" w:rsidR="00D86CC2" w:rsidRPr="00C66F7C" w:rsidRDefault="00D86CC2" w:rsidP="00EB6805">
      <w:pPr>
        <w:pStyle w:val="FootnoteText"/>
        <w:rPr>
          <w:lang w:val="nl-NL"/>
        </w:rPr>
      </w:pPr>
      <w:r>
        <w:rPr>
          <w:rStyle w:val="FootnoteReference"/>
        </w:rPr>
        <w:footnoteRef/>
      </w:r>
      <w:r w:rsidRPr="0023139C">
        <w:rPr>
          <w:lang w:val="nl-NL"/>
        </w:rPr>
        <w:t xml:space="preserve"> </w:t>
      </w:r>
      <w:hyperlink r:id="rId5" w:history="1">
        <w:r w:rsidRPr="0023139C">
          <w:rPr>
            <w:rStyle w:val="Hyperlink"/>
            <w:lang w:val="nl-NL"/>
          </w:rPr>
          <w:t>http://nltk.org</w:t>
        </w:r>
      </w:hyperlink>
      <w:r w:rsidRPr="0023139C">
        <w:rPr>
          <w:lang w:val="nl-N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147FA" w14:textId="77777777" w:rsidR="00D86CC2" w:rsidRDefault="00D86CC2">
    <w:pPr>
      <w:rPr>
        <w:noProof/>
      </w:rPr>
    </w:pPr>
  </w:p>
  <w:sdt>
    <w:sdtPr>
      <w:rPr>
        <w:noProof/>
      </w:rPr>
      <w:id w:val="-417396900"/>
      <w:docPartObj>
        <w:docPartGallery w:val="Headers"/>
        <w:docPartUnique/>
      </w:docPartObj>
    </w:sdtPr>
    <w:sdtContent>
      <w:p w14:paraId="1ED31DD6" w14:textId="77777777" w:rsidR="00D86CC2" w:rsidRDefault="00D86CC2"/>
      <w:p w14:paraId="242C5051" w14:textId="77777777" w:rsidR="00D86CC2" w:rsidRDefault="00D86CC2">
        <w:pPr>
          <w:pStyle w:val="Heade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8E3C7" w14:textId="3EFC5BA3" w:rsidR="00D86CC2" w:rsidRDefault="00D86CC2" w:rsidP="00E26F37">
    <w:pPr>
      <w:pStyle w:val="Header"/>
      <w:tabs>
        <w:tab w:val="clear" w:pos="4320"/>
        <w:tab w:val="clear" w:pos="8640"/>
        <w:tab w:val="left" w:pos="2310"/>
      </w:tabs>
    </w:pPr>
    <w:r>
      <w:rPr>
        <w:noProof/>
        <w:lang w:val="nl-NL" w:eastAsia="nl-NL"/>
      </w:rPr>
      <w:drawing>
        <wp:inline distT="0" distB="0" distL="0" distR="0" wp14:anchorId="725452FB" wp14:editId="1D4609F7">
          <wp:extent cx="3627120" cy="507382"/>
          <wp:effectExtent l="0" t="0" r="0" b="6985"/>
          <wp:docPr id="11" name="Picture 11" descr="http://www.rug.nl/about-us/how-to-find-us/huisstijl/logobank/logobestandenfaculteiten/rugr_fl_logonl_rood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ug.nl/about-us/how-to-find-us/huisstijl/logobank/logobestandenfaculteiten/rugr_fl_logonl_rood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49260" cy="510479"/>
                  </a:xfrm>
                  <a:prstGeom prst="rect">
                    <a:avLst/>
                  </a:prstGeom>
                  <a:noFill/>
                  <a:ln>
                    <a:noFill/>
                  </a:ln>
                </pic:spPr>
              </pic:pic>
            </a:graphicData>
          </a:graphic>
        </wp:inline>
      </w:drawing>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40BF" w14:textId="77777777" w:rsidR="00D86CC2" w:rsidRDefault="00D86CC2">
    <w:pPr>
      <w:rPr>
        <w:noProof/>
      </w:rPr>
    </w:pPr>
    <w:r>
      <w:rPr>
        <w:noProof/>
        <w:lang w:val="nl-NL" w:eastAsia="nl-NL"/>
      </w:rPr>
      <mc:AlternateContent>
        <mc:Choice Requires="wps">
          <w:drawing>
            <wp:anchor distT="0" distB="0" distL="114300" distR="114300" simplePos="0" relativeHeight="251665408" behindDoc="0" locked="0" layoutInCell="0" allowOverlap="1" wp14:anchorId="0869C5D7" wp14:editId="5CD76C18">
              <wp:simplePos x="0" y="0"/>
              <wp:positionH relativeFrom="page">
                <wp:posOffset>407670</wp:posOffset>
              </wp:positionH>
              <wp:positionV relativeFrom="page">
                <wp:posOffset>276225</wp:posOffset>
              </wp:positionV>
              <wp:extent cx="640714" cy="654049"/>
              <wp:effectExtent l="0" t="0" r="26670" b="1333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4" cy="654049"/>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14:paraId="6DB9FF23" w14:textId="77777777" w:rsidR="00D86CC2" w:rsidRPr="00193F51" w:rsidRDefault="00D86CC2" w:rsidP="00E26F37">
                          <w:pPr>
                            <w:jc w:val="center"/>
                            <w:rPr>
                              <w:sz w:val="56"/>
                              <w:szCs w:val="44"/>
                            </w:rPr>
                          </w:pPr>
                          <w:r w:rsidRPr="00193F51">
                            <w:rPr>
                              <w:sz w:val="32"/>
                            </w:rPr>
                            <w:fldChar w:fldCharType="begin"/>
                          </w:r>
                          <w:r w:rsidRPr="00193F51">
                            <w:rPr>
                              <w:sz w:val="32"/>
                            </w:rPr>
                            <w:instrText xml:space="preserve"> PAGE  </w:instrText>
                          </w:r>
                          <w:r w:rsidRPr="00193F51">
                            <w:rPr>
                              <w:sz w:val="32"/>
                            </w:rPr>
                            <w:fldChar w:fldCharType="separate"/>
                          </w:r>
                          <w:r w:rsidR="00756B8A">
                            <w:rPr>
                              <w:noProof/>
                              <w:sz w:val="32"/>
                            </w:rPr>
                            <w:t>10</w:t>
                          </w:r>
                          <w:r w:rsidRPr="00193F51">
                            <w:rPr>
                              <w:noProof/>
                              <w:sz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869C5D7" id="_x0000_t202" coordsize="21600,21600" o:spt="202" path="m,l,21600r21600,l21600,xe">
              <v:stroke joinstyle="miter"/>
              <v:path gradientshapeok="t" o:connecttype="rect"/>
            </v:shapetype>
            <v:shape id="Text Box 2" o:spid="_x0000_s1034" type="#_x0000_t202" style="position:absolute;margin-left:32.1pt;margin-top:21.75pt;width:50.45pt;height:5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" o:allowincell="f" fillcolor="#d0a754 [3206]" strokecolor="#756462 [3215]">
              <v:textbox>
                <w:txbxContent>
                  <w:p w14:paraId="6DB9FF23" w14:textId="77777777" w:rsidR="00D86CC2" w:rsidRPr="00193F51" w:rsidRDefault="00D86CC2" w:rsidP="00E26F37">
                    <w:pPr>
                      <w:jc w:val="center"/>
                      <w:rPr>
                        <w:sz w:val="56"/>
                        <w:szCs w:val="44"/>
                      </w:rPr>
                    </w:pPr>
                    <w:r w:rsidRPr="00193F51">
                      <w:rPr>
                        <w:sz w:val="32"/>
                      </w:rPr>
                      <w:fldChar w:fldCharType="begin"/>
                    </w:r>
                    <w:r w:rsidRPr="00193F51">
                      <w:rPr>
                        <w:sz w:val="32"/>
                      </w:rPr>
                      <w:instrText xml:space="preserve"> PAGE  </w:instrText>
                    </w:r>
                    <w:r w:rsidRPr="00193F51">
                      <w:rPr>
                        <w:sz w:val="32"/>
                      </w:rPr>
                      <w:fldChar w:fldCharType="separate"/>
                    </w:r>
                    <w:r w:rsidR="00756B8A">
                      <w:rPr>
                        <w:noProof/>
                        <w:sz w:val="32"/>
                      </w:rPr>
                      <w:t>10</w:t>
                    </w:r>
                    <w:r w:rsidRPr="00193F51">
                      <w:rPr>
                        <w:noProof/>
                        <w:sz w:val="32"/>
                      </w:rPr>
                      <w:fldChar w:fldCharType="end"/>
                    </w:r>
                  </w:p>
                </w:txbxContent>
              </v:textbox>
              <w10:wrap anchorx="page" anchory="page"/>
            </v:shape>
          </w:pict>
        </mc:Fallback>
      </mc:AlternateContent>
    </w:r>
  </w:p>
  <w:sdt>
    <w:sdtPr>
      <w:rPr>
        <w:noProof/>
      </w:rPr>
      <w:id w:val="699586345"/>
      <w:docPartObj>
        <w:docPartGallery w:val="Headers"/>
        <w:docPartUnique/>
      </w:docPartObj>
    </w:sdtPr>
    <w:sdtContent>
      <w:p w14:paraId="3110D03B" w14:textId="77777777" w:rsidR="00D86CC2" w:rsidRDefault="00D86CC2"/>
      <w:p w14:paraId="6D113009" w14:textId="77777777" w:rsidR="00D86CC2" w:rsidRDefault="00D86CC2">
        <w:pPr>
          <w:pStyle w:val="Header"/>
        </w:pP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857FC" w14:textId="77777777" w:rsidR="00D86CC2" w:rsidRDefault="00D86CC2" w:rsidP="00E26F37">
    <w:pPr>
      <w:pStyle w:val="Header"/>
      <w:tabs>
        <w:tab w:val="clear" w:pos="4320"/>
        <w:tab w:val="clear" w:pos="8640"/>
        <w:tab w:val="left" w:pos="2310"/>
      </w:tabs>
    </w:pPr>
    <w:r>
      <w:rPr>
        <w:noProof/>
        <w:lang w:val="nl-NL" w:eastAsia="nl-NL"/>
      </w:rPr>
      <mc:AlternateContent>
        <mc:Choice Requires="wps">
          <w:drawing>
            <wp:anchor distT="0" distB="0" distL="114300" distR="114300" simplePos="0" relativeHeight="251663360" behindDoc="0" locked="0" layoutInCell="0" allowOverlap="1" wp14:anchorId="4F5ACE40" wp14:editId="69A75EEA">
              <wp:simplePos x="0" y="0"/>
              <wp:positionH relativeFrom="page">
                <wp:posOffset>409575</wp:posOffset>
              </wp:positionH>
              <wp:positionV relativeFrom="page">
                <wp:posOffset>257175</wp:posOffset>
              </wp:positionV>
              <wp:extent cx="640080" cy="640080"/>
              <wp:effectExtent l="0" t="0" r="2667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640080"/>
                      </a:xfrm>
                      <a:prstGeom prst="rect">
                        <a:avLst/>
                      </a:prstGeom>
                      <a:solidFill>
                        <a:schemeClr val="accent3">
                          <a:lumMod val="100000"/>
                          <a:lumOff val="0"/>
                        </a:schemeClr>
                      </a:solidFill>
                      <a:ln w="9525">
                        <a:solidFill>
                          <a:schemeClr val="tx2">
                            <a:lumMod val="100000"/>
                            <a:lumOff val="0"/>
                          </a:schemeClr>
                        </a:solidFill>
                        <a:miter lim="800000"/>
                        <a:headEnd/>
                        <a:tailEnd/>
                      </a:ln>
                    </wps:spPr>
                    <wps:txbx>
                      <w:txbxContent>
                        <w:p w14:paraId="5DAD18FF" w14:textId="77777777" w:rsidR="00D86CC2" w:rsidRPr="00193F51" w:rsidRDefault="00D86CC2" w:rsidP="00E26F37">
                          <w:pPr>
                            <w:jc w:val="center"/>
                            <w:rPr>
                              <w:sz w:val="32"/>
                              <w:szCs w:val="32"/>
                            </w:rPr>
                          </w:pPr>
                          <w:r w:rsidRPr="00193F51">
                            <w:rPr>
                              <w:sz w:val="32"/>
                              <w:szCs w:val="32"/>
                            </w:rPr>
                            <w:fldChar w:fldCharType="begin"/>
                          </w:r>
                          <w:r w:rsidRPr="00193F51">
                            <w:rPr>
                              <w:sz w:val="32"/>
                              <w:szCs w:val="32"/>
                            </w:rPr>
                            <w:instrText xml:space="preserve"> PAGE  </w:instrText>
                          </w:r>
                          <w:r w:rsidRPr="00193F51">
                            <w:rPr>
                              <w:sz w:val="32"/>
                              <w:szCs w:val="32"/>
                            </w:rPr>
                            <w:fldChar w:fldCharType="separate"/>
                          </w:r>
                          <w:r w:rsidR="009E09C4">
                            <w:rPr>
                              <w:noProof/>
                              <w:sz w:val="32"/>
                              <w:szCs w:val="32"/>
                            </w:rPr>
                            <w:t>1</w:t>
                          </w:r>
                          <w:r w:rsidRPr="00193F51">
                            <w:rPr>
                              <w:noProof/>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F5ACE40" id="_x0000_t202" coordsize="21600,21600" o:spt="202" path="m,l,21600r21600,l21600,xe">
              <v:stroke joinstyle="miter"/>
              <v:path gradientshapeok="t" o:connecttype="rect"/>
            </v:shapetype>
            <v:shape id="_x0000_s1035" type="#_x0000_t202" style="position:absolute;margin-left:32.25pt;margin-top:20.25pt;width:50.4pt;height:50.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" o:allowincell="f" fillcolor="#d0a754 [3206]" strokecolor="#756462 [3215]">
              <v:textbox>
                <w:txbxContent>
                  <w:p w14:paraId="5DAD18FF" w14:textId="77777777" w:rsidR="00D86CC2" w:rsidRPr="00193F51" w:rsidRDefault="00D86CC2" w:rsidP="00E26F37">
                    <w:pPr>
                      <w:jc w:val="center"/>
                      <w:rPr>
                        <w:sz w:val="32"/>
                        <w:szCs w:val="32"/>
                      </w:rPr>
                    </w:pPr>
                    <w:r w:rsidRPr="00193F51">
                      <w:rPr>
                        <w:sz w:val="32"/>
                        <w:szCs w:val="32"/>
                      </w:rPr>
                      <w:fldChar w:fldCharType="begin"/>
                    </w:r>
                    <w:r w:rsidRPr="00193F51">
                      <w:rPr>
                        <w:sz w:val="32"/>
                        <w:szCs w:val="32"/>
                      </w:rPr>
                      <w:instrText xml:space="preserve"> PAGE  </w:instrText>
                    </w:r>
                    <w:r w:rsidRPr="00193F51">
                      <w:rPr>
                        <w:sz w:val="32"/>
                        <w:szCs w:val="32"/>
                      </w:rPr>
                      <w:fldChar w:fldCharType="separate"/>
                    </w:r>
                    <w:r w:rsidR="009E09C4">
                      <w:rPr>
                        <w:noProof/>
                        <w:sz w:val="32"/>
                        <w:szCs w:val="32"/>
                      </w:rPr>
                      <w:t>1</w:t>
                    </w:r>
                    <w:r w:rsidRPr="00193F51">
                      <w:rPr>
                        <w:noProof/>
                        <w:sz w:val="32"/>
                        <w:szCs w:val="32"/>
                      </w:rPr>
                      <w:fldChar w:fldCharType="end"/>
                    </w:r>
                  </w:p>
                </w:txbxContent>
              </v:textbox>
              <w10:wrap anchorx="page" anchory="page"/>
            </v:shape>
          </w:pict>
        </mc:Fallback>
      </mc:AlternateConten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812903"/>
    <w:multiLevelType w:val="multilevel"/>
    <w:tmpl w:val="620CCAAA"/>
    <w:lvl w:ilvl="0">
      <w:start w:val="1"/>
      <w:numFmt w:val="decimal"/>
      <w:lvlText w:val="%1."/>
      <w:lvlJc w:val="left"/>
      <w:pPr>
        <w:ind w:left="3981"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autoHyphenation/>
  <w:hyphenationZone w:val="425"/>
  <w:drawingGridHorizontalSpacing w:val="120"/>
  <w:displayHorizontalDrawingGridEvery w:val="2"/>
  <w:characterSpacingControl w:val="doNotCompress"/>
  <w:doNotValidateAgainstSchema/>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26&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r25waty995ttefw2755tfvpxaa29xw00dw&quot;&gt;My EndNote Library&lt;record-ids&gt;&lt;item&gt;1&lt;/item&gt;&lt;/record-ids&gt;&lt;/item&gt;&lt;/Libraries&gt;"/>
  </w:docVars>
  <w:rsids>
    <w:rsidRoot w:val="00F90495"/>
    <w:rsid w:val="0000753A"/>
    <w:rsid w:val="00017789"/>
    <w:rsid w:val="00026D1D"/>
    <w:rsid w:val="00045419"/>
    <w:rsid w:val="00052147"/>
    <w:rsid w:val="0006117A"/>
    <w:rsid w:val="000678BC"/>
    <w:rsid w:val="00067A1A"/>
    <w:rsid w:val="00075D0A"/>
    <w:rsid w:val="0008277E"/>
    <w:rsid w:val="000965DD"/>
    <w:rsid w:val="000A0676"/>
    <w:rsid w:val="000D46B8"/>
    <w:rsid w:val="000F08F7"/>
    <w:rsid w:val="000F643D"/>
    <w:rsid w:val="000F69C8"/>
    <w:rsid w:val="00103022"/>
    <w:rsid w:val="0010752C"/>
    <w:rsid w:val="001122F9"/>
    <w:rsid w:val="00112DF4"/>
    <w:rsid w:val="00131198"/>
    <w:rsid w:val="00133CE1"/>
    <w:rsid w:val="0013409B"/>
    <w:rsid w:val="00142AA3"/>
    <w:rsid w:val="00152FD3"/>
    <w:rsid w:val="001554B0"/>
    <w:rsid w:val="00157B5D"/>
    <w:rsid w:val="00165A4F"/>
    <w:rsid w:val="00175BD3"/>
    <w:rsid w:val="00182CEE"/>
    <w:rsid w:val="00184EE9"/>
    <w:rsid w:val="00193F51"/>
    <w:rsid w:val="00196B12"/>
    <w:rsid w:val="001B6637"/>
    <w:rsid w:val="001C1B74"/>
    <w:rsid w:val="001C3897"/>
    <w:rsid w:val="001E119A"/>
    <w:rsid w:val="00202130"/>
    <w:rsid w:val="0020769B"/>
    <w:rsid w:val="0022093A"/>
    <w:rsid w:val="0023139C"/>
    <w:rsid w:val="002313DB"/>
    <w:rsid w:val="00231A6E"/>
    <w:rsid w:val="00233D25"/>
    <w:rsid w:val="0023403B"/>
    <w:rsid w:val="00243281"/>
    <w:rsid w:val="002619C8"/>
    <w:rsid w:val="002632E5"/>
    <w:rsid w:val="0027396E"/>
    <w:rsid w:val="00276D8F"/>
    <w:rsid w:val="002825A5"/>
    <w:rsid w:val="0028693A"/>
    <w:rsid w:val="002873FB"/>
    <w:rsid w:val="00294175"/>
    <w:rsid w:val="002978BF"/>
    <w:rsid w:val="002A0483"/>
    <w:rsid w:val="002A7408"/>
    <w:rsid w:val="002B0A87"/>
    <w:rsid w:val="002D0CE9"/>
    <w:rsid w:val="002D6F19"/>
    <w:rsid w:val="002E54B5"/>
    <w:rsid w:val="002F3EEB"/>
    <w:rsid w:val="00313E67"/>
    <w:rsid w:val="00320B9B"/>
    <w:rsid w:val="003232DC"/>
    <w:rsid w:val="003402B4"/>
    <w:rsid w:val="00361BE3"/>
    <w:rsid w:val="0036554C"/>
    <w:rsid w:val="0037144A"/>
    <w:rsid w:val="00371D64"/>
    <w:rsid w:val="00381E90"/>
    <w:rsid w:val="00386BF3"/>
    <w:rsid w:val="00394231"/>
    <w:rsid w:val="0039510E"/>
    <w:rsid w:val="00395A9D"/>
    <w:rsid w:val="003A2E8E"/>
    <w:rsid w:val="003B0A3C"/>
    <w:rsid w:val="003B7213"/>
    <w:rsid w:val="003C0D38"/>
    <w:rsid w:val="003C2015"/>
    <w:rsid w:val="003C456D"/>
    <w:rsid w:val="003C6E7D"/>
    <w:rsid w:val="003D1693"/>
    <w:rsid w:val="003D6D21"/>
    <w:rsid w:val="003F29D8"/>
    <w:rsid w:val="00405AED"/>
    <w:rsid w:val="004148EF"/>
    <w:rsid w:val="0042673E"/>
    <w:rsid w:val="00426AFF"/>
    <w:rsid w:val="00432365"/>
    <w:rsid w:val="004332D0"/>
    <w:rsid w:val="00436A6F"/>
    <w:rsid w:val="004526CD"/>
    <w:rsid w:val="004550B7"/>
    <w:rsid w:val="00463BF1"/>
    <w:rsid w:val="00473436"/>
    <w:rsid w:val="00476407"/>
    <w:rsid w:val="0048596D"/>
    <w:rsid w:val="004859C2"/>
    <w:rsid w:val="0048678E"/>
    <w:rsid w:val="00491743"/>
    <w:rsid w:val="00497BB9"/>
    <w:rsid w:val="004B4CCE"/>
    <w:rsid w:val="004C4ADE"/>
    <w:rsid w:val="004C63E6"/>
    <w:rsid w:val="004C7FB2"/>
    <w:rsid w:val="004D1601"/>
    <w:rsid w:val="004D314D"/>
    <w:rsid w:val="004D4850"/>
    <w:rsid w:val="004E34C9"/>
    <w:rsid w:val="005201CB"/>
    <w:rsid w:val="0054252B"/>
    <w:rsid w:val="0054608D"/>
    <w:rsid w:val="00550371"/>
    <w:rsid w:val="00551BE4"/>
    <w:rsid w:val="005535C3"/>
    <w:rsid w:val="00554BCC"/>
    <w:rsid w:val="00575002"/>
    <w:rsid w:val="00583AAB"/>
    <w:rsid w:val="00596ACF"/>
    <w:rsid w:val="005A0311"/>
    <w:rsid w:val="005A09E1"/>
    <w:rsid w:val="005A7948"/>
    <w:rsid w:val="005B5A06"/>
    <w:rsid w:val="005C3202"/>
    <w:rsid w:val="005E1F0D"/>
    <w:rsid w:val="005E4A15"/>
    <w:rsid w:val="005E78B3"/>
    <w:rsid w:val="00606035"/>
    <w:rsid w:val="00613526"/>
    <w:rsid w:val="0061444B"/>
    <w:rsid w:val="006174C9"/>
    <w:rsid w:val="00622BDB"/>
    <w:rsid w:val="006309FA"/>
    <w:rsid w:val="00634FD3"/>
    <w:rsid w:val="006372AB"/>
    <w:rsid w:val="00641DF5"/>
    <w:rsid w:val="00644BC9"/>
    <w:rsid w:val="00651E42"/>
    <w:rsid w:val="00652137"/>
    <w:rsid w:val="00664CAD"/>
    <w:rsid w:val="006815B0"/>
    <w:rsid w:val="00696534"/>
    <w:rsid w:val="006C0658"/>
    <w:rsid w:val="006C7AEC"/>
    <w:rsid w:val="006E1698"/>
    <w:rsid w:val="006F5CFC"/>
    <w:rsid w:val="006F687F"/>
    <w:rsid w:val="00701887"/>
    <w:rsid w:val="00707505"/>
    <w:rsid w:val="00722226"/>
    <w:rsid w:val="007249A1"/>
    <w:rsid w:val="00724C94"/>
    <w:rsid w:val="00726F8A"/>
    <w:rsid w:val="007410CD"/>
    <w:rsid w:val="00742E95"/>
    <w:rsid w:val="0075287B"/>
    <w:rsid w:val="00756B8A"/>
    <w:rsid w:val="00764F82"/>
    <w:rsid w:val="00767B23"/>
    <w:rsid w:val="00773388"/>
    <w:rsid w:val="00780632"/>
    <w:rsid w:val="00790D7B"/>
    <w:rsid w:val="0079458E"/>
    <w:rsid w:val="00794FE4"/>
    <w:rsid w:val="00795E44"/>
    <w:rsid w:val="007A2033"/>
    <w:rsid w:val="007C2CC3"/>
    <w:rsid w:val="007C4869"/>
    <w:rsid w:val="007C5582"/>
    <w:rsid w:val="007D5F89"/>
    <w:rsid w:val="007E23E4"/>
    <w:rsid w:val="007E33B6"/>
    <w:rsid w:val="007E7FA3"/>
    <w:rsid w:val="007F1C15"/>
    <w:rsid w:val="00807756"/>
    <w:rsid w:val="008077EB"/>
    <w:rsid w:val="00810BE2"/>
    <w:rsid w:val="00821F73"/>
    <w:rsid w:val="008354FF"/>
    <w:rsid w:val="00835DD0"/>
    <w:rsid w:val="0084740E"/>
    <w:rsid w:val="00856C6C"/>
    <w:rsid w:val="008572CA"/>
    <w:rsid w:val="00863CCF"/>
    <w:rsid w:val="00867B34"/>
    <w:rsid w:val="008A0F34"/>
    <w:rsid w:val="008A6D6A"/>
    <w:rsid w:val="008D0CB2"/>
    <w:rsid w:val="008D0EFC"/>
    <w:rsid w:val="008E3E8D"/>
    <w:rsid w:val="008E486F"/>
    <w:rsid w:val="008E4CDD"/>
    <w:rsid w:val="008E56AC"/>
    <w:rsid w:val="00907CA2"/>
    <w:rsid w:val="009118E7"/>
    <w:rsid w:val="009161BC"/>
    <w:rsid w:val="00923C25"/>
    <w:rsid w:val="00924398"/>
    <w:rsid w:val="00926B0E"/>
    <w:rsid w:val="00935A90"/>
    <w:rsid w:val="0093640D"/>
    <w:rsid w:val="00942ED2"/>
    <w:rsid w:val="009544D5"/>
    <w:rsid w:val="009579B6"/>
    <w:rsid w:val="0098758F"/>
    <w:rsid w:val="009949D0"/>
    <w:rsid w:val="009A347C"/>
    <w:rsid w:val="009B08C2"/>
    <w:rsid w:val="009B2834"/>
    <w:rsid w:val="009C5678"/>
    <w:rsid w:val="009D4E56"/>
    <w:rsid w:val="009D5BAC"/>
    <w:rsid w:val="009D6294"/>
    <w:rsid w:val="009E05EA"/>
    <w:rsid w:val="009E09C4"/>
    <w:rsid w:val="009F3735"/>
    <w:rsid w:val="00A22C3F"/>
    <w:rsid w:val="00A2447A"/>
    <w:rsid w:val="00A2598B"/>
    <w:rsid w:val="00A4288A"/>
    <w:rsid w:val="00A6094D"/>
    <w:rsid w:val="00A652A1"/>
    <w:rsid w:val="00A72393"/>
    <w:rsid w:val="00A733A7"/>
    <w:rsid w:val="00A774EC"/>
    <w:rsid w:val="00A77DBE"/>
    <w:rsid w:val="00A80E41"/>
    <w:rsid w:val="00AC2161"/>
    <w:rsid w:val="00AC448D"/>
    <w:rsid w:val="00AD1F98"/>
    <w:rsid w:val="00AD39A0"/>
    <w:rsid w:val="00AD5D7E"/>
    <w:rsid w:val="00AF7694"/>
    <w:rsid w:val="00B075A8"/>
    <w:rsid w:val="00B13B6B"/>
    <w:rsid w:val="00B14792"/>
    <w:rsid w:val="00B1753C"/>
    <w:rsid w:val="00B56C93"/>
    <w:rsid w:val="00B661CC"/>
    <w:rsid w:val="00BA6889"/>
    <w:rsid w:val="00BA7B7A"/>
    <w:rsid w:val="00BB0C10"/>
    <w:rsid w:val="00BB1F10"/>
    <w:rsid w:val="00BB574E"/>
    <w:rsid w:val="00BB6932"/>
    <w:rsid w:val="00BC2C8A"/>
    <w:rsid w:val="00BD3A28"/>
    <w:rsid w:val="00BE17CD"/>
    <w:rsid w:val="00BE35BB"/>
    <w:rsid w:val="00BE4300"/>
    <w:rsid w:val="00BE6B10"/>
    <w:rsid w:val="00BF0D38"/>
    <w:rsid w:val="00BF4984"/>
    <w:rsid w:val="00C017AF"/>
    <w:rsid w:val="00C26582"/>
    <w:rsid w:val="00C27501"/>
    <w:rsid w:val="00C36EEB"/>
    <w:rsid w:val="00C54E84"/>
    <w:rsid w:val="00C66F7C"/>
    <w:rsid w:val="00C67172"/>
    <w:rsid w:val="00C75BF9"/>
    <w:rsid w:val="00C92221"/>
    <w:rsid w:val="00C94825"/>
    <w:rsid w:val="00C975CC"/>
    <w:rsid w:val="00C97789"/>
    <w:rsid w:val="00CA4B33"/>
    <w:rsid w:val="00CB0150"/>
    <w:rsid w:val="00CC4064"/>
    <w:rsid w:val="00CD1179"/>
    <w:rsid w:val="00CD5627"/>
    <w:rsid w:val="00CD5A7D"/>
    <w:rsid w:val="00CE2ADA"/>
    <w:rsid w:val="00CF0F75"/>
    <w:rsid w:val="00CF3025"/>
    <w:rsid w:val="00D06C44"/>
    <w:rsid w:val="00D07007"/>
    <w:rsid w:val="00D110CB"/>
    <w:rsid w:val="00D16134"/>
    <w:rsid w:val="00D20064"/>
    <w:rsid w:val="00D21173"/>
    <w:rsid w:val="00D21193"/>
    <w:rsid w:val="00D25B4A"/>
    <w:rsid w:val="00D30158"/>
    <w:rsid w:val="00D30767"/>
    <w:rsid w:val="00D30D0A"/>
    <w:rsid w:val="00D330D0"/>
    <w:rsid w:val="00D405C5"/>
    <w:rsid w:val="00D40801"/>
    <w:rsid w:val="00D41656"/>
    <w:rsid w:val="00D44401"/>
    <w:rsid w:val="00D45543"/>
    <w:rsid w:val="00D53FDC"/>
    <w:rsid w:val="00D764C5"/>
    <w:rsid w:val="00D8090D"/>
    <w:rsid w:val="00D8266C"/>
    <w:rsid w:val="00D8593C"/>
    <w:rsid w:val="00D86CC2"/>
    <w:rsid w:val="00D913BC"/>
    <w:rsid w:val="00D9145A"/>
    <w:rsid w:val="00D93330"/>
    <w:rsid w:val="00DA54BA"/>
    <w:rsid w:val="00DB1DA8"/>
    <w:rsid w:val="00DB73A4"/>
    <w:rsid w:val="00DC18F8"/>
    <w:rsid w:val="00DC4FFF"/>
    <w:rsid w:val="00DC712B"/>
    <w:rsid w:val="00DD0042"/>
    <w:rsid w:val="00DD5D7D"/>
    <w:rsid w:val="00DD636C"/>
    <w:rsid w:val="00DE0F7E"/>
    <w:rsid w:val="00DE7B17"/>
    <w:rsid w:val="00DF6859"/>
    <w:rsid w:val="00E054BA"/>
    <w:rsid w:val="00E05F9E"/>
    <w:rsid w:val="00E20360"/>
    <w:rsid w:val="00E21381"/>
    <w:rsid w:val="00E26F37"/>
    <w:rsid w:val="00E32770"/>
    <w:rsid w:val="00E34B6B"/>
    <w:rsid w:val="00E41F9D"/>
    <w:rsid w:val="00E44E07"/>
    <w:rsid w:val="00E61F25"/>
    <w:rsid w:val="00E6527C"/>
    <w:rsid w:val="00E80D43"/>
    <w:rsid w:val="00EA0F06"/>
    <w:rsid w:val="00EA2E47"/>
    <w:rsid w:val="00EA3E53"/>
    <w:rsid w:val="00EA4933"/>
    <w:rsid w:val="00EA6B4A"/>
    <w:rsid w:val="00EB6805"/>
    <w:rsid w:val="00EC13E2"/>
    <w:rsid w:val="00EC3461"/>
    <w:rsid w:val="00ED3E39"/>
    <w:rsid w:val="00EE06C6"/>
    <w:rsid w:val="00EF1BBD"/>
    <w:rsid w:val="00EF3028"/>
    <w:rsid w:val="00F0257E"/>
    <w:rsid w:val="00F104BE"/>
    <w:rsid w:val="00F10F00"/>
    <w:rsid w:val="00F210D2"/>
    <w:rsid w:val="00F323FD"/>
    <w:rsid w:val="00F4309C"/>
    <w:rsid w:val="00F45F3A"/>
    <w:rsid w:val="00F470FF"/>
    <w:rsid w:val="00F532D1"/>
    <w:rsid w:val="00F54F34"/>
    <w:rsid w:val="00F63E1A"/>
    <w:rsid w:val="00F67844"/>
    <w:rsid w:val="00F90495"/>
    <w:rsid w:val="00F936A0"/>
    <w:rsid w:val="00F9591D"/>
    <w:rsid w:val="00FA43A6"/>
    <w:rsid w:val="00FA6920"/>
    <w:rsid w:val="00FB557C"/>
    <w:rsid w:val="00FB6A38"/>
    <w:rsid w:val="00FD1A9C"/>
    <w:rsid w:val="00FE0EF4"/>
    <w:rsid w:val="00FE743D"/>
    <w:rsid w:val="00FF4396"/>
  </w:rsids>
  <m:mathPr>
    <m:mathFont m:val="Cambria Math"/>
    <m:brkBin m:val="before"/>
    <m:brkBinSub m:val="--"/>
    <m:smallFrac m:val="0"/>
    <m:dispDef/>
    <m:lMargin m:val="1440"/>
    <m:rMargin m:val="144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18EAD"/>
  <w15:docId w15:val="{CBF18E0B-5050-4D70-A5C8-8B0906D2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12"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CDD"/>
    <w:rPr>
      <w:szCs w:val="24"/>
    </w:rPr>
  </w:style>
  <w:style w:type="paragraph" w:styleId="Heading1">
    <w:name w:val="heading 1"/>
    <w:basedOn w:val="Normal"/>
    <w:next w:val="Normal"/>
    <w:link w:val="Heading1Char"/>
    <w:uiPriority w:val="9"/>
    <w:qFormat/>
    <w:rsid w:val="002313DB"/>
    <w:pPr>
      <w:keepNext/>
      <w:keepLines/>
      <w:spacing w:before="240" w:after="0"/>
      <w:outlineLvl w:val="0"/>
    </w:pPr>
    <w:rPr>
      <w:rFonts w:asciiTheme="majorHAnsi" w:eastAsiaTheme="majorEastAsia" w:hAnsiTheme="majorHAnsi" w:cstheme="majorBidi"/>
      <w:color w:val="5D504E"/>
      <w:sz w:val="32"/>
      <w:szCs w:val="32"/>
    </w:rPr>
  </w:style>
  <w:style w:type="paragraph" w:styleId="Heading2">
    <w:name w:val="heading 2"/>
    <w:basedOn w:val="Normal"/>
    <w:next w:val="Normal"/>
    <w:link w:val="Heading2Char"/>
    <w:uiPriority w:val="1"/>
    <w:qFormat/>
    <w:rsid w:val="002313DB"/>
    <w:pPr>
      <w:keepNext/>
      <w:keepLines/>
      <w:spacing w:before="40" w:after="0"/>
      <w:outlineLvl w:val="1"/>
    </w:pPr>
    <w:rPr>
      <w:rFonts w:asciiTheme="majorHAnsi" w:eastAsiaTheme="majorEastAsia" w:hAnsiTheme="majorHAnsi" w:cstheme="majorBidi"/>
      <w:color w:val="5D504E"/>
      <w:sz w:val="26"/>
      <w:szCs w:val="26"/>
    </w:rPr>
  </w:style>
  <w:style w:type="paragraph" w:styleId="Heading3">
    <w:name w:val="heading 3"/>
    <w:basedOn w:val="Normal"/>
    <w:next w:val="Normal"/>
    <w:link w:val="Heading3Char"/>
    <w:uiPriority w:val="1"/>
    <w:qFormat/>
    <w:rsid w:val="003C6E7D"/>
    <w:pPr>
      <w:keepNext/>
      <w:keepLines/>
      <w:spacing w:before="40" w:after="0"/>
      <w:outlineLvl w:val="2"/>
    </w:pPr>
    <w:rPr>
      <w:rFonts w:asciiTheme="majorHAnsi" w:eastAsiaTheme="majorEastAsia" w:hAnsiTheme="majorHAnsi" w:cstheme="majorBidi"/>
      <w:color w:val="34425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unhideWhenUsed/>
  </w:style>
  <w:style w:type="paragraph" w:styleId="Title">
    <w:name w:val="Title"/>
    <w:basedOn w:val="Normal"/>
    <w:link w:val="TitleChar"/>
    <w:uiPriority w:val="4"/>
    <w:qFormat/>
    <w:pPr>
      <w:spacing w:before="720" w:after="60"/>
      <w:jc w:val="center"/>
    </w:pPr>
    <w:rPr>
      <w:rFonts w:asciiTheme="majorHAnsi" w:eastAsiaTheme="majorEastAsia" w:hAnsiTheme="majorHAnsi" w:cstheme="majorBidi"/>
      <w:b/>
      <w:bCs/>
      <w:color w:val="5D504E" w:themeColor="text2" w:themeShade="CC"/>
      <w:kern w:val="28"/>
      <w:sz w:val="52"/>
      <w:szCs w:val="52"/>
    </w:rPr>
  </w:style>
  <w:style w:type="character" w:customStyle="1" w:styleId="TitleChar">
    <w:name w:val="Title Char"/>
    <w:basedOn w:val="DefaultParagraphFont"/>
    <w:link w:val="Title"/>
    <w:uiPriority w:val="4"/>
    <w:rPr>
      <w:rFonts w:asciiTheme="majorHAnsi" w:eastAsiaTheme="majorEastAsia" w:hAnsiTheme="majorHAnsi" w:cstheme="majorBidi"/>
      <w:b/>
      <w:bCs/>
      <w:color w:val="5D504E" w:themeColor="text2" w:themeShade="CC"/>
      <w:kern w:val="28"/>
      <w:sz w:val="52"/>
      <w:szCs w:val="52"/>
    </w:rPr>
  </w:style>
  <w:style w:type="paragraph" w:styleId="Subtitle">
    <w:name w:val="Subtitle"/>
    <w:basedOn w:val="Normal"/>
    <w:link w:val="SubtitleChar"/>
    <w:uiPriority w:val="5"/>
    <w:qFormat/>
    <w:pPr>
      <w:numPr>
        <w:ilvl w:val="1"/>
      </w:numPr>
      <w:spacing w:after="240" w:line="240" w:lineRule="auto"/>
      <w:jc w:val="center"/>
    </w:pPr>
    <w:rPr>
      <w:rFonts w:eastAsiaTheme="minorEastAsia"/>
      <w:color w:val="000000" w:themeColor="text1" w:themeShade="84"/>
      <w:sz w:val="28"/>
      <w:szCs w:val="28"/>
    </w:rPr>
  </w:style>
  <w:style w:type="character" w:customStyle="1" w:styleId="SubtitleChar">
    <w:name w:val="Subtitle Char"/>
    <w:basedOn w:val="DefaultParagraphFont"/>
    <w:link w:val="Subtitle"/>
    <w:uiPriority w:val="5"/>
    <w:rPr>
      <w:rFonts w:eastAsiaTheme="minorEastAsia"/>
      <w:color w:val="000000" w:themeColor="text1" w:themeShade="84"/>
      <w:sz w:val="28"/>
      <w:szCs w:val="28"/>
    </w:rPr>
  </w:style>
  <w:style w:type="character" w:styleId="Emphasis">
    <w:name w:val="Emphasis"/>
    <w:basedOn w:val="DefaultParagraphFont"/>
    <w:uiPriority w:val="2"/>
    <w:qFormat/>
    <w:rPr>
      <w:i/>
      <w:iC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sz w:val="24"/>
      <w:szCs w:val="24"/>
    </w:rPr>
  </w:style>
  <w:style w:type="paragraph" w:styleId="NormalIndent">
    <w:name w:val="Normal Indent"/>
    <w:basedOn w:val="Normal"/>
    <w:uiPriority w:val="12"/>
    <w:semiHidden/>
    <w:unhideWhenUsed/>
    <w:qFormat/>
    <w:pPr>
      <w:spacing w:before="240" w:after="120" w:line="268" w:lineRule="auto"/>
      <w:ind w:left="720"/>
      <w:contextualSpacing/>
    </w:pPr>
    <w:rPr>
      <w:rFonts w:eastAsia="Times New Roman" w:cs="Times New Roman"/>
      <w:szCs w:val="22"/>
    </w:rPr>
  </w:style>
  <w:style w:type="paragraph" w:customStyle="1" w:styleId="AcademicTitle">
    <w:name w:val="Academic Title"/>
    <w:basedOn w:val="Normal"/>
    <w:qFormat/>
    <w:pPr>
      <w:spacing w:before="240"/>
    </w:pPr>
    <w:rPr>
      <w:rFonts w:asciiTheme="majorHAnsi" w:hAnsiTheme="majorHAnsi"/>
      <w:b/>
      <w:sz w:val="72"/>
      <w:szCs w:val="72"/>
    </w:rPr>
  </w:style>
  <w:style w:type="paragraph" w:customStyle="1" w:styleId="Academicsubtitle">
    <w:name w:val="Academic subtitle"/>
    <w:basedOn w:val="Normal"/>
    <w:qFormat/>
    <w:pPr>
      <w:ind w:left="113" w:right="113"/>
    </w:pPr>
    <w:rPr>
      <w:color w:val="756462" w:themeColor="text2"/>
      <w:sz w:val="32"/>
      <w:szCs w:val="32"/>
    </w:rPr>
  </w:style>
  <w:style w:type="character" w:styleId="Strong">
    <w:name w:val="Strong"/>
    <w:basedOn w:val="DefaultParagraphFont"/>
    <w:uiPriority w:val="2"/>
    <w:qFormat/>
    <w:rPr>
      <w:b/>
      <w:bCs/>
    </w:rPr>
  </w:style>
  <w:style w:type="paragraph" w:customStyle="1" w:styleId="Author">
    <w:name w:val="Author"/>
    <w:basedOn w:val="Normal"/>
    <w:qFormat/>
    <w:pPr>
      <w:ind w:left="113" w:right="113"/>
    </w:pPr>
    <w:rPr>
      <w:color w:val="756462" w:themeColor="text2"/>
      <w:sz w:val="32"/>
      <w:szCs w:val="32"/>
    </w:rPr>
  </w:style>
  <w:style w:type="character" w:styleId="BookTitle">
    <w:name w:val="Book Title"/>
    <w:basedOn w:val="DefaultParagraphFont"/>
    <w:uiPriority w:val="33"/>
    <w:qFormat/>
    <w:rsid w:val="00F90495"/>
    <w:rPr>
      <w:b/>
      <w:bCs/>
      <w:i/>
      <w:iCs/>
      <w:spacing w:val="5"/>
    </w:rPr>
  </w:style>
  <w:style w:type="paragraph" w:styleId="Footer">
    <w:name w:val="footer"/>
    <w:basedOn w:val="Normal"/>
    <w:link w:val="FooterChar"/>
    <w:uiPriority w:val="99"/>
    <w:unhideWhenUsed/>
    <w:rsid w:val="00F90495"/>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495"/>
    <w:rPr>
      <w:sz w:val="24"/>
      <w:szCs w:val="24"/>
    </w:rPr>
  </w:style>
  <w:style w:type="paragraph" w:styleId="BodyText">
    <w:name w:val="Body Text"/>
    <w:basedOn w:val="Normal"/>
    <w:link w:val="BodyTextChar"/>
    <w:uiPriority w:val="1"/>
    <w:qFormat/>
    <w:rsid w:val="000F08F7"/>
    <w:pPr>
      <w:autoSpaceDE w:val="0"/>
      <w:autoSpaceDN w:val="0"/>
      <w:adjustRightInd w:val="0"/>
      <w:spacing w:after="0" w:line="240" w:lineRule="auto"/>
      <w:ind w:left="102"/>
    </w:pPr>
    <w:rPr>
      <w:rFonts w:ascii="Calibri" w:hAnsi="Calibri" w:cs="Calibri"/>
      <w:sz w:val="18"/>
      <w:szCs w:val="18"/>
      <w:lang w:val="nl-NL"/>
    </w:rPr>
  </w:style>
  <w:style w:type="character" w:customStyle="1" w:styleId="BodyTextChar">
    <w:name w:val="Body Text Char"/>
    <w:basedOn w:val="DefaultParagraphFont"/>
    <w:link w:val="BodyText"/>
    <w:uiPriority w:val="1"/>
    <w:rsid w:val="000F08F7"/>
    <w:rPr>
      <w:rFonts w:ascii="Calibri" w:hAnsi="Calibri" w:cs="Calibri"/>
      <w:sz w:val="18"/>
      <w:szCs w:val="18"/>
      <w:lang w:val="nl-NL"/>
    </w:rPr>
  </w:style>
  <w:style w:type="character" w:customStyle="1" w:styleId="Heading1Char">
    <w:name w:val="Heading 1 Char"/>
    <w:basedOn w:val="DefaultParagraphFont"/>
    <w:link w:val="Heading1"/>
    <w:uiPriority w:val="9"/>
    <w:rsid w:val="002313DB"/>
    <w:rPr>
      <w:rFonts w:asciiTheme="majorHAnsi" w:eastAsiaTheme="majorEastAsia" w:hAnsiTheme="majorHAnsi" w:cstheme="majorBidi"/>
      <w:color w:val="5D504E"/>
      <w:sz w:val="32"/>
      <w:szCs w:val="32"/>
    </w:rPr>
  </w:style>
  <w:style w:type="paragraph" w:styleId="TOCHeading">
    <w:name w:val="TOC Heading"/>
    <w:basedOn w:val="Heading1"/>
    <w:next w:val="Normal"/>
    <w:uiPriority w:val="39"/>
    <w:unhideWhenUsed/>
    <w:qFormat/>
    <w:rsid w:val="00C27501"/>
    <w:pPr>
      <w:spacing w:line="259" w:lineRule="auto"/>
      <w:outlineLvl w:val="9"/>
    </w:pPr>
  </w:style>
  <w:style w:type="paragraph" w:styleId="TOC1">
    <w:name w:val="toc 1"/>
    <w:basedOn w:val="Normal"/>
    <w:next w:val="Normal"/>
    <w:autoRedefine/>
    <w:uiPriority w:val="39"/>
    <w:unhideWhenUsed/>
    <w:rsid w:val="002313DB"/>
    <w:pPr>
      <w:spacing w:after="100"/>
    </w:pPr>
  </w:style>
  <w:style w:type="character" w:styleId="Hyperlink">
    <w:name w:val="Hyperlink"/>
    <w:basedOn w:val="DefaultParagraphFont"/>
    <w:uiPriority w:val="99"/>
    <w:unhideWhenUsed/>
    <w:rsid w:val="002313DB"/>
    <w:rPr>
      <w:color w:val="8B96A4" w:themeColor="hyperlink"/>
      <w:u w:val="single"/>
    </w:rPr>
  </w:style>
  <w:style w:type="character" w:customStyle="1" w:styleId="Heading2Char">
    <w:name w:val="Heading 2 Char"/>
    <w:basedOn w:val="DefaultParagraphFont"/>
    <w:link w:val="Heading2"/>
    <w:uiPriority w:val="1"/>
    <w:rsid w:val="002313DB"/>
    <w:rPr>
      <w:rFonts w:asciiTheme="majorHAnsi" w:eastAsiaTheme="majorEastAsia" w:hAnsiTheme="majorHAnsi" w:cstheme="majorBidi"/>
      <w:color w:val="5D504E"/>
      <w:sz w:val="26"/>
      <w:szCs w:val="26"/>
    </w:rPr>
  </w:style>
  <w:style w:type="paragraph" w:customStyle="1" w:styleId="EndNoteBibliographyTitle">
    <w:name w:val="EndNote Bibliography Title"/>
    <w:basedOn w:val="Normal"/>
    <w:link w:val="EndNoteBibliographyTitleChar"/>
    <w:rsid w:val="00935A90"/>
    <w:pPr>
      <w:spacing w:after="0"/>
      <w:jc w:val="center"/>
    </w:pPr>
    <w:rPr>
      <w:rFonts w:ascii="Cambria" w:hAnsi="Cambria"/>
      <w:noProof/>
      <w:sz w:val="52"/>
    </w:rPr>
  </w:style>
  <w:style w:type="character" w:customStyle="1" w:styleId="EndNoteBibliographyTitleChar">
    <w:name w:val="EndNote Bibliography Title Char"/>
    <w:basedOn w:val="DefaultParagraphFont"/>
    <w:link w:val="EndNoteBibliographyTitle"/>
    <w:rsid w:val="00935A90"/>
    <w:rPr>
      <w:rFonts w:ascii="Cambria" w:hAnsi="Cambria"/>
      <w:noProof/>
      <w:sz w:val="52"/>
      <w:szCs w:val="24"/>
    </w:rPr>
  </w:style>
  <w:style w:type="paragraph" w:customStyle="1" w:styleId="EndNoteBibliography">
    <w:name w:val="EndNote Bibliography"/>
    <w:basedOn w:val="Normal"/>
    <w:link w:val="EndNoteBibliographyChar"/>
    <w:rsid w:val="00935A90"/>
    <w:pPr>
      <w:spacing w:line="240" w:lineRule="auto"/>
      <w:jc w:val="center"/>
    </w:pPr>
    <w:rPr>
      <w:rFonts w:ascii="Cambria" w:hAnsi="Cambria"/>
      <w:noProof/>
      <w:sz w:val="52"/>
    </w:rPr>
  </w:style>
  <w:style w:type="character" w:customStyle="1" w:styleId="EndNoteBibliographyChar">
    <w:name w:val="EndNote Bibliography Char"/>
    <w:basedOn w:val="DefaultParagraphFont"/>
    <w:link w:val="EndNoteBibliography"/>
    <w:rsid w:val="00935A90"/>
    <w:rPr>
      <w:rFonts w:ascii="Cambria" w:hAnsi="Cambria"/>
      <w:noProof/>
      <w:sz w:val="52"/>
      <w:szCs w:val="24"/>
    </w:rPr>
  </w:style>
  <w:style w:type="paragraph" w:styleId="Caption">
    <w:name w:val="caption"/>
    <w:basedOn w:val="Normal"/>
    <w:next w:val="Normal"/>
    <w:uiPriority w:val="99"/>
    <w:unhideWhenUsed/>
    <w:rsid w:val="004B4CCE"/>
    <w:pPr>
      <w:spacing w:line="240" w:lineRule="auto"/>
    </w:pPr>
    <w:rPr>
      <w:i/>
      <w:iCs/>
      <w:color w:val="756462" w:themeColor="text2"/>
      <w:sz w:val="18"/>
      <w:szCs w:val="18"/>
    </w:rPr>
  </w:style>
  <w:style w:type="paragraph" w:styleId="ListParagraph">
    <w:name w:val="List Paragraph"/>
    <w:basedOn w:val="Normal"/>
    <w:uiPriority w:val="34"/>
    <w:qFormat/>
    <w:rsid w:val="00231A6E"/>
    <w:pPr>
      <w:ind w:left="720"/>
      <w:contextualSpacing/>
    </w:pPr>
  </w:style>
  <w:style w:type="character" w:customStyle="1" w:styleId="Heading3Char">
    <w:name w:val="Heading 3 Char"/>
    <w:basedOn w:val="DefaultParagraphFont"/>
    <w:link w:val="Heading3"/>
    <w:uiPriority w:val="1"/>
    <w:rsid w:val="003C6E7D"/>
    <w:rPr>
      <w:rFonts w:asciiTheme="majorHAnsi" w:eastAsiaTheme="majorEastAsia" w:hAnsiTheme="majorHAnsi" w:cstheme="majorBidi"/>
      <w:color w:val="344253" w:themeColor="accent1" w:themeShade="7F"/>
      <w:sz w:val="24"/>
      <w:szCs w:val="24"/>
    </w:rPr>
  </w:style>
  <w:style w:type="paragraph" w:styleId="FootnoteText">
    <w:name w:val="footnote text"/>
    <w:basedOn w:val="Normal"/>
    <w:link w:val="FootnoteTextChar"/>
    <w:uiPriority w:val="99"/>
    <w:semiHidden/>
    <w:unhideWhenUsed/>
    <w:rsid w:val="005B5A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5A06"/>
    <w:rPr>
      <w:sz w:val="20"/>
      <w:szCs w:val="20"/>
    </w:rPr>
  </w:style>
  <w:style w:type="character" w:styleId="FootnoteReference">
    <w:name w:val="footnote reference"/>
    <w:basedOn w:val="DefaultParagraphFont"/>
    <w:uiPriority w:val="99"/>
    <w:semiHidden/>
    <w:unhideWhenUsed/>
    <w:rsid w:val="005B5A06"/>
    <w:rPr>
      <w:vertAlign w:val="superscript"/>
    </w:rPr>
  </w:style>
  <w:style w:type="paragraph" w:styleId="TOC2">
    <w:name w:val="toc 2"/>
    <w:basedOn w:val="Normal"/>
    <w:next w:val="Normal"/>
    <w:autoRedefine/>
    <w:uiPriority w:val="39"/>
    <w:unhideWhenUsed/>
    <w:rsid w:val="00644BC9"/>
    <w:pPr>
      <w:spacing w:after="100"/>
      <w:ind w:left="240"/>
    </w:pPr>
  </w:style>
  <w:style w:type="paragraph" w:styleId="TOC3">
    <w:name w:val="toc 3"/>
    <w:basedOn w:val="Normal"/>
    <w:next w:val="Normal"/>
    <w:autoRedefine/>
    <w:uiPriority w:val="39"/>
    <w:unhideWhenUsed/>
    <w:rsid w:val="00644BC9"/>
    <w:pPr>
      <w:spacing w:after="100"/>
      <w:ind w:left="480"/>
    </w:pPr>
  </w:style>
  <w:style w:type="paragraph" w:styleId="Bibliography">
    <w:name w:val="Bibliography"/>
    <w:basedOn w:val="Normal"/>
    <w:next w:val="Normal"/>
    <w:uiPriority w:val="37"/>
    <w:unhideWhenUsed/>
    <w:rsid w:val="00644BC9"/>
  </w:style>
  <w:style w:type="character" w:customStyle="1" w:styleId="userinput">
    <w:name w:val="userinput"/>
    <w:basedOn w:val="DefaultParagraphFont"/>
    <w:rsid w:val="00644BC9"/>
  </w:style>
  <w:style w:type="table" w:styleId="TableGrid">
    <w:name w:val="Table Grid"/>
    <w:basedOn w:val="TableNormal"/>
    <w:uiPriority w:val="1"/>
    <w:rsid w:val="009C5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A244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CC40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2-Accent31">
    <w:name w:val="Grid Table 2 - Accent 31"/>
    <w:basedOn w:val="TableNormal"/>
    <w:uiPriority w:val="47"/>
    <w:rsid w:val="00CC4064"/>
    <w:pPr>
      <w:spacing w:after="0" w:line="240" w:lineRule="auto"/>
    </w:pPr>
    <w:tblPr>
      <w:tblStyleRowBandSize w:val="1"/>
      <w:tblStyleColBandSize w:val="1"/>
      <w:tblBorders>
        <w:top w:val="single" w:sz="2" w:space="0" w:color="E2C998" w:themeColor="accent3" w:themeTint="99"/>
        <w:bottom w:val="single" w:sz="2" w:space="0" w:color="E2C998" w:themeColor="accent3" w:themeTint="99"/>
        <w:insideH w:val="single" w:sz="2" w:space="0" w:color="E2C998" w:themeColor="accent3" w:themeTint="99"/>
        <w:insideV w:val="single" w:sz="2" w:space="0" w:color="E2C998" w:themeColor="accent3" w:themeTint="99"/>
      </w:tblBorders>
    </w:tblPr>
    <w:tblStylePr w:type="firstRow">
      <w:rPr>
        <w:b/>
        <w:bCs/>
      </w:rPr>
      <w:tblPr/>
      <w:tcPr>
        <w:tcBorders>
          <w:top w:val="nil"/>
          <w:bottom w:val="single" w:sz="12" w:space="0" w:color="E2C998" w:themeColor="accent3" w:themeTint="99"/>
          <w:insideH w:val="nil"/>
          <w:insideV w:val="nil"/>
        </w:tcBorders>
        <w:shd w:val="clear" w:color="auto" w:fill="FFFFFF" w:themeFill="background1"/>
      </w:tcPr>
    </w:tblStylePr>
    <w:tblStylePr w:type="lastRow">
      <w:rPr>
        <w:b/>
        <w:bCs/>
      </w:rPr>
      <w:tblPr/>
      <w:tcPr>
        <w:tcBorders>
          <w:top w:val="double" w:sz="2" w:space="0" w:color="E2C99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EDDC" w:themeFill="accent3" w:themeFillTint="33"/>
      </w:tcPr>
    </w:tblStylePr>
    <w:tblStylePr w:type="band1Horz">
      <w:tblPr/>
      <w:tcPr>
        <w:shd w:val="clear" w:color="auto" w:fill="F5EDDC" w:themeFill="accent3" w:themeFillTint="33"/>
      </w:tcPr>
    </w:tblStylePr>
  </w:style>
  <w:style w:type="table" w:customStyle="1" w:styleId="ListTable6Colorful1">
    <w:name w:val="List Table 6 Colorful1"/>
    <w:basedOn w:val="TableNormal"/>
    <w:uiPriority w:val="51"/>
    <w:rsid w:val="00CC406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uiPriority w:val="99"/>
    <w:semiHidden/>
    <w:unhideWhenUsed/>
    <w:rsid w:val="00EA6B4A"/>
  </w:style>
  <w:style w:type="paragraph" w:styleId="HTMLPreformatted">
    <w:name w:val="HTML Preformatted"/>
    <w:basedOn w:val="Normal"/>
    <w:link w:val="HTMLPreformattedChar"/>
    <w:uiPriority w:val="99"/>
    <w:unhideWhenUsed/>
    <w:rsid w:val="00381E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381E90"/>
    <w:rPr>
      <w:rFonts w:ascii="Courier New" w:eastAsia="Times New Roman" w:hAnsi="Courier New" w:cs="Courier New"/>
      <w:sz w:val="20"/>
      <w:szCs w:val="20"/>
      <w:lang w:val="nl-NL" w:eastAsia="nl-NL"/>
    </w:rPr>
  </w:style>
  <w:style w:type="character" w:styleId="CommentReference">
    <w:name w:val="annotation reference"/>
    <w:basedOn w:val="DefaultParagraphFont"/>
    <w:uiPriority w:val="99"/>
    <w:semiHidden/>
    <w:unhideWhenUsed/>
    <w:rsid w:val="00017789"/>
    <w:rPr>
      <w:sz w:val="16"/>
      <w:szCs w:val="16"/>
    </w:rPr>
  </w:style>
  <w:style w:type="paragraph" w:styleId="CommentText">
    <w:name w:val="annotation text"/>
    <w:basedOn w:val="Normal"/>
    <w:link w:val="CommentTextChar"/>
    <w:uiPriority w:val="99"/>
    <w:semiHidden/>
    <w:unhideWhenUsed/>
    <w:rsid w:val="00017789"/>
    <w:pPr>
      <w:spacing w:line="240" w:lineRule="auto"/>
    </w:pPr>
    <w:rPr>
      <w:sz w:val="20"/>
      <w:szCs w:val="20"/>
    </w:rPr>
  </w:style>
  <w:style w:type="character" w:customStyle="1" w:styleId="CommentTextChar">
    <w:name w:val="Comment Text Char"/>
    <w:basedOn w:val="DefaultParagraphFont"/>
    <w:link w:val="CommentText"/>
    <w:uiPriority w:val="99"/>
    <w:semiHidden/>
    <w:rsid w:val="00017789"/>
    <w:rPr>
      <w:sz w:val="20"/>
      <w:szCs w:val="20"/>
    </w:rPr>
  </w:style>
  <w:style w:type="paragraph" w:styleId="CommentSubject">
    <w:name w:val="annotation subject"/>
    <w:basedOn w:val="CommentText"/>
    <w:next w:val="CommentText"/>
    <w:link w:val="CommentSubjectChar"/>
    <w:uiPriority w:val="99"/>
    <w:semiHidden/>
    <w:unhideWhenUsed/>
    <w:rsid w:val="00017789"/>
    <w:rPr>
      <w:b/>
      <w:bCs/>
    </w:rPr>
  </w:style>
  <w:style w:type="character" w:customStyle="1" w:styleId="CommentSubjectChar">
    <w:name w:val="Comment Subject Char"/>
    <w:basedOn w:val="CommentTextChar"/>
    <w:link w:val="CommentSubject"/>
    <w:uiPriority w:val="99"/>
    <w:semiHidden/>
    <w:rsid w:val="00017789"/>
    <w:rPr>
      <w:b/>
      <w:bCs/>
      <w:sz w:val="20"/>
      <w:szCs w:val="20"/>
    </w:rPr>
  </w:style>
  <w:style w:type="character" w:styleId="FollowedHyperlink">
    <w:name w:val="FollowedHyperlink"/>
    <w:basedOn w:val="DefaultParagraphFont"/>
    <w:uiPriority w:val="99"/>
    <w:semiHidden/>
    <w:unhideWhenUsed/>
    <w:rsid w:val="00EA2E47"/>
    <w:rPr>
      <w:color w:val="BBA3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0344">
      <w:bodyDiv w:val="1"/>
      <w:marLeft w:val="0"/>
      <w:marRight w:val="0"/>
      <w:marTop w:val="0"/>
      <w:marBottom w:val="0"/>
      <w:divBdr>
        <w:top w:val="none" w:sz="0" w:space="0" w:color="auto"/>
        <w:left w:val="none" w:sz="0" w:space="0" w:color="auto"/>
        <w:bottom w:val="none" w:sz="0" w:space="0" w:color="auto"/>
        <w:right w:val="none" w:sz="0" w:space="0" w:color="auto"/>
      </w:divBdr>
    </w:div>
    <w:div w:id="52312038">
      <w:bodyDiv w:val="1"/>
      <w:marLeft w:val="0"/>
      <w:marRight w:val="0"/>
      <w:marTop w:val="0"/>
      <w:marBottom w:val="0"/>
      <w:divBdr>
        <w:top w:val="none" w:sz="0" w:space="0" w:color="auto"/>
        <w:left w:val="none" w:sz="0" w:space="0" w:color="auto"/>
        <w:bottom w:val="none" w:sz="0" w:space="0" w:color="auto"/>
        <w:right w:val="none" w:sz="0" w:space="0" w:color="auto"/>
      </w:divBdr>
    </w:div>
    <w:div w:id="58133775">
      <w:bodyDiv w:val="1"/>
      <w:marLeft w:val="0"/>
      <w:marRight w:val="0"/>
      <w:marTop w:val="0"/>
      <w:marBottom w:val="0"/>
      <w:divBdr>
        <w:top w:val="none" w:sz="0" w:space="0" w:color="auto"/>
        <w:left w:val="none" w:sz="0" w:space="0" w:color="auto"/>
        <w:bottom w:val="none" w:sz="0" w:space="0" w:color="auto"/>
        <w:right w:val="none" w:sz="0" w:space="0" w:color="auto"/>
      </w:divBdr>
      <w:divsChild>
        <w:div w:id="697583511">
          <w:marLeft w:val="0"/>
          <w:marRight w:val="0"/>
          <w:marTop w:val="0"/>
          <w:marBottom w:val="0"/>
          <w:divBdr>
            <w:top w:val="none" w:sz="0" w:space="0" w:color="auto"/>
            <w:left w:val="none" w:sz="0" w:space="0" w:color="auto"/>
            <w:bottom w:val="none" w:sz="0" w:space="0" w:color="auto"/>
            <w:right w:val="none" w:sz="0" w:space="0" w:color="auto"/>
          </w:divBdr>
        </w:div>
      </w:divsChild>
    </w:div>
    <w:div w:id="72822692">
      <w:bodyDiv w:val="1"/>
      <w:marLeft w:val="0"/>
      <w:marRight w:val="0"/>
      <w:marTop w:val="0"/>
      <w:marBottom w:val="0"/>
      <w:divBdr>
        <w:top w:val="none" w:sz="0" w:space="0" w:color="auto"/>
        <w:left w:val="none" w:sz="0" w:space="0" w:color="auto"/>
        <w:bottom w:val="none" w:sz="0" w:space="0" w:color="auto"/>
        <w:right w:val="none" w:sz="0" w:space="0" w:color="auto"/>
      </w:divBdr>
    </w:div>
    <w:div w:id="81949691">
      <w:bodyDiv w:val="1"/>
      <w:marLeft w:val="0"/>
      <w:marRight w:val="0"/>
      <w:marTop w:val="0"/>
      <w:marBottom w:val="0"/>
      <w:divBdr>
        <w:top w:val="none" w:sz="0" w:space="0" w:color="auto"/>
        <w:left w:val="none" w:sz="0" w:space="0" w:color="auto"/>
        <w:bottom w:val="none" w:sz="0" w:space="0" w:color="auto"/>
        <w:right w:val="none" w:sz="0" w:space="0" w:color="auto"/>
      </w:divBdr>
      <w:divsChild>
        <w:div w:id="1045372867">
          <w:marLeft w:val="0"/>
          <w:marRight w:val="0"/>
          <w:marTop w:val="0"/>
          <w:marBottom w:val="0"/>
          <w:divBdr>
            <w:top w:val="none" w:sz="0" w:space="0" w:color="auto"/>
            <w:left w:val="none" w:sz="0" w:space="0" w:color="auto"/>
            <w:bottom w:val="none" w:sz="0" w:space="0" w:color="auto"/>
            <w:right w:val="none" w:sz="0" w:space="0" w:color="auto"/>
          </w:divBdr>
        </w:div>
      </w:divsChild>
    </w:div>
    <w:div w:id="86200894">
      <w:bodyDiv w:val="1"/>
      <w:marLeft w:val="0"/>
      <w:marRight w:val="0"/>
      <w:marTop w:val="0"/>
      <w:marBottom w:val="0"/>
      <w:divBdr>
        <w:top w:val="none" w:sz="0" w:space="0" w:color="auto"/>
        <w:left w:val="none" w:sz="0" w:space="0" w:color="auto"/>
        <w:bottom w:val="none" w:sz="0" w:space="0" w:color="auto"/>
        <w:right w:val="none" w:sz="0" w:space="0" w:color="auto"/>
      </w:divBdr>
    </w:div>
    <w:div w:id="123429687">
      <w:bodyDiv w:val="1"/>
      <w:marLeft w:val="0"/>
      <w:marRight w:val="0"/>
      <w:marTop w:val="0"/>
      <w:marBottom w:val="0"/>
      <w:divBdr>
        <w:top w:val="none" w:sz="0" w:space="0" w:color="auto"/>
        <w:left w:val="none" w:sz="0" w:space="0" w:color="auto"/>
        <w:bottom w:val="none" w:sz="0" w:space="0" w:color="auto"/>
        <w:right w:val="none" w:sz="0" w:space="0" w:color="auto"/>
      </w:divBdr>
    </w:div>
    <w:div w:id="123814946">
      <w:bodyDiv w:val="1"/>
      <w:marLeft w:val="0"/>
      <w:marRight w:val="0"/>
      <w:marTop w:val="0"/>
      <w:marBottom w:val="0"/>
      <w:divBdr>
        <w:top w:val="none" w:sz="0" w:space="0" w:color="auto"/>
        <w:left w:val="none" w:sz="0" w:space="0" w:color="auto"/>
        <w:bottom w:val="none" w:sz="0" w:space="0" w:color="auto"/>
        <w:right w:val="none" w:sz="0" w:space="0" w:color="auto"/>
      </w:divBdr>
    </w:div>
    <w:div w:id="164442582">
      <w:bodyDiv w:val="1"/>
      <w:marLeft w:val="0"/>
      <w:marRight w:val="0"/>
      <w:marTop w:val="0"/>
      <w:marBottom w:val="0"/>
      <w:divBdr>
        <w:top w:val="none" w:sz="0" w:space="0" w:color="auto"/>
        <w:left w:val="none" w:sz="0" w:space="0" w:color="auto"/>
        <w:bottom w:val="none" w:sz="0" w:space="0" w:color="auto"/>
        <w:right w:val="none" w:sz="0" w:space="0" w:color="auto"/>
      </w:divBdr>
    </w:div>
    <w:div w:id="173888641">
      <w:bodyDiv w:val="1"/>
      <w:marLeft w:val="0"/>
      <w:marRight w:val="0"/>
      <w:marTop w:val="0"/>
      <w:marBottom w:val="0"/>
      <w:divBdr>
        <w:top w:val="none" w:sz="0" w:space="0" w:color="auto"/>
        <w:left w:val="none" w:sz="0" w:space="0" w:color="auto"/>
        <w:bottom w:val="none" w:sz="0" w:space="0" w:color="auto"/>
        <w:right w:val="none" w:sz="0" w:space="0" w:color="auto"/>
      </w:divBdr>
    </w:div>
    <w:div w:id="181553155">
      <w:bodyDiv w:val="1"/>
      <w:marLeft w:val="0"/>
      <w:marRight w:val="0"/>
      <w:marTop w:val="0"/>
      <w:marBottom w:val="0"/>
      <w:divBdr>
        <w:top w:val="none" w:sz="0" w:space="0" w:color="auto"/>
        <w:left w:val="none" w:sz="0" w:space="0" w:color="auto"/>
        <w:bottom w:val="none" w:sz="0" w:space="0" w:color="auto"/>
        <w:right w:val="none" w:sz="0" w:space="0" w:color="auto"/>
      </w:divBdr>
    </w:div>
    <w:div w:id="186136589">
      <w:bodyDiv w:val="1"/>
      <w:marLeft w:val="0"/>
      <w:marRight w:val="0"/>
      <w:marTop w:val="0"/>
      <w:marBottom w:val="0"/>
      <w:divBdr>
        <w:top w:val="none" w:sz="0" w:space="0" w:color="auto"/>
        <w:left w:val="none" w:sz="0" w:space="0" w:color="auto"/>
        <w:bottom w:val="none" w:sz="0" w:space="0" w:color="auto"/>
        <w:right w:val="none" w:sz="0" w:space="0" w:color="auto"/>
      </w:divBdr>
      <w:divsChild>
        <w:div w:id="1440560926">
          <w:marLeft w:val="0"/>
          <w:marRight w:val="0"/>
          <w:marTop w:val="0"/>
          <w:marBottom w:val="0"/>
          <w:divBdr>
            <w:top w:val="none" w:sz="0" w:space="0" w:color="auto"/>
            <w:left w:val="none" w:sz="0" w:space="0" w:color="auto"/>
            <w:bottom w:val="none" w:sz="0" w:space="0" w:color="auto"/>
            <w:right w:val="none" w:sz="0" w:space="0" w:color="auto"/>
          </w:divBdr>
        </w:div>
      </w:divsChild>
    </w:div>
    <w:div w:id="206569486">
      <w:bodyDiv w:val="1"/>
      <w:marLeft w:val="0"/>
      <w:marRight w:val="0"/>
      <w:marTop w:val="0"/>
      <w:marBottom w:val="0"/>
      <w:divBdr>
        <w:top w:val="none" w:sz="0" w:space="0" w:color="auto"/>
        <w:left w:val="none" w:sz="0" w:space="0" w:color="auto"/>
        <w:bottom w:val="none" w:sz="0" w:space="0" w:color="auto"/>
        <w:right w:val="none" w:sz="0" w:space="0" w:color="auto"/>
      </w:divBdr>
    </w:div>
    <w:div w:id="212468968">
      <w:bodyDiv w:val="1"/>
      <w:marLeft w:val="0"/>
      <w:marRight w:val="0"/>
      <w:marTop w:val="0"/>
      <w:marBottom w:val="0"/>
      <w:divBdr>
        <w:top w:val="none" w:sz="0" w:space="0" w:color="auto"/>
        <w:left w:val="none" w:sz="0" w:space="0" w:color="auto"/>
        <w:bottom w:val="none" w:sz="0" w:space="0" w:color="auto"/>
        <w:right w:val="none" w:sz="0" w:space="0" w:color="auto"/>
      </w:divBdr>
    </w:div>
    <w:div w:id="216934600">
      <w:bodyDiv w:val="1"/>
      <w:marLeft w:val="0"/>
      <w:marRight w:val="0"/>
      <w:marTop w:val="0"/>
      <w:marBottom w:val="0"/>
      <w:divBdr>
        <w:top w:val="none" w:sz="0" w:space="0" w:color="auto"/>
        <w:left w:val="none" w:sz="0" w:space="0" w:color="auto"/>
        <w:bottom w:val="none" w:sz="0" w:space="0" w:color="auto"/>
        <w:right w:val="none" w:sz="0" w:space="0" w:color="auto"/>
      </w:divBdr>
      <w:divsChild>
        <w:div w:id="291254909">
          <w:marLeft w:val="0"/>
          <w:marRight w:val="0"/>
          <w:marTop w:val="0"/>
          <w:marBottom w:val="0"/>
          <w:divBdr>
            <w:top w:val="none" w:sz="0" w:space="0" w:color="auto"/>
            <w:left w:val="none" w:sz="0" w:space="0" w:color="auto"/>
            <w:bottom w:val="none" w:sz="0" w:space="0" w:color="auto"/>
            <w:right w:val="none" w:sz="0" w:space="0" w:color="auto"/>
          </w:divBdr>
        </w:div>
      </w:divsChild>
    </w:div>
    <w:div w:id="224729099">
      <w:bodyDiv w:val="1"/>
      <w:marLeft w:val="0"/>
      <w:marRight w:val="0"/>
      <w:marTop w:val="0"/>
      <w:marBottom w:val="0"/>
      <w:divBdr>
        <w:top w:val="none" w:sz="0" w:space="0" w:color="auto"/>
        <w:left w:val="none" w:sz="0" w:space="0" w:color="auto"/>
        <w:bottom w:val="none" w:sz="0" w:space="0" w:color="auto"/>
        <w:right w:val="none" w:sz="0" w:space="0" w:color="auto"/>
      </w:divBdr>
    </w:div>
    <w:div w:id="236747397">
      <w:bodyDiv w:val="1"/>
      <w:marLeft w:val="0"/>
      <w:marRight w:val="0"/>
      <w:marTop w:val="0"/>
      <w:marBottom w:val="0"/>
      <w:divBdr>
        <w:top w:val="none" w:sz="0" w:space="0" w:color="auto"/>
        <w:left w:val="none" w:sz="0" w:space="0" w:color="auto"/>
        <w:bottom w:val="none" w:sz="0" w:space="0" w:color="auto"/>
        <w:right w:val="none" w:sz="0" w:space="0" w:color="auto"/>
      </w:divBdr>
      <w:divsChild>
        <w:div w:id="127283003">
          <w:marLeft w:val="0"/>
          <w:marRight w:val="0"/>
          <w:marTop w:val="0"/>
          <w:marBottom w:val="0"/>
          <w:divBdr>
            <w:top w:val="none" w:sz="0" w:space="0" w:color="auto"/>
            <w:left w:val="none" w:sz="0" w:space="0" w:color="auto"/>
            <w:bottom w:val="none" w:sz="0" w:space="0" w:color="auto"/>
            <w:right w:val="none" w:sz="0" w:space="0" w:color="auto"/>
          </w:divBdr>
        </w:div>
      </w:divsChild>
    </w:div>
    <w:div w:id="263467543">
      <w:bodyDiv w:val="1"/>
      <w:marLeft w:val="0"/>
      <w:marRight w:val="0"/>
      <w:marTop w:val="0"/>
      <w:marBottom w:val="0"/>
      <w:divBdr>
        <w:top w:val="none" w:sz="0" w:space="0" w:color="auto"/>
        <w:left w:val="none" w:sz="0" w:space="0" w:color="auto"/>
        <w:bottom w:val="none" w:sz="0" w:space="0" w:color="auto"/>
        <w:right w:val="none" w:sz="0" w:space="0" w:color="auto"/>
      </w:divBdr>
    </w:div>
    <w:div w:id="266886993">
      <w:bodyDiv w:val="1"/>
      <w:marLeft w:val="0"/>
      <w:marRight w:val="0"/>
      <w:marTop w:val="0"/>
      <w:marBottom w:val="0"/>
      <w:divBdr>
        <w:top w:val="none" w:sz="0" w:space="0" w:color="auto"/>
        <w:left w:val="none" w:sz="0" w:space="0" w:color="auto"/>
        <w:bottom w:val="none" w:sz="0" w:space="0" w:color="auto"/>
        <w:right w:val="none" w:sz="0" w:space="0" w:color="auto"/>
      </w:divBdr>
    </w:div>
    <w:div w:id="268195911">
      <w:bodyDiv w:val="1"/>
      <w:marLeft w:val="0"/>
      <w:marRight w:val="0"/>
      <w:marTop w:val="0"/>
      <w:marBottom w:val="0"/>
      <w:divBdr>
        <w:top w:val="none" w:sz="0" w:space="0" w:color="auto"/>
        <w:left w:val="none" w:sz="0" w:space="0" w:color="auto"/>
        <w:bottom w:val="none" w:sz="0" w:space="0" w:color="auto"/>
        <w:right w:val="none" w:sz="0" w:space="0" w:color="auto"/>
      </w:divBdr>
    </w:div>
    <w:div w:id="295571838">
      <w:bodyDiv w:val="1"/>
      <w:marLeft w:val="0"/>
      <w:marRight w:val="0"/>
      <w:marTop w:val="0"/>
      <w:marBottom w:val="0"/>
      <w:divBdr>
        <w:top w:val="none" w:sz="0" w:space="0" w:color="auto"/>
        <w:left w:val="none" w:sz="0" w:space="0" w:color="auto"/>
        <w:bottom w:val="none" w:sz="0" w:space="0" w:color="auto"/>
        <w:right w:val="none" w:sz="0" w:space="0" w:color="auto"/>
      </w:divBdr>
    </w:div>
    <w:div w:id="297956222">
      <w:bodyDiv w:val="1"/>
      <w:marLeft w:val="0"/>
      <w:marRight w:val="0"/>
      <w:marTop w:val="0"/>
      <w:marBottom w:val="0"/>
      <w:divBdr>
        <w:top w:val="none" w:sz="0" w:space="0" w:color="auto"/>
        <w:left w:val="none" w:sz="0" w:space="0" w:color="auto"/>
        <w:bottom w:val="none" w:sz="0" w:space="0" w:color="auto"/>
        <w:right w:val="none" w:sz="0" w:space="0" w:color="auto"/>
      </w:divBdr>
    </w:div>
    <w:div w:id="333845833">
      <w:bodyDiv w:val="1"/>
      <w:marLeft w:val="0"/>
      <w:marRight w:val="0"/>
      <w:marTop w:val="0"/>
      <w:marBottom w:val="0"/>
      <w:divBdr>
        <w:top w:val="none" w:sz="0" w:space="0" w:color="auto"/>
        <w:left w:val="none" w:sz="0" w:space="0" w:color="auto"/>
        <w:bottom w:val="none" w:sz="0" w:space="0" w:color="auto"/>
        <w:right w:val="none" w:sz="0" w:space="0" w:color="auto"/>
      </w:divBdr>
    </w:div>
    <w:div w:id="338194237">
      <w:bodyDiv w:val="1"/>
      <w:marLeft w:val="0"/>
      <w:marRight w:val="0"/>
      <w:marTop w:val="0"/>
      <w:marBottom w:val="0"/>
      <w:divBdr>
        <w:top w:val="none" w:sz="0" w:space="0" w:color="auto"/>
        <w:left w:val="none" w:sz="0" w:space="0" w:color="auto"/>
        <w:bottom w:val="none" w:sz="0" w:space="0" w:color="auto"/>
        <w:right w:val="none" w:sz="0" w:space="0" w:color="auto"/>
      </w:divBdr>
    </w:div>
    <w:div w:id="339821851">
      <w:bodyDiv w:val="1"/>
      <w:marLeft w:val="0"/>
      <w:marRight w:val="0"/>
      <w:marTop w:val="0"/>
      <w:marBottom w:val="0"/>
      <w:divBdr>
        <w:top w:val="none" w:sz="0" w:space="0" w:color="auto"/>
        <w:left w:val="none" w:sz="0" w:space="0" w:color="auto"/>
        <w:bottom w:val="none" w:sz="0" w:space="0" w:color="auto"/>
        <w:right w:val="none" w:sz="0" w:space="0" w:color="auto"/>
      </w:divBdr>
    </w:div>
    <w:div w:id="402484539">
      <w:bodyDiv w:val="1"/>
      <w:marLeft w:val="0"/>
      <w:marRight w:val="0"/>
      <w:marTop w:val="0"/>
      <w:marBottom w:val="0"/>
      <w:divBdr>
        <w:top w:val="none" w:sz="0" w:space="0" w:color="auto"/>
        <w:left w:val="none" w:sz="0" w:space="0" w:color="auto"/>
        <w:bottom w:val="none" w:sz="0" w:space="0" w:color="auto"/>
        <w:right w:val="none" w:sz="0" w:space="0" w:color="auto"/>
      </w:divBdr>
    </w:div>
    <w:div w:id="440271674">
      <w:bodyDiv w:val="1"/>
      <w:marLeft w:val="0"/>
      <w:marRight w:val="0"/>
      <w:marTop w:val="0"/>
      <w:marBottom w:val="0"/>
      <w:divBdr>
        <w:top w:val="none" w:sz="0" w:space="0" w:color="auto"/>
        <w:left w:val="none" w:sz="0" w:space="0" w:color="auto"/>
        <w:bottom w:val="none" w:sz="0" w:space="0" w:color="auto"/>
        <w:right w:val="none" w:sz="0" w:space="0" w:color="auto"/>
      </w:divBdr>
      <w:divsChild>
        <w:div w:id="1817066210">
          <w:marLeft w:val="0"/>
          <w:marRight w:val="0"/>
          <w:marTop w:val="0"/>
          <w:marBottom w:val="0"/>
          <w:divBdr>
            <w:top w:val="none" w:sz="0" w:space="0" w:color="auto"/>
            <w:left w:val="none" w:sz="0" w:space="0" w:color="auto"/>
            <w:bottom w:val="none" w:sz="0" w:space="0" w:color="auto"/>
            <w:right w:val="none" w:sz="0" w:space="0" w:color="auto"/>
          </w:divBdr>
        </w:div>
      </w:divsChild>
    </w:div>
    <w:div w:id="454295771">
      <w:bodyDiv w:val="1"/>
      <w:marLeft w:val="0"/>
      <w:marRight w:val="0"/>
      <w:marTop w:val="0"/>
      <w:marBottom w:val="0"/>
      <w:divBdr>
        <w:top w:val="none" w:sz="0" w:space="0" w:color="auto"/>
        <w:left w:val="none" w:sz="0" w:space="0" w:color="auto"/>
        <w:bottom w:val="none" w:sz="0" w:space="0" w:color="auto"/>
        <w:right w:val="none" w:sz="0" w:space="0" w:color="auto"/>
      </w:divBdr>
    </w:div>
    <w:div w:id="481891628">
      <w:bodyDiv w:val="1"/>
      <w:marLeft w:val="0"/>
      <w:marRight w:val="0"/>
      <w:marTop w:val="0"/>
      <w:marBottom w:val="0"/>
      <w:divBdr>
        <w:top w:val="none" w:sz="0" w:space="0" w:color="auto"/>
        <w:left w:val="none" w:sz="0" w:space="0" w:color="auto"/>
        <w:bottom w:val="none" w:sz="0" w:space="0" w:color="auto"/>
        <w:right w:val="none" w:sz="0" w:space="0" w:color="auto"/>
      </w:divBdr>
    </w:div>
    <w:div w:id="484972278">
      <w:bodyDiv w:val="1"/>
      <w:marLeft w:val="0"/>
      <w:marRight w:val="0"/>
      <w:marTop w:val="0"/>
      <w:marBottom w:val="0"/>
      <w:divBdr>
        <w:top w:val="none" w:sz="0" w:space="0" w:color="auto"/>
        <w:left w:val="none" w:sz="0" w:space="0" w:color="auto"/>
        <w:bottom w:val="none" w:sz="0" w:space="0" w:color="auto"/>
        <w:right w:val="none" w:sz="0" w:space="0" w:color="auto"/>
      </w:divBdr>
    </w:div>
    <w:div w:id="504782318">
      <w:bodyDiv w:val="1"/>
      <w:marLeft w:val="0"/>
      <w:marRight w:val="0"/>
      <w:marTop w:val="0"/>
      <w:marBottom w:val="0"/>
      <w:divBdr>
        <w:top w:val="none" w:sz="0" w:space="0" w:color="auto"/>
        <w:left w:val="none" w:sz="0" w:space="0" w:color="auto"/>
        <w:bottom w:val="none" w:sz="0" w:space="0" w:color="auto"/>
        <w:right w:val="none" w:sz="0" w:space="0" w:color="auto"/>
      </w:divBdr>
    </w:div>
    <w:div w:id="521476455">
      <w:bodyDiv w:val="1"/>
      <w:marLeft w:val="0"/>
      <w:marRight w:val="0"/>
      <w:marTop w:val="0"/>
      <w:marBottom w:val="0"/>
      <w:divBdr>
        <w:top w:val="none" w:sz="0" w:space="0" w:color="auto"/>
        <w:left w:val="none" w:sz="0" w:space="0" w:color="auto"/>
        <w:bottom w:val="none" w:sz="0" w:space="0" w:color="auto"/>
        <w:right w:val="none" w:sz="0" w:space="0" w:color="auto"/>
      </w:divBdr>
    </w:div>
    <w:div w:id="528105882">
      <w:bodyDiv w:val="1"/>
      <w:marLeft w:val="0"/>
      <w:marRight w:val="0"/>
      <w:marTop w:val="0"/>
      <w:marBottom w:val="0"/>
      <w:divBdr>
        <w:top w:val="none" w:sz="0" w:space="0" w:color="auto"/>
        <w:left w:val="none" w:sz="0" w:space="0" w:color="auto"/>
        <w:bottom w:val="none" w:sz="0" w:space="0" w:color="auto"/>
        <w:right w:val="none" w:sz="0" w:space="0" w:color="auto"/>
      </w:divBdr>
    </w:div>
    <w:div w:id="529488087">
      <w:bodyDiv w:val="1"/>
      <w:marLeft w:val="0"/>
      <w:marRight w:val="0"/>
      <w:marTop w:val="0"/>
      <w:marBottom w:val="0"/>
      <w:divBdr>
        <w:top w:val="none" w:sz="0" w:space="0" w:color="auto"/>
        <w:left w:val="none" w:sz="0" w:space="0" w:color="auto"/>
        <w:bottom w:val="none" w:sz="0" w:space="0" w:color="auto"/>
        <w:right w:val="none" w:sz="0" w:space="0" w:color="auto"/>
      </w:divBdr>
    </w:div>
    <w:div w:id="530070964">
      <w:bodyDiv w:val="1"/>
      <w:marLeft w:val="0"/>
      <w:marRight w:val="0"/>
      <w:marTop w:val="0"/>
      <w:marBottom w:val="0"/>
      <w:divBdr>
        <w:top w:val="none" w:sz="0" w:space="0" w:color="auto"/>
        <w:left w:val="none" w:sz="0" w:space="0" w:color="auto"/>
        <w:bottom w:val="none" w:sz="0" w:space="0" w:color="auto"/>
        <w:right w:val="none" w:sz="0" w:space="0" w:color="auto"/>
      </w:divBdr>
    </w:div>
    <w:div w:id="541795145">
      <w:bodyDiv w:val="1"/>
      <w:marLeft w:val="0"/>
      <w:marRight w:val="0"/>
      <w:marTop w:val="0"/>
      <w:marBottom w:val="0"/>
      <w:divBdr>
        <w:top w:val="none" w:sz="0" w:space="0" w:color="auto"/>
        <w:left w:val="none" w:sz="0" w:space="0" w:color="auto"/>
        <w:bottom w:val="none" w:sz="0" w:space="0" w:color="auto"/>
        <w:right w:val="none" w:sz="0" w:space="0" w:color="auto"/>
      </w:divBdr>
    </w:div>
    <w:div w:id="547956350">
      <w:bodyDiv w:val="1"/>
      <w:marLeft w:val="0"/>
      <w:marRight w:val="0"/>
      <w:marTop w:val="0"/>
      <w:marBottom w:val="0"/>
      <w:divBdr>
        <w:top w:val="none" w:sz="0" w:space="0" w:color="auto"/>
        <w:left w:val="none" w:sz="0" w:space="0" w:color="auto"/>
        <w:bottom w:val="none" w:sz="0" w:space="0" w:color="auto"/>
        <w:right w:val="none" w:sz="0" w:space="0" w:color="auto"/>
      </w:divBdr>
    </w:div>
    <w:div w:id="554125387">
      <w:bodyDiv w:val="1"/>
      <w:marLeft w:val="0"/>
      <w:marRight w:val="0"/>
      <w:marTop w:val="0"/>
      <w:marBottom w:val="0"/>
      <w:divBdr>
        <w:top w:val="none" w:sz="0" w:space="0" w:color="auto"/>
        <w:left w:val="none" w:sz="0" w:space="0" w:color="auto"/>
        <w:bottom w:val="none" w:sz="0" w:space="0" w:color="auto"/>
        <w:right w:val="none" w:sz="0" w:space="0" w:color="auto"/>
      </w:divBdr>
    </w:div>
    <w:div w:id="556671034">
      <w:bodyDiv w:val="1"/>
      <w:marLeft w:val="0"/>
      <w:marRight w:val="0"/>
      <w:marTop w:val="0"/>
      <w:marBottom w:val="0"/>
      <w:divBdr>
        <w:top w:val="none" w:sz="0" w:space="0" w:color="auto"/>
        <w:left w:val="none" w:sz="0" w:space="0" w:color="auto"/>
        <w:bottom w:val="none" w:sz="0" w:space="0" w:color="auto"/>
        <w:right w:val="none" w:sz="0" w:space="0" w:color="auto"/>
      </w:divBdr>
    </w:div>
    <w:div w:id="566190306">
      <w:bodyDiv w:val="1"/>
      <w:marLeft w:val="0"/>
      <w:marRight w:val="0"/>
      <w:marTop w:val="0"/>
      <w:marBottom w:val="0"/>
      <w:divBdr>
        <w:top w:val="none" w:sz="0" w:space="0" w:color="auto"/>
        <w:left w:val="none" w:sz="0" w:space="0" w:color="auto"/>
        <w:bottom w:val="none" w:sz="0" w:space="0" w:color="auto"/>
        <w:right w:val="none" w:sz="0" w:space="0" w:color="auto"/>
      </w:divBdr>
    </w:div>
    <w:div w:id="569316655">
      <w:bodyDiv w:val="1"/>
      <w:marLeft w:val="0"/>
      <w:marRight w:val="0"/>
      <w:marTop w:val="0"/>
      <w:marBottom w:val="0"/>
      <w:divBdr>
        <w:top w:val="none" w:sz="0" w:space="0" w:color="auto"/>
        <w:left w:val="none" w:sz="0" w:space="0" w:color="auto"/>
        <w:bottom w:val="none" w:sz="0" w:space="0" w:color="auto"/>
        <w:right w:val="none" w:sz="0" w:space="0" w:color="auto"/>
      </w:divBdr>
    </w:div>
    <w:div w:id="588738237">
      <w:bodyDiv w:val="1"/>
      <w:marLeft w:val="0"/>
      <w:marRight w:val="0"/>
      <w:marTop w:val="0"/>
      <w:marBottom w:val="0"/>
      <w:divBdr>
        <w:top w:val="none" w:sz="0" w:space="0" w:color="auto"/>
        <w:left w:val="none" w:sz="0" w:space="0" w:color="auto"/>
        <w:bottom w:val="none" w:sz="0" w:space="0" w:color="auto"/>
        <w:right w:val="none" w:sz="0" w:space="0" w:color="auto"/>
      </w:divBdr>
    </w:div>
    <w:div w:id="591208136">
      <w:bodyDiv w:val="1"/>
      <w:marLeft w:val="0"/>
      <w:marRight w:val="0"/>
      <w:marTop w:val="0"/>
      <w:marBottom w:val="0"/>
      <w:divBdr>
        <w:top w:val="none" w:sz="0" w:space="0" w:color="auto"/>
        <w:left w:val="none" w:sz="0" w:space="0" w:color="auto"/>
        <w:bottom w:val="none" w:sz="0" w:space="0" w:color="auto"/>
        <w:right w:val="none" w:sz="0" w:space="0" w:color="auto"/>
      </w:divBdr>
    </w:div>
    <w:div w:id="614168855">
      <w:bodyDiv w:val="1"/>
      <w:marLeft w:val="0"/>
      <w:marRight w:val="0"/>
      <w:marTop w:val="0"/>
      <w:marBottom w:val="0"/>
      <w:divBdr>
        <w:top w:val="none" w:sz="0" w:space="0" w:color="auto"/>
        <w:left w:val="none" w:sz="0" w:space="0" w:color="auto"/>
        <w:bottom w:val="none" w:sz="0" w:space="0" w:color="auto"/>
        <w:right w:val="none" w:sz="0" w:space="0" w:color="auto"/>
      </w:divBdr>
    </w:div>
    <w:div w:id="649752983">
      <w:bodyDiv w:val="1"/>
      <w:marLeft w:val="0"/>
      <w:marRight w:val="0"/>
      <w:marTop w:val="0"/>
      <w:marBottom w:val="0"/>
      <w:divBdr>
        <w:top w:val="none" w:sz="0" w:space="0" w:color="auto"/>
        <w:left w:val="none" w:sz="0" w:space="0" w:color="auto"/>
        <w:bottom w:val="none" w:sz="0" w:space="0" w:color="auto"/>
        <w:right w:val="none" w:sz="0" w:space="0" w:color="auto"/>
      </w:divBdr>
    </w:div>
    <w:div w:id="688801036">
      <w:bodyDiv w:val="1"/>
      <w:marLeft w:val="0"/>
      <w:marRight w:val="0"/>
      <w:marTop w:val="0"/>
      <w:marBottom w:val="0"/>
      <w:divBdr>
        <w:top w:val="none" w:sz="0" w:space="0" w:color="auto"/>
        <w:left w:val="none" w:sz="0" w:space="0" w:color="auto"/>
        <w:bottom w:val="none" w:sz="0" w:space="0" w:color="auto"/>
        <w:right w:val="none" w:sz="0" w:space="0" w:color="auto"/>
      </w:divBdr>
      <w:divsChild>
        <w:div w:id="1355382013">
          <w:marLeft w:val="0"/>
          <w:marRight w:val="0"/>
          <w:marTop w:val="0"/>
          <w:marBottom w:val="0"/>
          <w:divBdr>
            <w:top w:val="none" w:sz="0" w:space="0" w:color="auto"/>
            <w:left w:val="none" w:sz="0" w:space="0" w:color="auto"/>
            <w:bottom w:val="none" w:sz="0" w:space="0" w:color="auto"/>
            <w:right w:val="none" w:sz="0" w:space="0" w:color="auto"/>
          </w:divBdr>
        </w:div>
      </w:divsChild>
    </w:div>
    <w:div w:id="698821810">
      <w:bodyDiv w:val="1"/>
      <w:marLeft w:val="0"/>
      <w:marRight w:val="0"/>
      <w:marTop w:val="0"/>
      <w:marBottom w:val="0"/>
      <w:divBdr>
        <w:top w:val="none" w:sz="0" w:space="0" w:color="auto"/>
        <w:left w:val="none" w:sz="0" w:space="0" w:color="auto"/>
        <w:bottom w:val="none" w:sz="0" w:space="0" w:color="auto"/>
        <w:right w:val="none" w:sz="0" w:space="0" w:color="auto"/>
      </w:divBdr>
    </w:div>
    <w:div w:id="704255121">
      <w:bodyDiv w:val="1"/>
      <w:marLeft w:val="0"/>
      <w:marRight w:val="0"/>
      <w:marTop w:val="0"/>
      <w:marBottom w:val="0"/>
      <w:divBdr>
        <w:top w:val="none" w:sz="0" w:space="0" w:color="auto"/>
        <w:left w:val="none" w:sz="0" w:space="0" w:color="auto"/>
        <w:bottom w:val="none" w:sz="0" w:space="0" w:color="auto"/>
        <w:right w:val="none" w:sz="0" w:space="0" w:color="auto"/>
      </w:divBdr>
    </w:div>
    <w:div w:id="723913890">
      <w:bodyDiv w:val="1"/>
      <w:marLeft w:val="0"/>
      <w:marRight w:val="0"/>
      <w:marTop w:val="0"/>
      <w:marBottom w:val="0"/>
      <w:divBdr>
        <w:top w:val="none" w:sz="0" w:space="0" w:color="auto"/>
        <w:left w:val="none" w:sz="0" w:space="0" w:color="auto"/>
        <w:bottom w:val="none" w:sz="0" w:space="0" w:color="auto"/>
        <w:right w:val="none" w:sz="0" w:space="0" w:color="auto"/>
      </w:divBdr>
    </w:div>
    <w:div w:id="731468953">
      <w:bodyDiv w:val="1"/>
      <w:marLeft w:val="0"/>
      <w:marRight w:val="0"/>
      <w:marTop w:val="0"/>
      <w:marBottom w:val="0"/>
      <w:divBdr>
        <w:top w:val="none" w:sz="0" w:space="0" w:color="auto"/>
        <w:left w:val="none" w:sz="0" w:space="0" w:color="auto"/>
        <w:bottom w:val="none" w:sz="0" w:space="0" w:color="auto"/>
        <w:right w:val="none" w:sz="0" w:space="0" w:color="auto"/>
      </w:divBdr>
    </w:div>
    <w:div w:id="750927628">
      <w:bodyDiv w:val="1"/>
      <w:marLeft w:val="0"/>
      <w:marRight w:val="0"/>
      <w:marTop w:val="0"/>
      <w:marBottom w:val="0"/>
      <w:divBdr>
        <w:top w:val="none" w:sz="0" w:space="0" w:color="auto"/>
        <w:left w:val="none" w:sz="0" w:space="0" w:color="auto"/>
        <w:bottom w:val="none" w:sz="0" w:space="0" w:color="auto"/>
        <w:right w:val="none" w:sz="0" w:space="0" w:color="auto"/>
      </w:divBdr>
    </w:div>
    <w:div w:id="792137742">
      <w:bodyDiv w:val="1"/>
      <w:marLeft w:val="0"/>
      <w:marRight w:val="0"/>
      <w:marTop w:val="0"/>
      <w:marBottom w:val="0"/>
      <w:divBdr>
        <w:top w:val="none" w:sz="0" w:space="0" w:color="auto"/>
        <w:left w:val="none" w:sz="0" w:space="0" w:color="auto"/>
        <w:bottom w:val="none" w:sz="0" w:space="0" w:color="auto"/>
        <w:right w:val="none" w:sz="0" w:space="0" w:color="auto"/>
      </w:divBdr>
      <w:divsChild>
        <w:div w:id="497888921">
          <w:marLeft w:val="0"/>
          <w:marRight w:val="0"/>
          <w:marTop w:val="0"/>
          <w:marBottom w:val="0"/>
          <w:divBdr>
            <w:top w:val="none" w:sz="0" w:space="0" w:color="auto"/>
            <w:left w:val="none" w:sz="0" w:space="0" w:color="auto"/>
            <w:bottom w:val="none" w:sz="0" w:space="0" w:color="auto"/>
            <w:right w:val="none" w:sz="0" w:space="0" w:color="auto"/>
          </w:divBdr>
        </w:div>
      </w:divsChild>
    </w:div>
    <w:div w:id="830413456">
      <w:bodyDiv w:val="1"/>
      <w:marLeft w:val="0"/>
      <w:marRight w:val="0"/>
      <w:marTop w:val="0"/>
      <w:marBottom w:val="0"/>
      <w:divBdr>
        <w:top w:val="none" w:sz="0" w:space="0" w:color="auto"/>
        <w:left w:val="none" w:sz="0" w:space="0" w:color="auto"/>
        <w:bottom w:val="none" w:sz="0" w:space="0" w:color="auto"/>
        <w:right w:val="none" w:sz="0" w:space="0" w:color="auto"/>
      </w:divBdr>
    </w:div>
    <w:div w:id="839659652">
      <w:bodyDiv w:val="1"/>
      <w:marLeft w:val="0"/>
      <w:marRight w:val="0"/>
      <w:marTop w:val="0"/>
      <w:marBottom w:val="0"/>
      <w:divBdr>
        <w:top w:val="none" w:sz="0" w:space="0" w:color="auto"/>
        <w:left w:val="none" w:sz="0" w:space="0" w:color="auto"/>
        <w:bottom w:val="none" w:sz="0" w:space="0" w:color="auto"/>
        <w:right w:val="none" w:sz="0" w:space="0" w:color="auto"/>
      </w:divBdr>
    </w:div>
    <w:div w:id="846673308">
      <w:bodyDiv w:val="1"/>
      <w:marLeft w:val="0"/>
      <w:marRight w:val="0"/>
      <w:marTop w:val="0"/>
      <w:marBottom w:val="0"/>
      <w:divBdr>
        <w:top w:val="none" w:sz="0" w:space="0" w:color="auto"/>
        <w:left w:val="none" w:sz="0" w:space="0" w:color="auto"/>
        <w:bottom w:val="none" w:sz="0" w:space="0" w:color="auto"/>
        <w:right w:val="none" w:sz="0" w:space="0" w:color="auto"/>
      </w:divBdr>
    </w:div>
    <w:div w:id="997806368">
      <w:bodyDiv w:val="1"/>
      <w:marLeft w:val="0"/>
      <w:marRight w:val="0"/>
      <w:marTop w:val="0"/>
      <w:marBottom w:val="0"/>
      <w:divBdr>
        <w:top w:val="none" w:sz="0" w:space="0" w:color="auto"/>
        <w:left w:val="none" w:sz="0" w:space="0" w:color="auto"/>
        <w:bottom w:val="none" w:sz="0" w:space="0" w:color="auto"/>
        <w:right w:val="none" w:sz="0" w:space="0" w:color="auto"/>
      </w:divBdr>
    </w:div>
    <w:div w:id="1001545595">
      <w:bodyDiv w:val="1"/>
      <w:marLeft w:val="0"/>
      <w:marRight w:val="0"/>
      <w:marTop w:val="0"/>
      <w:marBottom w:val="0"/>
      <w:divBdr>
        <w:top w:val="none" w:sz="0" w:space="0" w:color="auto"/>
        <w:left w:val="none" w:sz="0" w:space="0" w:color="auto"/>
        <w:bottom w:val="none" w:sz="0" w:space="0" w:color="auto"/>
        <w:right w:val="none" w:sz="0" w:space="0" w:color="auto"/>
      </w:divBdr>
    </w:div>
    <w:div w:id="1014310795">
      <w:bodyDiv w:val="1"/>
      <w:marLeft w:val="0"/>
      <w:marRight w:val="0"/>
      <w:marTop w:val="0"/>
      <w:marBottom w:val="0"/>
      <w:divBdr>
        <w:top w:val="none" w:sz="0" w:space="0" w:color="auto"/>
        <w:left w:val="none" w:sz="0" w:space="0" w:color="auto"/>
        <w:bottom w:val="none" w:sz="0" w:space="0" w:color="auto"/>
        <w:right w:val="none" w:sz="0" w:space="0" w:color="auto"/>
      </w:divBdr>
    </w:div>
    <w:div w:id="1035814786">
      <w:bodyDiv w:val="1"/>
      <w:marLeft w:val="0"/>
      <w:marRight w:val="0"/>
      <w:marTop w:val="0"/>
      <w:marBottom w:val="0"/>
      <w:divBdr>
        <w:top w:val="none" w:sz="0" w:space="0" w:color="auto"/>
        <w:left w:val="none" w:sz="0" w:space="0" w:color="auto"/>
        <w:bottom w:val="none" w:sz="0" w:space="0" w:color="auto"/>
        <w:right w:val="none" w:sz="0" w:space="0" w:color="auto"/>
      </w:divBdr>
    </w:div>
    <w:div w:id="1037390779">
      <w:bodyDiv w:val="1"/>
      <w:marLeft w:val="0"/>
      <w:marRight w:val="0"/>
      <w:marTop w:val="0"/>
      <w:marBottom w:val="0"/>
      <w:divBdr>
        <w:top w:val="none" w:sz="0" w:space="0" w:color="auto"/>
        <w:left w:val="none" w:sz="0" w:space="0" w:color="auto"/>
        <w:bottom w:val="none" w:sz="0" w:space="0" w:color="auto"/>
        <w:right w:val="none" w:sz="0" w:space="0" w:color="auto"/>
      </w:divBdr>
    </w:div>
    <w:div w:id="10558165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35">
          <w:marLeft w:val="0"/>
          <w:marRight w:val="0"/>
          <w:marTop w:val="0"/>
          <w:marBottom w:val="0"/>
          <w:divBdr>
            <w:top w:val="none" w:sz="0" w:space="0" w:color="auto"/>
            <w:left w:val="none" w:sz="0" w:space="0" w:color="auto"/>
            <w:bottom w:val="none" w:sz="0" w:space="0" w:color="auto"/>
            <w:right w:val="none" w:sz="0" w:space="0" w:color="auto"/>
          </w:divBdr>
        </w:div>
      </w:divsChild>
    </w:div>
    <w:div w:id="1057052823">
      <w:bodyDiv w:val="1"/>
      <w:marLeft w:val="0"/>
      <w:marRight w:val="0"/>
      <w:marTop w:val="0"/>
      <w:marBottom w:val="0"/>
      <w:divBdr>
        <w:top w:val="none" w:sz="0" w:space="0" w:color="auto"/>
        <w:left w:val="none" w:sz="0" w:space="0" w:color="auto"/>
        <w:bottom w:val="none" w:sz="0" w:space="0" w:color="auto"/>
        <w:right w:val="none" w:sz="0" w:space="0" w:color="auto"/>
      </w:divBdr>
    </w:div>
    <w:div w:id="1071658380">
      <w:bodyDiv w:val="1"/>
      <w:marLeft w:val="0"/>
      <w:marRight w:val="0"/>
      <w:marTop w:val="0"/>
      <w:marBottom w:val="0"/>
      <w:divBdr>
        <w:top w:val="none" w:sz="0" w:space="0" w:color="auto"/>
        <w:left w:val="none" w:sz="0" w:space="0" w:color="auto"/>
        <w:bottom w:val="none" w:sz="0" w:space="0" w:color="auto"/>
        <w:right w:val="none" w:sz="0" w:space="0" w:color="auto"/>
      </w:divBdr>
      <w:divsChild>
        <w:div w:id="717440530">
          <w:marLeft w:val="0"/>
          <w:marRight w:val="0"/>
          <w:marTop w:val="0"/>
          <w:marBottom w:val="0"/>
          <w:divBdr>
            <w:top w:val="none" w:sz="0" w:space="0" w:color="auto"/>
            <w:left w:val="none" w:sz="0" w:space="0" w:color="auto"/>
            <w:bottom w:val="none" w:sz="0" w:space="0" w:color="auto"/>
            <w:right w:val="none" w:sz="0" w:space="0" w:color="auto"/>
          </w:divBdr>
        </w:div>
      </w:divsChild>
    </w:div>
    <w:div w:id="1073427282">
      <w:bodyDiv w:val="1"/>
      <w:marLeft w:val="0"/>
      <w:marRight w:val="0"/>
      <w:marTop w:val="0"/>
      <w:marBottom w:val="0"/>
      <w:divBdr>
        <w:top w:val="none" w:sz="0" w:space="0" w:color="auto"/>
        <w:left w:val="none" w:sz="0" w:space="0" w:color="auto"/>
        <w:bottom w:val="none" w:sz="0" w:space="0" w:color="auto"/>
        <w:right w:val="none" w:sz="0" w:space="0" w:color="auto"/>
      </w:divBdr>
    </w:div>
    <w:div w:id="1122773349">
      <w:bodyDiv w:val="1"/>
      <w:marLeft w:val="0"/>
      <w:marRight w:val="0"/>
      <w:marTop w:val="0"/>
      <w:marBottom w:val="0"/>
      <w:divBdr>
        <w:top w:val="none" w:sz="0" w:space="0" w:color="auto"/>
        <w:left w:val="none" w:sz="0" w:space="0" w:color="auto"/>
        <w:bottom w:val="none" w:sz="0" w:space="0" w:color="auto"/>
        <w:right w:val="none" w:sz="0" w:space="0" w:color="auto"/>
      </w:divBdr>
    </w:div>
    <w:div w:id="1158113582">
      <w:bodyDiv w:val="1"/>
      <w:marLeft w:val="0"/>
      <w:marRight w:val="0"/>
      <w:marTop w:val="0"/>
      <w:marBottom w:val="0"/>
      <w:divBdr>
        <w:top w:val="none" w:sz="0" w:space="0" w:color="auto"/>
        <w:left w:val="none" w:sz="0" w:space="0" w:color="auto"/>
        <w:bottom w:val="none" w:sz="0" w:space="0" w:color="auto"/>
        <w:right w:val="none" w:sz="0" w:space="0" w:color="auto"/>
      </w:divBdr>
    </w:div>
    <w:div w:id="1191069058">
      <w:bodyDiv w:val="1"/>
      <w:marLeft w:val="0"/>
      <w:marRight w:val="0"/>
      <w:marTop w:val="0"/>
      <w:marBottom w:val="0"/>
      <w:divBdr>
        <w:top w:val="none" w:sz="0" w:space="0" w:color="auto"/>
        <w:left w:val="none" w:sz="0" w:space="0" w:color="auto"/>
        <w:bottom w:val="none" w:sz="0" w:space="0" w:color="auto"/>
        <w:right w:val="none" w:sz="0" w:space="0" w:color="auto"/>
      </w:divBdr>
    </w:div>
    <w:div w:id="1201361611">
      <w:bodyDiv w:val="1"/>
      <w:marLeft w:val="0"/>
      <w:marRight w:val="0"/>
      <w:marTop w:val="0"/>
      <w:marBottom w:val="0"/>
      <w:divBdr>
        <w:top w:val="none" w:sz="0" w:space="0" w:color="auto"/>
        <w:left w:val="none" w:sz="0" w:space="0" w:color="auto"/>
        <w:bottom w:val="none" w:sz="0" w:space="0" w:color="auto"/>
        <w:right w:val="none" w:sz="0" w:space="0" w:color="auto"/>
      </w:divBdr>
    </w:div>
    <w:div w:id="1203597881">
      <w:bodyDiv w:val="1"/>
      <w:marLeft w:val="0"/>
      <w:marRight w:val="0"/>
      <w:marTop w:val="0"/>
      <w:marBottom w:val="0"/>
      <w:divBdr>
        <w:top w:val="none" w:sz="0" w:space="0" w:color="auto"/>
        <w:left w:val="none" w:sz="0" w:space="0" w:color="auto"/>
        <w:bottom w:val="none" w:sz="0" w:space="0" w:color="auto"/>
        <w:right w:val="none" w:sz="0" w:space="0" w:color="auto"/>
      </w:divBdr>
    </w:div>
    <w:div w:id="1218666592">
      <w:bodyDiv w:val="1"/>
      <w:marLeft w:val="0"/>
      <w:marRight w:val="0"/>
      <w:marTop w:val="0"/>
      <w:marBottom w:val="0"/>
      <w:divBdr>
        <w:top w:val="none" w:sz="0" w:space="0" w:color="auto"/>
        <w:left w:val="none" w:sz="0" w:space="0" w:color="auto"/>
        <w:bottom w:val="none" w:sz="0" w:space="0" w:color="auto"/>
        <w:right w:val="none" w:sz="0" w:space="0" w:color="auto"/>
      </w:divBdr>
    </w:div>
    <w:div w:id="1245918551">
      <w:bodyDiv w:val="1"/>
      <w:marLeft w:val="0"/>
      <w:marRight w:val="0"/>
      <w:marTop w:val="0"/>
      <w:marBottom w:val="0"/>
      <w:divBdr>
        <w:top w:val="none" w:sz="0" w:space="0" w:color="auto"/>
        <w:left w:val="none" w:sz="0" w:space="0" w:color="auto"/>
        <w:bottom w:val="none" w:sz="0" w:space="0" w:color="auto"/>
        <w:right w:val="none" w:sz="0" w:space="0" w:color="auto"/>
      </w:divBdr>
    </w:div>
    <w:div w:id="1275673143">
      <w:bodyDiv w:val="1"/>
      <w:marLeft w:val="0"/>
      <w:marRight w:val="0"/>
      <w:marTop w:val="0"/>
      <w:marBottom w:val="0"/>
      <w:divBdr>
        <w:top w:val="none" w:sz="0" w:space="0" w:color="auto"/>
        <w:left w:val="none" w:sz="0" w:space="0" w:color="auto"/>
        <w:bottom w:val="none" w:sz="0" w:space="0" w:color="auto"/>
        <w:right w:val="none" w:sz="0" w:space="0" w:color="auto"/>
      </w:divBdr>
    </w:div>
    <w:div w:id="1292708731">
      <w:bodyDiv w:val="1"/>
      <w:marLeft w:val="0"/>
      <w:marRight w:val="0"/>
      <w:marTop w:val="0"/>
      <w:marBottom w:val="0"/>
      <w:divBdr>
        <w:top w:val="none" w:sz="0" w:space="0" w:color="auto"/>
        <w:left w:val="none" w:sz="0" w:space="0" w:color="auto"/>
        <w:bottom w:val="none" w:sz="0" w:space="0" w:color="auto"/>
        <w:right w:val="none" w:sz="0" w:space="0" w:color="auto"/>
      </w:divBdr>
    </w:div>
    <w:div w:id="1295213709">
      <w:bodyDiv w:val="1"/>
      <w:marLeft w:val="0"/>
      <w:marRight w:val="0"/>
      <w:marTop w:val="0"/>
      <w:marBottom w:val="0"/>
      <w:divBdr>
        <w:top w:val="none" w:sz="0" w:space="0" w:color="auto"/>
        <w:left w:val="none" w:sz="0" w:space="0" w:color="auto"/>
        <w:bottom w:val="none" w:sz="0" w:space="0" w:color="auto"/>
        <w:right w:val="none" w:sz="0" w:space="0" w:color="auto"/>
      </w:divBdr>
    </w:div>
    <w:div w:id="1320646871">
      <w:bodyDiv w:val="1"/>
      <w:marLeft w:val="0"/>
      <w:marRight w:val="0"/>
      <w:marTop w:val="0"/>
      <w:marBottom w:val="0"/>
      <w:divBdr>
        <w:top w:val="none" w:sz="0" w:space="0" w:color="auto"/>
        <w:left w:val="none" w:sz="0" w:space="0" w:color="auto"/>
        <w:bottom w:val="none" w:sz="0" w:space="0" w:color="auto"/>
        <w:right w:val="none" w:sz="0" w:space="0" w:color="auto"/>
      </w:divBdr>
      <w:divsChild>
        <w:div w:id="1274484589">
          <w:marLeft w:val="0"/>
          <w:marRight w:val="0"/>
          <w:marTop w:val="0"/>
          <w:marBottom w:val="0"/>
          <w:divBdr>
            <w:top w:val="none" w:sz="0" w:space="0" w:color="auto"/>
            <w:left w:val="none" w:sz="0" w:space="0" w:color="auto"/>
            <w:bottom w:val="none" w:sz="0" w:space="0" w:color="auto"/>
            <w:right w:val="none" w:sz="0" w:space="0" w:color="auto"/>
          </w:divBdr>
        </w:div>
      </w:divsChild>
    </w:div>
    <w:div w:id="1353996969">
      <w:bodyDiv w:val="1"/>
      <w:marLeft w:val="0"/>
      <w:marRight w:val="0"/>
      <w:marTop w:val="0"/>
      <w:marBottom w:val="0"/>
      <w:divBdr>
        <w:top w:val="none" w:sz="0" w:space="0" w:color="auto"/>
        <w:left w:val="none" w:sz="0" w:space="0" w:color="auto"/>
        <w:bottom w:val="none" w:sz="0" w:space="0" w:color="auto"/>
        <w:right w:val="none" w:sz="0" w:space="0" w:color="auto"/>
      </w:divBdr>
    </w:div>
    <w:div w:id="1357149080">
      <w:bodyDiv w:val="1"/>
      <w:marLeft w:val="0"/>
      <w:marRight w:val="0"/>
      <w:marTop w:val="0"/>
      <w:marBottom w:val="0"/>
      <w:divBdr>
        <w:top w:val="none" w:sz="0" w:space="0" w:color="auto"/>
        <w:left w:val="none" w:sz="0" w:space="0" w:color="auto"/>
        <w:bottom w:val="none" w:sz="0" w:space="0" w:color="auto"/>
        <w:right w:val="none" w:sz="0" w:space="0" w:color="auto"/>
      </w:divBdr>
    </w:div>
    <w:div w:id="1388798386">
      <w:bodyDiv w:val="1"/>
      <w:marLeft w:val="0"/>
      <w:marRight w:val="0"/>
      <w:marTop w:val="0"/>
      <w:marBottom w:val="0"/>
      <w:divBdr>
        <w:top w:val="none" w:sz="0" w:space="0" w:color="auto"/>
        <w:left w:val="none" w:sz="0" w:space="0" w:color="auto"/>
        <w:bottom w:val="none" w:sz="0" w:space="0" w:color="auto"/>
        <w:right w:val="none" w:sz="0" w:space="0" w:color="auto"/>
      </w:divBdr>
      <w:divsChild>
        <w:div w:id="449396302">
          <w:marLeft w:val="0"/>
          <w:marRight w:val="0"/>
          <w:marTop w:val="0"/>
          <w:marBottom w:val="0"/>
          <w:divBdr>
            <w:top w:val="none" w:sz="0" w:space="0" w:color="auto"/>
            <w:left w:val="none" w:sz="0" w:space="0" w:color="auto"/>
            <w:bottom w:val="none" w:sz="0" w:space="0" w:color="auto"/>
            <w:right w:val="none" w:sz="0" w:space="0" w:color="auto"/>
          </w:divBdr>
        </w:div>
      </w:divsChild>
    </w:div>
    <w:div w:id="1403528099">
      <w:bodyDiv w:val="1"/>
      <w:marLeft w:val="0"/>
      <w:marRight w:val="0"/>
      <w:marTop w:val="0"/>
      <w:marBottom w:val="0"/>
      <w:divBdr>
        <w:top w:val="none" w:sz="0" w:space="0" w:color="auto"/>
        <w:left w:val="none" w:sz="0" w:space="0" w:color="auto"/>
        <w:bottom w:val="none" w:sz="0" w:space="0" w:color="auto"/>
        <w:right w:val="none" w:sz="0" w:space="0" w:color="auto"/>
      </w:divBdr>
    </w:div>
    <w:div w:id="1435056081">
      <w:bodyDiv w:val="1"/>
      <w:marLeft w:val="0"/>
      <w:marRight w:val="0"/>
      <w:marTop w:val="0"/>
      <w:marBottom w:val="0"/>
      <w:divBdr>
        <w:top w:val="none" w:sz="0" w:space="0" w:color="auto"/>
        <w:left w:val="none" w:sz="0" w:space="0" w:color="auto"/>
        <w:bottom w:val="none" w:sz="0" w:space="0" w:color="auto"/>
        <w:right w:val="none" w:sz="0" w:space="0" w:color="auto"/>
      </w:divBdr>
    </w:div>
    <w:div w:id="1442453872">
      <w:bodyDiv w:val="1"/>
      <w:marLeft w:val="0"/>
      <w:marRight w:val="0"/>
      <w:marTop w:val="0"/>
      <w:marBottom w:val="0"/>
      <w:divBdr>
        <w:top w:val="none" w:sz="0" w:space="0" w:color="auto"/>
        <w:left w:val="none" w:sz="0" w:space="0" w:color="auto"/>
        <w:bottom w:val="none" w:sz="0" w:space="0" w:color="auto"/>
        <w:right w:val="none" w:sz="0" w:space="0" w:color="auto"/>
      </w:divBdr>
    </w:div>
    <w:div w:id="1442535169">
      <w:bodyDiv w:val="1"/>
      <w:marLeft w:val="0"/>
      <w:marRight w:val="0"/>
      <w:marTop w:val="0"/>
      <w:marBottom w:val="0"/>
      <w:divBdr>
        <w:top w:val="none" w:sz="0" w:space="0" w:color="auto"/>
        <w:left w:val="none" w:sz="0" w:space="0" w:color="auto"/>
        <w:bottom w:val="none" w:sz="0" w:space="0" w:color="auto"/>
        <w:right w:val="none" w:sz="0" w:space="0" w:color="auto"/>
      </w:divBdr>
    </w:div>
    <w:div w:id="1453939242">
      <w:bodyDiv w:val="1"/>
      <w:marLeft w:val="0"/>
      <w:marRight w:val="0"/>
      <w:marTop w:val="0"/>
      <w:marBottom w:val="0"/>
      <w:divBdr>
        <w:top w:val="none" w:sz="0" w:space="0" w:color="auto"/>
        <w:left w:val="none" w:sz="0" w:space="0" w:color="auto"/>
        <w:bottom w:val="none" w:sz="0" w:space="0" w:color="auto"/>
        <w:right w:val="none" w:sz="0" w:space="0" w:color="auto"/>
      </w:divBdr>
    </w:div>
    <w:div w:id="1460755852">
      <w:bodyDiv w:val="1"/>
      <w:marLeft w:val="0"/>
      <w:marRight w:val="0"/>
      <w:marTop w:val="0"/>
      <w:marBottom w:val="0"/>
      <w:divBdr>
        <w:top w:val="none" w:sz="0" w:space="0" w:color="auto"/>
        <w:left w:val="none" w:sz="0" w:space="0" w:color="auto"/>
        <w:bottom w:val="none" w:sz="0" w:space="0" w:color="auto"/>
        <w:right w:val="none" w:sz="0" w:space="0" w:color="auto"/>
      </w:divBdr>
    </w:div>
    <w:div w:id="1475172971">
      <w:bodyDiv w:val="1"/>
      <w:marLeft w:val="0"/>
      <w:marRight w:val="0"/>
      <w:marTop w:val="0"/>
      <w:marBottom w:val="0"/>
      <w:divBdr>
        <w:top w:val="none" w:sz="0" w:space="0" w:color="auto"/>
        <w:left w:val="none" w:sz="0" w:space="0" w:color="auto"/>
        <w:bottom w:val="none" w:sz="0" w:space="0" w:color="auto"/>
        <w:right w:val="none" w:sz="0" w:space="0" w:color="auto"/>
      </w:divBdr>
    </w:div>
    <w:div w:id="1477378320">
      <w:bodyDiv w:val="1"/>
      <w:marLeft w:val="0"/>
      <w:marRight w:val="0"/>
      <w:marTop w:val="0"/>
      <w:marBottom w:val="0"/>
      <w:divBdr>
        <w:top w:val="none" w:sz="0" w:space="0" w:color="auto"/>
        <w:left w:val="none" w:sz="0" w:space="0" w:color="auto"/>
        <w:bottom w:val="none" w:sz="0" w:space="0" w:color="auto"/>
        <w:right w:val="none" w:sz="0" w:space="0" w:color="auto"/>
      </w:divBdr>
    </w:div>
    <w:div w:id="1496385772">
      <w:bodyDiv w:val="1"/>
      <w:marLeft w:val="0"/>
      <w:marRight w:val="0"/>
      <w:marTop w:val="0"/>
      <w:marBottom w:val="0"/>
      <w:divBdr>
        <w:top w:val="none" w:sz="0" w:space="0" w:color="auto"/>
        <w:left w:val="none" w:sz="0" w:space="0" w:color="auto"/>
        <w:bottom w:val="none" w:sz="0" w:space="0" w:color="auto"/>
        <w:right w:val="none" w:sz="0" w:space="0" w:color="auto"/>
      </w:divBdr>
    </w:div>
    <w:div w:id="1512597907">
      <w:bodyDiv w:val="1"/>
      <w:marLeft w:val="0"/>
      <w:marRight w:val="0"/>
      <w:marTop w:val="0"/>
      <w:marBottom w:val="0"/>
      <w:divBdr>
        <w:top w:val="none" w:sz="0" w:space="0" w:color="auto"/>
        <w:left w:val="none" w:sz="0" w:space="0" w:color="auto"/>
        <w:bottom w:val="none" w:sz="0" w:space="0" w:color="auto"/>
        <w:right w:val="none" w:sz="0" w:space="0" w:color="auto"/>
      </w:divBdr>
    </w:div>
    <w:div w:id="1515461281">
      <w:bodyDiv w:val="1"/>
      <w:marLeft w:val="0"/>
      <w:marRight w:val="0"/>
      <w:marTop w:val="0"/>
      <w:marBottom w:val="0"/>
      <w:divBdr>
        <w:top w:val="none" w:sz="0" w:space="0" w:color="auto"/>
        <w:left w:val="none" w:sz="0" w:space="0" w:color="auto"/>
        <w:bottom w:val="none" w:sz="0" w:space="0" w:color="auto"/>
        <w:right w:val="none" w:sz="0" w:space="0" w:color="auto"/>
      </w:divBdr>
    </w:div>
    <w:div w:id="1525093074">
      <w:bodyDiv w:val="1"/>
      <w:marLeft w:val="0"/>
      <w:marRight w:val="0"/>
      <w:marTop w:val="0"/>
      <w:marBottom w:val="0"/>
      <w:divBdr>
        <w:top w:val="none" w:sz="0" w:space="0" w:color="auto"/>
        <w:left w:val="none" w:sz="0" w:space="0" w:color="auto"/>
        <w:bottom w:val="none" w:sz="0" w:space="0" w:color="auto"/>
        <w:right w:val="none" w:sz="0" w:space="0" w:color="auto"/>
      </w:divBdr>
      <w:divsChild>
        <w:div w:id="1450665703">
          <w:marLeft w:val="0"/>
          <w:marRight w:val="0"/>
          <w:marTop w:val="0"/>
          <w:marBottom w:val="0"/>
          <w:divBdr>
            <w:top w:val="none" w:sz="0" w:space="0" w:color="auto"/>
            <w:left w:val="none" w:sz="0" w:space="0" w:color="auto"/>
            <w:bottom w:val="none" w:sz="0" w:space="0" w:color="auto"/>
            <w:right w:val="none" w:sz="0" w:space="0" w:color="auto"/>
          </w:divBdr>
        </w:div>
      </w:divsChild>
    </w:div>
    <w:div w:id="1544319826">
      <w:bodyDiv w:val="1"/>
      <w:marLeft w:val="0"/>
      <w:marRight w:val="0"/>
      <w:marTop w:val="0"/>
      <w:marBottom w:val="0"/>
      <w:divBdr>
        <w:top w:val="none" w:sz="0" w:space="0" w:color="auto"/>
        <w:left w:val="none" w:sz="0" w:space="0" w:color="auto"/>
        <w:bottom w:val="none" w:sz="0" w:space="0" w:color="auto"/>
        <w:right w:val="none" w:sz="0" w:space="0" w:color="auto"/>
      </w:divBdr>
    </w:div>
    <w:div w:id="1561332201">
      <w:bodyDiv w:val="1"/>
      <w:marLeft w:val="0"/>
      <w:marRight w:val="0"/>
      <w:marTop w:val="0"/>
      <w:marBottom w:val="0"/>
      <w:divBdr>
        <w:top w:val="none" w:sz="0" w:space="0" w:color="auto"/>
        <w:left w:val="none" w:sz="0" w:space="0" w:color="auto"/>
        <w:bottom w:val="none" w:sz="0" w:space="0" w:color="auto"/>
        <w:right w:val="none" w:sz="0" w:space="0" w:color="auto"/>
      </w:divBdr>
    </w:div>
    <w:div w:id="1564874268">
      <w:bodyDiv w:val="1"/>
      <w:marLeft w:val="0"/>
      <w:marRight w:val="0"/>
      <w:marTop w:val="0"/>
      <w:marBottom w:val="0"/>
      <w:divBdr>
        <w:top w:val="none" w:sz="0" w:space="0" w:color="auto"/>
        <w:left w:val="none" w:sz="0" w:space="0" w:color="auto"/>
        <w:bottom w:val="none" w:sz="0" w:space="0" w:color="auto"/>
        <w:right w:val="none" w:sz="0" w:space="0" w:color="auto"/>
      </w:divBdr>
    </w:div>
    <w:div w:id="1600942351">
      <w:bodyDiv w:val="1"/>
      <w:marLeft w:val="0"/>
      <w:marRight w:val="0"/>
      <w:marTop w:val="0"/>
      <w:marBottom w:val="0"/>
      <w:divBdr>
        <w:top w:val="none" w:sz="0" w:space="0" w:color="auto"/>
        <w:left w:val="none" w:sz="0" w:space="0" w:color="auto"/>
        <w:bottom w:val="none" w:sz="0" w:space="0" w:color="auto"/>
        <w:right w:val="none" w:sz="0" w:space="0" w:color="auto"/>
      </w:divBdr>
    </w:div>
    <w:div w:id="1671299706">
      <w:bodyDiv w:val="1"/>
      <w:marLeft w:val="0"/>
      <w:marRight w:val="0"/>
      <w:marTop w:val="0"/>
      <w:marBottom w:val="0"/>
      <w:divBdr>
        <w:top w:val="none" w:sz="0" w:space="0" w:color="auto"/>
        <w:left w:val="none" w:sz="0" w:space="0" w:color="auto"/>
        <w:bottom w:val="none" w:sz="0" w:space="0" w:color="auto"/>
        <w:right w:val="none" w:sz="0" w:space="0" w:color="auto"/>
      </w:divBdr>
    </w:div>
    <w:div w:id="1696540111">
      <w:bodyDiv w:val="1"/>
      <w:marLeft w:val="0"/>
      <w:marRight w:val="0"/>
      <w:marTop w:val="0"/>
      <w:marBottom w:val="0"/>
      <w:divBdr>
        <w:top w:val="none" w:sz="0" w:space="0" w:color="auto"/>
        <w:left w:val="none" w:sz="0" w:space="0" w:color="auto"/>
        <w:bottom w:val="none" w:sz="0" w:space="0" w:color="auto"/>
        <w:right w:val="none" w:sz="0" w:space="0" w:color="auto"/>
      </w:divBdr>
    </w:div>
    <w:div w:id="1700083591">
      <w:bodyDiv w:val="1"/>
      <w:marLeft w:val="0"/>
      <w:marRight w:val="0"/>
      <w:marTop w:val="0"/>
      <w:marBottom w:val="0"/>
      <w:divBdr>
        <w:top w:val="none" w:sz="0" w:space="0" w:color="auto"/>
        <w:left w:val="none" w:sz="0" w:space="0" w:color="auto"/>
        <w:bottom w:val="none" w:sz="0" w:space="0" w:color="auto"/>
        <w:right w:val="none" w:sz="0" w:space="0" w:color="auto"/>
      </w:divBdr>
    </w:div>
    <w:div w:id="1708409641">
      <w:bodyDiv w:val="1"/>
      <w:marLeft w:val="0"/>
      <w:marRight w:val="0"/>
      <w:marTop w:val="0"/>
      <w:marBottom w:val="0"/>
      <w:divBdr>
        <w:top w:val="none" w:sz="0" w:space="0" w:color="auto"/>
        <w:left w:val="none" w:sz="0" w:space="0" w:color="auto"/>
        <w:bottom w:val="none" w:sz="0" w:space="0" w:color="auto"/>
        <w:right w:val="none" w:sz="0" w:space="0" w:color="auto"/>
      </w:divBdr>
    </w:div>
    <w:div w:id="1711148067">
      <w:bodyDiv w:val="1"/>
      <w:marLeft w:val="0"/>
      <w:marRight w:val="0"/>
      <w:marTop w:val="0"/>
      <w:marBottom w:val="0"/>
      <w:divBdr>
        <w:top w:val="none" w:sz="0" w:space="0" w:color="auto"/>
        <w:left w:val="none" w:sz="0" w:space="0" w:color="auto"/>
        <w:bottom w:val="none" w:sz="0" w:space="0" w:color="auto"/>
        <w:right w:val="none" w:sz="0" w:space="0" w:color="auto"/>
      </w:divBdr>
    </w:div>
    <w:div w:id="1718242975">
      <w:bodyDiv w:val="1"/>
      <w:marLeft w:val="0"/>
      <w:marRight w:val="0"/>
      <w:marTop w:val="0"/>
      <w:marBottom w:val="0"/>
      <w:divBdr>
        <w:top w:val="none" w:sz="0" w:space="0" w:color="auto"/>
        <w:left w:val="none" w:sz="0" w:space="0" w:color="auto"/>
        <w:bottom w:val="none" w:sz="0" w:space="0" w:color="auto"/>
        <w:right w:val="none" w:sz="0" w:space="0" w:color="auto"/>
      </w:divBdr>
    </w:div>
    <w:div w:id="1733969450">
      <w:bodyDiv w:val="1"/>
      <w:marLeft w:val="0"/>
      <w:marRight w:val="0"/>
      <w:marTop w:val="0"/>
      <w:marBottom w:val="0"/>
      <w:divBdr>
        <w:top w:val="none" w:sz="0" w:space="0" w:color="auto"/>
        <w:left w:val="none" w:sz="0" w:space="0" w:color="auto"/>
        <w:bottom w:val="none" w:sz="0" w:space="0" w:color="auto"/>
        <w:right w:val="none" w:sz="0" w:space="0" w:color="auto"/>
      </w:divBdr>
    </w:div>
    <w:div w:id="1758289168">
      <w:bodyDiv w:val="1"/>
      <w:marLeft w:val="0"/>
      <w:marRight w:val="0"/>
      <w:marTop w:val="0"/>
      <w:marBottom w:val="0"/>
      <w:divBdr>
        <w:top w:val="none" w:sz="0" w:space="0" w:color="auto"/>
        <w:left w:val="none" w:sz="0" w:space="0" w:color="auto"/>
        <w:bottom w:val="none" w:sz="0" w:space="0" w:color="auto"/>
        <w:right w:val="none" w:sz="0" w:space="0" w:color="auto"/>
      </w:divBdr>
    </w:div>
    <w:div w:id="1815949795">
      <w:bodyDiv w:val="1"/>
      <w:marLeft w:val="0"/>
      <w:marRight w:val="0"/>
      <w:marTop w:val="0"/>
      <w:marBottom w:val="0"/>
      <w:divBdr>
        <w:top w:val="none" w:sz="0" w:space="0" w:color="auto"/>
        <w:left w:val="none" w:sz="0" w:space="0" w:color="auto"/>
        <w:bottom w:val="none" w:sz="0" w:space="0" w:color="auto"/>
        <w:right w:val="none" w:sz="0" w:space="0" w:color="auto"/>
      </w:divBdr>
    </w:div>
    <w:div w:id="1853839213">
      <w:bodyDiv w:val="1"/>
      <w:marLeft w:val="0"/>
      <w:marRight w:val="0"/>
      <w:marTop w:val="0"/>
      <w:marBottom w:val="0"/>
      <w:divBdr>
        <w:top w:val="none" w:sz="0" w:space="0" w:color="auto"/>
        <w:left w:val="none" w:sz="0" w:space="0" w:color="auto"/>
        <w:bottom w:val="none" w:sz="0" w:space="0" w:color="auto"/>
        <w:right w:val="none" w:sz="0" w:space="0" w:color="auto"/>
      </w:divBdr>
    </w:div>
    <w:div w:id="1879123067">
      <w:bodyDiv w:val="1"/>
      <w:marLeft w:val="0"/>
      <w:marRight w:val="0"/>
      <w:marTop w:val="0"/>
      <w:marBottom w:val="0"/>
      <w:divBdr>
        <w:top w:val="none" w:sz="0" w:space="0" w:color="auto"/>
        <w:left w:val="none" w:sz="0" w:space="0" w:color="auto"/>
        <w:bottom w:val="none" w:sz="0" w:space="0" w:color="auto"/>
        <w:right w:val="none" w:sz="0" w:space="0" w:color="auto"/>
      </w:divBdr>
    </w:div>
    <w:div w:id="1897661671">
      <w:bodyDiv w:val="1"/>
      <w:marLeft w:val="0"/>
      <w:marRight w:val="0"/>
      <w:marTop w:val="0"/>
      <w:marBottom w:val="0"/>
      <w:divBdr>
        <w:top w:val="none" w:sz="0" w:space="0" w:color="auto"/>
        <w:left w:val="none" w:sz="0" w:space="0" w:color="auto"/>
        <w:bottom w:val="none" w:sz="0" w:space="0" w:color="auto"/>
        <w:right w:val="none" w:sz="0" w:space="0" w:color="auto"/>
      </w:divBdr>
    </w:div>
    <w:div w:id="1913004092">
      <w:bodyDiv w:val="1"/>
      <w:marLeft w:val="0"/>
      <w:marRight w:val="0"/>
      <w:marTop w:val="0"/>
      <w:marBottom w:val="0"/>
      <w:divBdr>
        <w:top w:val="none" w:sz="0" w:space="0" w:color="auto"/>
        <w:left w:val="none" w:sz="0" w:space="0" w:color="auto"/>
        <w:bottom w:val="none" w:sz="0" w:space="0" w:color="auto"/>
        <w:right w:val="none" w:sz="0" w:space="0" w:color="auto"/>
      </w:divBdr>
    </w:div>
    <w:div w:id="1919245959">
      <w:bodyDiv w:val="1"/>
      <w:marLeft w:val="0"/>
      <w:marRight w:val="0"/>
      <w:marTop w:val="0"/>
      <w:marBottom w:val="0"/>
      <w:divBdr>
        <w:top w:val="none" w:sz="0" w:space="0" w:color="auto"/>
        <w:left w:val="none" w:sz="0" w:space="0" w:color="auto"/>
        <w:bottom w:val="none" w:sz="0" w:space="0" w:color="auto"/>
        <w:right w:val="none" w:sz="0" w:space="0" w:color="auto"/>
      </w:divBdr>
    </w:div>
    <w:div w:id="1939215603">
      <w:bodyDiv w:val="1"/>
      <w:marLeft w:val="0"/>
      <w:marRight w:val="0"/>
      <w:marTop w:val="0"/>
      <w:marBottom w:val="0"/>
      <w:divBdr>
        <w:top w:val="none" w:sz="0" w:space="0" w:color="auto"/>
        <w:left w:val="none" w:sz="0" w:space="0" w:color="auto"/>
        <w:bottom w:val="none" w:sz="0" w:space="0" w:color="auto"/>
        <w:right w:val="none" w:sz="0" w:space="0" w:color="auto"/>
      </w:divBdr>
    </w:div>
    <w:div w:id="1942030110">
      <w:bodyDiv w:val="1"/>
      <w:marLeft w:val="0"/>
      <w:marRight w:val="0"/>
      <w:marTop w:val="0"/>
      <w:marBottom w:val="0"/>
      <w:divBdr>
        <w:top w:val="none" w:sz="0" w:space="0" w:color="auto"/>
        <w:left w:val="none" w:sz="0" w:space="0" w:color="auto"/>
        <w:bottom w:val="none" w:sz="0" w:space="0" w:color="auto"/>
        <w:right w:val="none" w:sz="0" w:space="0" w:color="auto"/>
      </w:divBdr>
    </w:div>
    <w:div w:id="1951234335">
      <w:bodyDiv w:val="1"/>
      <w:marLeft w:val="0"/>
      <w:marRight w:val="0"/>
      <w:marTop w:val="0"/>
      <w:marBottom w:val="0"/>
      <w:divBdr>
        <w:top w:val="none" w:sz="0" w:space="0" w:color="auto"/>
        <w:left w:val="none" w:sz="0" w:space="0" w:color="auto"/>
        <w:bottom w:val="none" w:sz="0" w:space="0" w:color="auto"/>
        <w:right w:val="none" w:sz="0" w:space="0" w:color="auto"/>
      </w:divBdr>
    </w:div>
    <w:div w:id="1962951111">
      <w:bodyDiv w:val="1"/>
      <w:marLeft w:val="0"/>
      <w:marRight w:val="0"/>
      <w:marTop w:val="0"/>
      <w:marBottom w:val="0"/>
      <w:divBdr>
        <w:top w:val="none" w:sz="0" w:space="0" w:color="auto"/>
        <w:left w:val="none" w:sz="0" w:space="0" w:color="auto"/>
        <w:bottom w:val="none" w:sz="0" w:space="0" w:color="auto"/>
        <w:right w:val="none" w:sz="0" w:space="0" w:color="auto"/>
      </w:divBdr>
      <w:divsChild>
        <w:div w:id="1593779879">
          <w:marLeft w:val="0"/>
          <w:marRight w:val="0"/>
          <w:marTop w:val="0"/>
          <w:marBottom w:val="0"/>
          <w:divBdr>
            <w:top w:val="none" w:sz="0" w:space="0" w:color="auto"/>
            <w:left w:val="none" w:sz="0" w:space="0" w:color="auto"/>
            <w:bottom w:val="none" w:sz="0" w:space="0" w:color="auto"/>
            <w:right w:val="none" w:sz="0" w:space="0" w:color="auto"/>
          </w:divBdr>
        </w:div>
      </w:divsChild>
    </w:div>
    <w:div w:id="1964579309">
      <w:bodyDiv w:val="1"/>
      <w:marLeft w:val="0"/>
      <w:marRight w:val="0"/>
      <w:marTop w:val="0"/>
      <w:marBottom w:val="0"/>
      <w:divBdr>
        <w:top w:val="none" w:sz="0" w:space="0" w:color="auto"/>
        <w:left w:val="none" w:sz="0" w:space="0" w:color="auto"/>
        <w:bottom w:val="none" w:sz="0" w:space="0" w:color="auto"/>
        <w:right w:val="none" w:sz="0" w:space="0" w:color="auto"/>
      </w:divBdr>
    </w:div>
    <w:div w:id="1966883718">
      <w:bodyDiv w:val="1"/>
      <w:marLeft w:val="0"/>
      <w:marRight w:val="0"/>
      <w:marTop w:val="0"/>
      <w:marBottom w:val="0"/>
      <w:divBdr>
        <w:top w:val="none" w:sz="0" w:space="0" w:color="auto"/>
        <w:left w:val="none" w:sz="0" w:space="0" w:color="auto"/>
        <w:bottom w:val="none" w:sz="0" w:space="0" w:color="auto"/>
        <w:right w:val="none" w:sz="0" w:space="0" w:color="auto"/>
      </w:divBdr>
    </w:div>
    <w:div w:id="1977904217">
      <w:bodyDiv w:val="1"/>
      <w:marLeft w:val="0"/>
      <w:marRight w:val="0"/>
      <w:marTop w:val="0"/>
      <w:marBottom w:val="0"/>
      <w:divBdr>
        <w:top w:val="none" w:sz="0" w:space="0" w:color="auto"/>
        <w:left w:val="none" w:sz="0" w:space="0" w:color="auto"/>
        <w:bottom w:val="none" w:sz="0" w:space="0" w:color="auto"/>
        <w:right w:val="none" w:sz="0" w:space="0" w:color="auto"/>
      </w:divBdr>
    </w:div>
    <w:div w:id="1991136394">
      <w:bodyDiv w:val="1"/>
      <w:marLeft w:val="0"/>
      <w:marRight w:val="0"/>
      <w:marTop w:val="0"/>
      <w:marBottom w:val="0"/>
      <w:divBdr>
        <w:top w:val="none" w:sz="0" w:space="0" w:color="auto"/>
        <w:left w:val="none" w:sz="0" w:space="0" w:color="auto"/>
        <w:bottom w:val="none" w:sz="0" w:space="0" w:color="auto"/>
        <w:right w:val="none" w:sz="0" w:space="0" w:color="auto"/>
      </w:divBdr>
    </w:div>
    <w:div w:id="1997148178">
      <w:bodyDiv w:val="1"/>
      <w:marLeft w:val="0"/>
      <w:marRight w:val="0"/>
      <w:marTop w:val="0"/>
      <w:marBottom w:val="0"/>
      <w:divBdr>
        <w:top w:val="none" w:sz="0" w:space="0" w:color="auto"/>
        <w:left w:val="none" w:sz="0" w:space="0" w:color="auto"/>
        <w:bottom w:val="none" w:sz="0" w:space="0" w:color="auto"/>
        <w:right w:val="none" w:sz="0" w:space="0" w:color="auto"/>
      </w:divBdr>
    </w:div>
    <w:div w:id="2022775841">
      <w:bodyDiv w:val="1"/>
      <w:marLeft w:val="0"/>
      <w:marRight w:val="0"/>
      <w:marTop w:val="0"/>
      <w:marBottom w:val="0"/>
      <w:divBdr>
        <w:top w:val="none" w:sz="0" w:space="0" w:color="auto"/>
        <w:left w:val="none" w:sz="0" w:space="0" w:color="auto"/>
        <w:bottom w:val="none" w:sz="0" w:space="0" w:color="auto"/>
        <w:right w:val="none" w:sz="0" w:space="0" w:color="auto"/>
      </w:divBdr>
      <w:divsChild>
        <w:div w:id="156070676">
          <w:marLeft w:val="0"/>
          <w:marRight w:val="0"/>
          <w:marTop w:val="0"/>
          <w:marBottom w:val="0"/>
          <w:divBdr>
            <w:top w:val="none" w:sz="0" w:space="0" w:color="auto"/>
            <w:left w:val="none" w:sz="0" w:space="0" w:color="auto"/>
            <w:bottom w:val="none" w:sz="0" w:space="0" w:color="auto"/>
            <w:right w:val="none" w:sz="0" w:space="0" w:color="auto"/>
          </w:divBdr>
        </w:div>
      </w:divsChild>
    </w:div>
    <w:div w:id="2046980976">
      <w:bodyDiv w:val="1"/>
      <w:marLeft w:val="0"/>
      <w:marRight w:val="0"/>
      <w:marTop w:val="0"/>
      <w:marBottom w:val="0"/>
      <w:divBdr>
        <w:top w:val="none" w:sz="0" w:space="0" w:color="auto"/>
        <w:left w:val="none" w:sz="0" w:space="0" w:color="auto"/>
        <w:bottom w:val="none" w:sz="0" w:space="0" w:color="auto"/>
        <w:right w:val="none" w:sz="0" w:space="0" w:color="auto"/>
      </w:divBdr>
    </w:div>
    <w:div w:id="2053071794">
      <w:bodyDiv w:val="1"/>
      <w:marLeft w:val="0"/>
      <w:marRight w:val="0"/>
      <w:marTop w:val="0"/>
      <w:marBottom w:val="0"/>
      <w:divBdr>
        <w:top w:val="none" w:sz="0" w:space="0" w:color="auto"/>
        <w:left w:val="none" w:sz="0" w:space="0" w:color="auto"/>
        <w:bottom w:val="none" w:sz="0" w:space="0" w:color="auto"/>
        <w:right w:val="none" w:sz="0" w:space="0" w:color="auto"/>
      </w:divBdr>
    </w:div>
    <w:div w:id="2108574813">
      <w:bodyDiv w:val="1"/>
      <w:marLeft w:val="0"/>
      <w:marRight w:val="0"/>
      <w:marTop w:val="0"/>
      <w:marBottom w:val="0"/>
      <w:divBdr>
        <w:top w:val="none" w:sz="0" w:space="0" w:color="auto"/>
        <w:left w:val="none" w:sz="0" w:space="0" w:color="auto"/>
        <w:bottom w:val="none" w:sz="0" w:space="0" w:color="auto"/>
        <w:right w:val="none" w:sz="0" w:space="0" w:color="auto"/>
      </w:divBdr>
      <w:divsChild>
        <w:div w:id="837234261">
          <w:marLeft w:val="0"/>
          <w:marRight w:val="0"/>
          <w:marTop w:val="0"/>
          <w:marBottom w:val="0"/>
          <w:divBdr>
            <w:top w:val="none" w:sz="0" w:space="0" w:color="auto"/>
            <w:left w:val="none" w:sz="0" w:space="0" w:color="auto"/>
            <w:bottom w:val="none" w:sz="0" w:space="0" w:color="auto"/>
            <w:right w:val="none" w:sz="0" w:space="0" w:color="auto"/>
          </w:divBdr>
        </w:div>
      </w:divsChild>
    </w:div>
    <w:div w:id="2130541202">
      <w:bodyDiv w:val="1"/>
      <w:marLeft w:val="0"/>
      <w:marRight w:val="0"/>
      <w:marTop w:val="0"/>
      <w:marBottom w:val="0"/>
      <w:divBdr>
        <w:top w:val="none" w:sz="0" w:space="0" w:color="auto"/>
        <w:left w:val="none" w:sz="0" w:space="0" w:color="auto"/>
        <w:bottom w:val="none" w:sz="0" w:space="0" w:color="auto"/>
        <w:right w:val="none" w:sz="0" w:space="0" w:color="auto"/>
      </w:divBdr>
    </w:div>
    <w:div w:id="213759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hyperlink" Target="https://github.com/obipls/scriptie" TargetMode="External"/><Relationship Id="rId19" Type="http://schemas.openxmlformats.org/officeDocument/2006/relationships/image" Target="media/image7.w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package" Target="embeddings/Microsoft_Visio_Drawing1.vsdx"/><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rapy.org" TargetMode="External"/><Relationship Id="rId2" Type="http://schemas.openxmlformats.org/officeDocument/2006/relationships/hyperlink" Target="http://p2000-online.net" TargetMode="External"/><Relationship Id="rId1" Type="http://schemas.openxmlformats.org/officeDocument/2006/relationships/hyperlink" Target="http://wis.ewi.tudelft.nl/twitcident" TargetMode="External"/><Relationship Id="rId5" Type="http://schemas.openxmlformats.org/officeDocument/2006/relationships/hyperlink" Target="http://nltk.org" TargetMode="External"/><Relationship Id="rId4" Type="http://schemas.openxmlformats.org/officeDocument/2006/relationships/hyperlink" Target="https://geopy.readthedoc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ier\AppData\Roaming\Microsoft\Templates\Report%20(Academic%20design).dotx" TargetMode="External"/></Relationships>
</file>

<file path=word/theme/theme1.xml><?xml version="1.0" encoding="utf-8"?>
<a:theme xmlns:a="http://schemas.openxmlformats.org/drawingml/2006/main" name="Custom Theme">
  <a:themeElements>
    <a:clrScheme name="Metro">
      <a:dk1>
        <a:sysClr val="windowText" lastClr="000000"/>
      </a:dk1>
      <a:lt1>
        <a:sysClr val="window" lastClr="FFFFFF"/>
      </a:lt1>
      <a:dk2>
        <a:srgbClr val="756462"/>
      </a:dk2>
      <a:lt2>
        <a:srgbClr val="E8DEA4"/>
      </a:lt2>
      <a:accent1>
        <a:srgbClr val="6D86A4"/>
      </a:accent1>
      <a:accent2>
        <a:srgbClr val="EECF76"/>
      </a:accent2>
      <a:accent3>
        <a:srgbClr val="D0A754"/>
      </a:accent3>
      <a:accent4>
        <a:srgbClr val="988C7B"/>
      </a:accent4>
      <a:accent5>
        <a:srgbClr val="A09D9A"/>
      </a:accent5>
      <a:accent6>
        <a:srgbClr val="B3B3BB"/>
      </a:accent6>
      <a:hlink>
        <a:srgbClr val="8B96A4"/>
      </a:hlink>
      <a:folHlink>
        <a:srgbClr val="BBA38B"/>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ustomProps>
  <Abstract/>
  <Organization>Informatiekunde</Organization>
  <Fax/>
  <Phone/>
  <Email/>
</CustomProp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b:Source>
    <b:Tag>Abe12</b:Tag>
    <b:SourceType>BookSection</b:SourceType>
    <b:Guid>{3BD476A8-896F-4159-869A-D79093E3E15E}</b:Guid>
    <b:Title>Twitcident: Fighting Fire with Information from Social Web Streams</b:Title>
    <b:Year>2012</b:Year>
    <b:City>Lyon, France</b:City>
    <b:Publisher>Companion Volume</b:Publisher>
    <b:Author>
      <b:Author>
        <b:NameList>
          <b:Person>
            <b:Last>Abel</b:Last>
            <b:First>Fabian</b:First>
          </b:Person>
          <b:Person>
            <b:Last>Hauff</b:Last>
            <b:First>Claudia</b:First>
          </b:Person>
          <b:Person>
            <b:Last>Houben</b:Last>
            <b:First>Geert-Jan</b:First>
          </b:Person>
          <b:Person>
            <b:Last>Tao</b:Last>
            <b:First>Ke</b:First>
          </b:Person>
          <b:Person>
            <b:Last>Stronkman</b:Last>
            <b:First>Richard</b:First>
          </b:Person>
        </b:NameList>
      </b:Author>
    </b:Author>
    <b:Pages>305-308</b:Pages>
    <b:BookTitle>WWW 2012, Proceedings of the 21st World Wide Web Conference 2012</b:BookTitle>
    <b:DayAccessed>9</b:DayAccessed>
    <b:YearAccessed>2015</b:YearAccessed>
    <b:MonthAccessed>Maart</b:MonthAccessed>
    <b:RefOrder>2</b:RefOrder>
  </b:Source>
  <b:Source>
    <b:Tag>LiR12</b:Tag>
    <b:SourceType>BookSection</b:SourceType>
    <b:Guid>{86F121A5-E7C2-48DE-AFFA-2ABC8B8BC4DA}</b:Guid>
    <b:Title>TEDAS: A Twitter-based Event Detection and Analysis System</b:Title>
    <b:BookTitle>2012 IEEE 28th International Conference on Data Engineering (ICDE)</b:BookTitle>
    <b:Year>2012</b:Year>
    <b:Pages>1273 - 1276</b:Pages>
    <b:City>Washington, DC</b:City>
    <b:Publisher>IEEE</b:Publisher>
    <b:Author>
      <b:Author>
        <b:NameList>
          <b:Person>
            <b:Last>Li</b:Last>
            <b:First>Rui</b:First>
          </b:Person>
          <b:Person>
            <b:Last>Hou Lei</b:Last>
            <b:First>Kin </b:First>
          </b:Person>
          <b:Person>
            <b:Last>Khadiwala</b:Last>
            <b:First>R</b:First>
          </b:Person>
          <b:Person>
            <b:Last>Chang</b:Last>
            <b:First>K.C.-C.</b:First>
          </b:Person>
        </b:NameList>
      </b:Author>
    </b:Author>
    <b:YearAccessed>2015</b:YearAccessed>
    <b:MonthAccessed>Maart</b:MonthAccessed>
    <b:DayAccessed>9</b:DayAccessed>
    <b:RefOrder>5</b:RefOrder>
  </b:Source>
  <b:Source>
    <b:Tag>Bea05</b:Tag>
    <b:SourceType>Patent</b:SourceType>
    <b:Guid>{2438E3F5-FB83-4C33-9646-5A87D4E35EA7}</b:Guid>
    <b:Title>Compact text encoding of latitude/longitude coordinates</b:Title>
    <b:Year>2005</b:Year>
    <b:Author>
      <b:Inventor>
        <b:NameList>
          <b:Person>
            <b:Last>Beatty</b:Last>
            <b:First>Bryan</b:First>
            <b:Middle>Kendall (Sammamish, WA, US)</b:Middle>
          </b:Person>
        </b:NameList>
      </b:Inventor>
    </b:Author>
    <b:CountryRegion>United States</b:CountryRegion>
    <b:PatentNumber>20050023524</b:PatentNumber>
    <b:YearAccessed>2015</b:YearAccessed>
    <b:MonthAccessed>April</b:MonthAccessed>
    <b:DayAccessed>15</b:DayAccessed>
    <b:RefOrder>6</b:RefOrder>
  </b:Source>
  <b:Source>
    <b:Tag>Man08</b:Tag>
    <b:SourceType>BookSection</b:SourceType>
    <b:Guid>{D4E2B8B8-B6AC-4B68-8C23-3DE074DFBE64}</b:Guid>
    <b:Author>
      <b:Author>
        <b:NameList>
          <b:Person>
            <b:Last>Manning</b:Last>
            <b:First>Chrisopher</b:First>
            <b:Middle>D.</b:Middle>
          </b:Person>
          <b:Person>
            <b:Last>Raghavan</b:Last>
            <b:First>Prabhakar</b:First>
          </b:Person>
          <b:Person>
            <b:Last>Schütze</b:Last>
            <b:First>Hinrich</b:First>
          </b:Person>
        </b:NameList>
      </b:Author>
      <b:BookAuthor>
        <b:NameList>
          <b:Person>
            <b:Last>Manning</b:Last>
            <b:First>Chrisopher</b:First>
            <b:Middle>D.</b:Middle>
          </b:Person>
          <b:Person>
            <b:Last>Raghavan</b:Last>
            <b:First>Prabhakar</b:First>
          </b:Person>
          <b:Person>
            <b:Last>Schütze</b:Last>
            <b:First>Hinrich</b:First>
          </b:Person>
        </b:NameList>
      </b:BookAuthor>
    </b:Author>
    <b:Title>13 Text Classification and Naive Bayes</b:Title>
    <b:Year>2008</b:Year>
    <b:Pages>206,207, 234-242</b:Pages>
    <b:BookTitle>Introduction to Information Retrieval</b:BookTitle>
    <b:City>Cambridge</b:City>
    <b:Publisher>Cambridge University Press</b:Publisher>
    <b:RefOrder>7</b:RefOrder>
  </b:Source>
  <b:Source>
    <b:Tag>Kak11</b:Tag>
    <b:SourceType>DocumentFromInternetSite</b:SourceType>
    <b:Guid>{134143AA-F14D-41AB-A1DA-72B9199E23FB}</b:Guid>
    <b:Title>Domain Adaptation: Overfitting and Small Sample Statistics</b:Title>
    <b:Year>2011</b:Year>
    <b:Author>
      <b:Author>
        <b:NameList>
          <b:Person>
            <b:Last>Kakade</b:Last>
            <b:First>Sham</b:First>
          </b:Person>
          <b:Person>
            <b:Last>Foster</b:Last>
            <b:First>Dean</b:First>
          </b:Person>
          <b:Person>
            <b:Last>Salakhutdinov</b:Last>
            <b:First>Ruslan</b:First>
          </b:Person>
        </b:NameList>
      </b:Author>
    </b:Author>
    <b:YearAccessed>2015</b:YearAccessed>
    <b:MonthAccessed>Mei</b:MonthAccessed>
    <b:DayAccessed>16</b:DayAccessed>
    <b:URL>http://arxiv.org/abs/1105.0857v1</b:URL>
    <b:InternetSiteTitle>Cornell University Library</b:InternetSiteTitle>
    <b:RefOrder>8</b:RefOrder>
  </b:Source>
  <b:Source>
    <b:Tag>Sem12</b:Tag>
    <b:SourceType>DocumentFromInternetSite</b:SourceType>
    <b:Guid>{B2828DCB-1735-4150-92E2-013585D2EA3D}</b:Guid>
    <b:Author>
      <b:Author>
        <b:Corporate>Semiocast</b:Corporate>
      </b:Author>
    </b:Author>
    <b:Title>Twitter reaches half a billion accounts</b:Title>
    <b:InternetSiteTitle>http://semiocast.com</b:InternetSiteTitle>
    <b:Year>2012</b:Year>
    <b:Month>juli</b:Month>
    <b:Day>30</b:Day>
    <b:YearAccessed>2015</b:YearAccessed>
    <b:MonthAccessed>juni</b:MonthAccessed>
    <b:DayAccessed>10</b:DayAccessed>
    <b:URL>http://semiocast.com/en/publications/2012_07_30_Twitter_reaches_half_a_billion_accounts_140m_in_the_US</b:URL>
    <b:RefOrder>3</b:RefOrder>
  </b:Source>
  <b:Source>
    <b:Tag>Twi12</b:Tag>
    <b:SourceType>DocumentFromInternetSite</b:SourceType>
    <b:Guid>{3E79A7CD-2CC4-48CE-8179-4F9D5E242301}</b:Guid>
    <b:Author>
      <b:Author>
        <b:Corporate>Twittermania</b:Corporate>
      </b:Author>
    </b:Author>
    <b:Title>5 miljoen Nederlandstalige tweets per dag</b:Title>
    <b:InternetSiteTitle>Twittermania</b:InternetSiteTitle>
    <b:Year>2012</b:Year>
    <b:Month>maart</b:Month>
    <b:Day>1</b:Day>
    <b:YearAccessed>2015</b:YearAccessed>
    <b:MonthAccessed>juni</b:MonthAccessed>
    <b:DayAccessed>9</b:DayAccessed>
    <b:URL>http://twittermania.nl/2012/03/5-miljoen-nederlandstalige-tweets-dag/</b:URL>
    <b:RefOrder>1</b:RefOrder>
  </b:Source>
  <b:Source>
    <b:Tag>Poo15</b:Tag>
    <b:SourceType>ArticleInAPeriodical</b:SourceType>
    <b:Guid>{83167265-DB29-4A3E-8932-8CBD7E545517}</b:Guid>
    <b:Title>Detecting local events in the twitter stream</b:Title>
    <b:Year>2015</b:Year>
    <b:Month>juni</b:Month>
    <b:YearAccessed>2015</b:YearAccessed>
    <b:MonthAccessed>juni</b:MonthAccessed>
    <b:DayAccessed>12</b:DayAccessed>
    <b:City>Groningen</b:City>
    <b:Author>
      <b:Author>
        <b:NameList>
          <b:Person>
            <b:Last>Pool</b:Last>
            <b:First>Chris</b:First>
          </b:Person>
        </b:NameList>
      </b:Author>
    </b:Author>
    <b:RefOrder>4</b:RefOrder>
  </b:Source>
</b:Sources>
</file>

<file path=customXml/itemProps1.xml><?xml version="1.0" encoding="utf-8"?>
<ds:datastoreItem xmlns:ds="http://schemas.openxmlformats.org/officeDocument/2006/customXml" ds:itemID="{43C0B6F2-91FB-4963-BC41-C4F311D8E086}">
  <ds:schemaRefs/>
</ds:datastoreItem>
</file>

<file path=customXml/itemProps2.xml><?xml version="1.0" encoding="utf-8"?>
<ds:datastoreItem xmlns:ds="http://schemas.openxmlformats.org/officeDocument/2006/customXml" ds:itemID="{590D92D0-D778-42BB-81F6-A19479635612}">
  <ds:schemaRefs>
    <ds:schemaRef ds:uri="http://schemas.microsoft.com/sharepoint/v3/contenttype/forms"/>
  </ds:schemaRefs>
</ds:datastoreItem>
</file>

<file path=customXml/itemProps3.xml><?xml version="1.0" encoding="utf-8"?>
<ds:datastoreItem xmlns:ds="http://schemas.openxmlformats.org/officeDocument/2006/customXml" ds:itemID="{E8DA40A0-4521-4588-84BF-5277E69C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(Academic design).dotx</Template>
  <TotalTime>244</TotalTime>
  <Pages>1</Pages>
  <Words>7875</Words>
  <Characters>43316</Characters>
  <Application>Microsoft Office Word</Application>
  <DocSecurity>0</DocSecurity>
  <Lines>360</Lines>
  <Paragraphs>102</Paragraphs>
  <ScaleCrop>false</ScaleCrop>
  <HeadingPairs>
    <vt:vector size="2" baseType="variant">
      <vt:variant>
        <vt:lpstr>Title</vt:lpstr>
      </vt:variant>
      <vt:variant>
        <vt:i4>1</vt:i4>
      </vt:variant>
    </vt:vector>
  </HeadingPairs>
  <TitlesOfParts>
    <vt:vector size="1" baseType="lpstr">
      <vt:lpstr>Report (Academic design)</vt:lpstr>
    </vt:vector>
  </TitlesOfParts>
  <Company/>
  <LinksUpToDate>false</LinksUpToDate>
  <CharactersWithSpaces>51089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(Academic design)</dc:title>
  <dc:creator>Olivier Louwaars</dc:creator>
  <cp:lastModifiedBy>Olivier l</cp:lastModifiedBy>
  <cp:revision>61</cp:revision>
  <cp:lastPrinted>2015-06-25T13:15:00Z</cp:lastPrinted>
  <dcterms:created xsi:type="dcterms:W3CDTF">2015-06-24T17:01:00Z</dcterms:created>
  <dcterms:modified xsi:type="dcterms:W3CDTF">2015-06-25T14:17:00Z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TC100670369990</vt:lpwstr>
  </property>
</Properties>
</file>